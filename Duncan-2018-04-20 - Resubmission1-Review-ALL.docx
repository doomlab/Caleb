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93ECC6" w14:textId="77777777" w:rsidR="00743218" w:rsidRPr="00CF38CB" w:rsidRDefault="00743218" w:rsidP="00AB4A08">
      <w:pPr>
        <w:pStyle w:val="BodyText"/>
        <w:spacing w:after="0" w:line="480" w:lineRule="auto"/>
        <w:ind w:firstLine="720"/>
        <w:jc w:val="center"/>
        <w:rPr>
          <w:rFonts w:ascii="Times New Roman" w:hAnsi="Times New Roman" w:cs="Times New Roman"/>
        </w:rPr>
      </w:pPr>
    </w:p>
    <w:p w14:paraId="32EF4EF5" w14:textId="77777777" w:rsidR="00743218" w:rsidRPr="00CF38CB" w:rsidRDefault="00743218" w:rsidP="00AB4A08">
      <w:pPr>
        <w:pStyle w:val="BodyText"/>
        <w:spacing w:after="0" w:line="480" w:lineRule="auto"/>
        <w:ind w:firstLine="720"/>
        <w:jc w:val="center"/>
        <w:rPr>
          <w:rFonts w:ascii="Times New Roman" w:hAnsi="Times New Roman" w:cs="Times New Roman"/>
        </w:rPr>
      </w:pPr>
    </w:p>
    <w:p w14:paraId="21B4DD7B" w14:textId="77777777" w:rsidR="00743218" w:rsidRPr="00CF38CB" w:rsidRDefault="00743218" w:rsidP="00AB4A08">
      <w:pPr>
        <w:pStyle w:val="BodyText"/>
        <w:spacing w:after="0" w:line="480" w:lineRule="auto"/>
        <w:ind w:firstLine="720"/>
        <w:jc w:val="center"/>
        <w:rPr>
          <w:rFonts w:ascii="Times New Roman" w:hAnsi="Times New Roman" w:cs="Times New Roman"/>
        </w:rPr>
      </w:pPr>
    </w:p>
    <w:p w14:paraId="32A16E4F" w14:textId="77777777" w:rsidR="00743218" w:rsidRPr="00CF38CB" w:rsidRDefault="00743218" w:rsidP="00AB4A08">
      <w:pPr>
        <w:pStyle w:val="BodyText"/>
        <w:spacing w:after="0" w:line="480" w:lineRule="auto"/>
        <w:ind w:firstLine="720"/>
        <w:jc w:val="center"/>
        <w:rPr>
          <w:rFonts w:ascii="Times New Roman" w:hAnsi="Times New Roman" w:cs="Times New Roman"/>
        </w:rPr>
      </w:pPr>
    </w:p>
    <w:p w14:paraId="76119022" w14:textId="77777777" w:rsidR="005F2F34" w:rsidRDefault="00743218" w:rsidP="005F2F34">
      <w:pPr>
        <w:pStyle w:val="BodyText"/>
        <w:spacing w:after="0" w:line="480" w:lineRule="auto"/>
        <w:jc w:val="center"/>
        <w:outlineLvl w:val="0"/>
        <w:rPr>
          <w:rFonts w:ascii="Times New Roman" w:hAnsi="Times New Roman" w:cs="Times New Roman"/>
        </w:rPr>
      </w:pPr>
      <w:r w:rsidRPr="00CF38CB">
        <w:rPr>
          <w:rFonts w:ascii="Times New Roman" w:hAnsi="Times New Roman" w:cs="Times New Roman"/>
        </w:rPr>
        <w:t>But Words Will Never Hurt Me</w:t>
      </w:r>
    </w:p>
    <w:p w14:paraId="1AD3547A" w14:textId="77777777" w:rsidR="00A664B3" w:rsidRPr="00EC10DB" w:rsidRDefault="21543606" w:rsidP="005F2F34">
      <w:pPr>
        <w:pStyle w:val="BodyText"/>
        <w:spacing w:after="0" w:line="480" w:lineRule="auto"/>
        <w:jc w:val="center"/>
        <w:outlineLvl w:val="0"/>
        <w:rPr>
          <w:rFonts w:ascii="Times New Roman" w:hAnsi="Times New Roman" w:cs="Times New Roman"/>
          <w:vertAlign w:val="superscript"/>
        </w:rPr>
      </w:pPr>
      <w:r w:rsidRPr="21543606">
        <w:rPr>
          <w:rFonts w:ascii="Times New Roman" w:eastAsia="Times New Roman" w:hAnsi="Times New Roman" w:cs="Times New Roman"/>
        </w:rPr>
        <w:t xml:space="preserve">Jennifer Duncan, </w:t>
      </w:r>
      <w:proofErr w:type="spellStart"/>
      <w:r w:rsidRPr="21543606">
        <w:rPr>
          <w:rFonts w:ascii="Times New Roman" w:eastAsia="Times New Roman" w:hAnsi="Times New Roman" w:cs="Times New Roman"/>
        </w:rPr>
        <w:t>B.S.</w:t>
      </w:r>
      <w:r w:rsidR="00EC10DB">
        <w:rPr>
          <w:rFonts w:ascii="Times New Roman" w:eastAsia="Times New Roman" w:hAnsi="Times New Roman" w:cs="Times New Roman"/>
          <w:vertAlign w:val="superscript"/>
        </w:rPr>
        <w:t>a</w:t>
      </w:r>
      <w:proofErr w:type="spellEnd"/>
    </w:p>
    <w:p w14:paraId="385C83FE" w14:textId="77777777" w:rsidR="009D00A0" w:rsidRPr="00EC10DB" w:rsidRDefault="00A664B3" w:rsidP="005F2F34">
      <w:pPr>
        <w:pStyle w:val="BodyText"/>
        <w:tabs>
          <w:tab w:val="center" w:pos="5040"/>
          <w:tab w:val="right" w:pos="9360"/>
        </w:tabs>
        <w:spacing w:after="0" w:line="480" w:lineRule="auto"/>
        <w:jc w:val="center"/>
        <w:rPr>
          <w:vertAlign w:val="superscript"/>
        </w:rPr>
      </w:pPr>
      <w:r w:rsidRPr="21543606">
        <w:rPr>
          <w:rFonts w:ascii="Times New Roman" w:eastAsia="Times New Roman" w:hAnsi="Times New Roman" w:cs="Times New Roman"/>
        </w:rPr>
        <w:t>E</w:t>
      </w:r>
      <w:r w:rsidR="00743218" w:rsidRPr="21543606">
        <w:rPr>
          <w:rFonts w:ascii="Times New Roman" w:eastAsia="Times New Roman" w:hAnsi="Times New Roman" w:cs="Times New Roman"/>
        </w:rPr>
        <w:t xml:space="preserve">rin </w:t>
      </w:r>
      <w:r w:rsidR="009D00A0" w:rsidRPr="21543606">
        <w:rPr>
          <w:rFonts w:ascii="Times New Roman" w:eastAsia="Times New Roman" w:hAnsi="Times New Roman" w:cs="Times New Roman"/>
        </w:rPr>
        <w:t xml:space="preserve">M. </w:t>
      </w:r>
      <w:r w:rsidR="00743218" w:rsidRPr="21543606">
        <w:rPr>
          <w:rFonts w:ascii="Times New Roman" w:eastAsia="Times New Roman" w:hAnsi="Times New Roman" w:cs="Times New Roman"/>
        </w:rPr>
        <w:t>Buchanan</w:t>
      </w:r>
      <w:r w:rsidRPr="21543606">
        <w:rPr>
          <w:rFonts w:ascii="Times New Roman" w:eastAsia="Times New Roman" w:hAnsi="Times New Roman" w:cs="Times New Roman"/>
        </w:rPr>
        <w:t xml:space="preserve">, </w:t>
      </w:r>
      <w:proofErr w:type="spellStart"/>
      <w:r w:rsidRPr="21543606">
        <w:rPr>
          <w:rFonts w:ascii="Times New Roman" w:eastAsia="Times New Roman" w:hAnsi="Times New Roman" w:cs="Times New Roman"/>
        </w:rPr>
        <w:t>Ph.</w:t>
      </w:r>
      <w:proofErr w:type="gramStart"/>
      <w:r w:rsidRPr="21543606">
        <w:rPr>
          <w:rFonts w:ascii="Times New Roman" w:eastAsia="Times New Roman" w:hAnsi="Times New Roman" w:cs="Times New Roman"/>
        </w:rPr>
        <w:t>D.</w:t>
      </w:r>
      <w:r w:rsidR="00EC10DB">
        <w:rPr>
          <w:rFonts w:ascii="Times New Roman" w:eastAsia="Times New Roman" w:hAnsi="Times New Roman" w:cs="Times New Roman"/>
          <w:vertAlign w:val="superscript"/>
        </w:rPr>
        <w:t>a</w:t>
      </w:r>
      <w:proofErr w:type="spellEnd"/>
      <w:proofErr w:type="gramEnd"/>
    </w:p>
    <w:p w14:paraId="50407F8A" w14:textId="77777777" w:rsidR="009D00A0" w:rsidRPr="00EC10DB" w:rsidRDefault="21543606" w:rsidP="005F2F34">
      <w:pPr>
        <w:pStyle w:val="BodyText"/>
        <w:tabs>
          <w:tab w:val="center" w:pos="5040"/>
          <w:tab w:val="right" w:pos="9360"/>
        </w:tabs>
        <w:spacing w:after="0" w:line="480" w:lineRule="auto"/>
        <w:jc w:val="center"/>
        <w:rPr>
          <w:rFonts w:ascii="Times New Roman" w:hAnsi="Times New Roman" w:cs="Times New Roman"/>
          <w:vertAlign w:val="superscript"/>
        </w:rPr>
      </w:pPr>
      <w:r w:rsidRPr="21543606">
        <w:rPr>
          <w:rFonts w:ascii="Times New Roman" w:eastAsia="Times New Roman" w:hAnsi="Times New Roman" w:cs="Times New Roman"/>
        </w:rPr>
        <w:t xml:space="preserve">Caleb Z. </w:t>
      </w:r>
      <w:proofErr w:type="spellStart"/>
      <w:r w:rsidRPr="21543606">
        <w:rPr>
          <w:rFonts w:ascii="Times New Roman" w:eastAsia="Times New Roman" w:hAnsi="Times New Roman" w:cs="Times New Roman"/>
        </w:rPr>
        <w:t>Marshall</w:t>
      </w:r>
      <w:r w:rsidR="00EC10DB">
        <w:rPr>
          <w:rFonts w:ascii="Times New Roman" w:eastAsia="Times New Roman" w:hAnsi="Times New Roman" w:cs="Times New Roman"/>
          <w:vertAlign w:val="superscript"/>
        </w:rPr>
        <w:t>a</w:t>
      </w:r>
      <w:proofErr w:type="spellEnd"/>
    </w:p>
    <w:p w14:paraId="5569A9EC" w14:textId="4AA8D1AA" w:rsidR="009D00A0" w:rsidRPr="00EC10DB" w:rsidRDefault="21543606" w:rsidP="005F2F34">
      <w:pPr>
        <w:pStyle w:val="BodyText"/>
        <w:tabs>
          <w:tab w:val="left" w:pos="2721"/>
          <w:tab w:val="center" w:pos="4680"/>
          <w:tab w:val="center" w:pos="5040"/>
          <w:tab w:val="right" w:pos="9360"/>
        </w:tabs>
        <w:spacing w:after="0" w:line="480" w:lineRule="auto"/>
        <w:jc w:val="center"/>
        <w:rPr>
          <w:rFonts w:ascii="Times New Roman" w:hAnsi="Times New Roman" w:cs="Times New Roman"/>
          <w:vertAlign w:val="superscript"/>
        </w:rPr>
      </w:pPr>
      <w:r w:rsidRPr="21543606">
        <w:rPr>
          <w:rFonts w:ascii="Times New Roman" w:eastAsia="Times New Roman" w:hAnsi="Times New Roman" w:cs="Times New Roman"/>
        </w:rPr>
        <w:t xml:space="preserve">Katerina M. </w:t>
      </w:r>
      <w:proofErr w:type="spellStart"/>
      <w:r w:rsidRPr="21543606">
        <w:rPr>
          <w:rFonts w:ascii="Times New Roman" w:eastAsia="Times New Roman" w:hAnsi="Times New Roman" w:cs="Times New Roman"/>
        </w:rPr>
        <w:t>Oberdieck</w:t>
      </w:r>
      <w:proofErr w:type="spellEnd"/>
      <w:r w:rsidRPr="21543606">
        <w:rPr>
          <w:rFonts w:ascii="Times New Roman" w:eastAsia="Times New Roman" w:hAnsi="Times New Roman" w:cs="Times New Roman"/>
        </w:rPr>
        <w:t xml:space="preserve">, </w:t>
      </w:r>
      <w:proofErr w:type="spellStart"/>
      <w:r w:rsidR="00405644">
        <w:rPr>
          <w:rFonts w:ascii="Times New Roman" w:eastAsia="Times New Roman" w:hAnsi="Times New Roman" w:cs="Times New Roman"/>
        </w:rPr>
        <w:t>M</w:t>
      </w:r>
      <w:r w:rsidRPr="21543606">
        <w:rPr>
          <w:rFonts w:ascii="Times New Roman" w:eastAsia="Times New Roman" w:hAnsi="Times New Roman" w:cs="Times New Roman"/>
        </w:rPr>
        <w:t>.S.</w:t>
      </w:r>
      <w:r w:rsidR="00EC10DB">
        <w:rPr>
          <w:rFonts w:ascii="Times New Roman" w:eastAsia="Times New Roman" w:hAnsi="Times New Roman" w:cs="Times New Roman"/>
          <w:vertAlign w:val="superscript"/>
        </w:rPr>
        <w:t>a</w:t>
      </w:r>
      <w:proofErr w:type="spellEnd"/>
    </w:p>
    <w:p w14:paraId="51A8A5F0" w14:textId="77777777" w:rsidR="00EC10DB" w:rsidRDefault="00EC10DB" w:rsidP="005F2F34">
      <w:pPr>
        <w:pStyle w:val="BodyText"/>
        <w:spacing w:after="0" w:line="480" w:lineRule="auto"/>
        <w:jc w:val="center"/>
        <w:rPr>
          <w:rFonts w:ascii="Times New Roman" w:eastAsia="Times New Roman" w:hAnsi="Times New Roman" w:cs="Times New Roman"/>
        </w:rPr>
      </w:pPr>
      <w:proofErr w:type="spellStart"/>
      <w:r>
        <w:rPr>
          <w:rFonts w:ascii="Times New Roman" w:eastAsia="Times New Roman" w:hAnsi="Times New Roman" w:cs="Times New Roman"/>
          <w:vertAlign w:val="superscript"/>
        </w:rPr>
        <w:t>a</w:t>
      </w:r>
      <w:r w:rsidR="21543606" w:rsidRPr="21543606">
        <w:rPr>
          <w:rFonts w:ascii="Times New Roman" w:eastAsia="Times New Roman" w:hAnsi="Times New Roman" w:cs="Times New Roman"/>
        </w:rPr>
        <w:t>Missouri</w:t>
      </w:r>
      <w:proofErr w:type="spellEnd"/>
      <w:r w:rsidR="21543606" w:rsidRPr="21543606">
        <w:rPr>
          <w:rFonts w:ascii="Times New Roman" w:eastAsia="Times New Roman" w:hAnsi="Times New Roman" w:cs="Times New Roman"/>
        </w:rPr>
        <w:t xml:space="preserve"> State University</w:t>
      </w:r>
      <w:r>
        <w:rPr>
          <w:rFonts w:ascii="Times New Roman" w:eastAsia="Times New Roman" w:hAnsi="Times New Roman" w:cs="Times New Roman"/>
        </w:rPr>
        <w:t>, Psychology Department</w:t>
      </w:r>
    </w:p>
    <w:p w14:paraId="4DF2D4E8" w14:textId="77777777" w:rsidR="00743218" w:rsidRPr="00C041EE" w:rsidRDefault="00EC10DB" w:rsidP="00C041EE">
      <w:pPr>
        <w:pStyle w:val="BodyText"/>
        <w:spacing w:after="0" w:line="480" w:lineRule="auto"/>
        <w:jc w:val="center"/>
        <w:rPr>
          <w:rFonts w:ascii="Times New Roman" w:eastAsia="Times New Roman" w:hAnsi="Times New Roman" w:cs="Times New Roman"/>
        </w:rPr>
      </w:pPr>
      <w:r>
        <w:rPr>
          <w:rFonts w:ascii="Times New Roman" w:eastAsia="Times New Roman" w:hAnsi="Times New Roman" w:cs="Times New Roman"/>
        </w:rPr>
        <w:t>901 S National Ave,</w:t>
      </w:r>
      <w:r w:rsidR="00C041EE">
        <w:rPr>
          <w:rFonts w:ascii="Times New Roman" w:eastAsia="Times New Roman" w:hAnsi="Times New Roman" w:cs="Times New Roman"/>
        </w:rPr>
        <w:t xml:space="preserve"> </w:t>
      </w:r>
      <w:r>
        <w:rPr>
          <w:rFonts w:ascii="Times New Roman" w:eastAsia="Times New Roman" w:hAnsi="Times New Roman" w:cs="Times New Roman"/>
        </w:rPr>
        <w:t>Springfield, MO 65897</w:t>
      </w:r>
      <w:r w:rsidR="00743218" w:rsidRPr="21543606">
        <w:rPr>
          <w:rFonts w:ascii="Times New Roman" w:eastAsia="Times New Roman" w:hAnsi="Times New Roman" w:cs="Times New Roman"/>
        </w:rPr>
        <w:br w:type="page"/>
      </w:r>
    </w:p>
    <w:p w14:paraId="77DEB79F" w14:textId="77777777" w:rsidR="00780356" w:rsidRPr="00CF38CB" w:rsidRDefault="00780356" w:rsidP="00AB4A08">
      <w:pPr>
        <w:pStyle w:val="BodyText"/>
        <w:spacing w:after="0" w:line="480" w:lineRule="auto"/>
        <w:ind w:firstLine="720"/>
        <w:jc w:val="center"/>
        <w:rPr>
          <w:rFonts w:ascii="Times New Roman" w:hAnsi="Times New Roman" w:cs="Times New Roman"/>
        </w:rPr>
      </w:pPr>
      <w:r w:rsidRPr="00CF38CB">
        <w:rPr>
          <w:rFonts w:ascii="Times New Roman" w:hAnsi="Times New Roman" w:cs="Times New Roman"/>
        </w:rPr>
        <w:lastRenderedPageBreak/>
        <w:t>Abstract</w:t>
      </w:r>
    </w:p>
    <w:p w14:paraId="36374BD1" w14:textId="77777777" w:rsidR="00780356" w:rsidRPr="00CF38CB" w:rsidRDefault="00780356" w:rsidP="00AB4A08">
      <w:pPr>
        <w:pStyle w:val="BodyText"/>
        <w:spacing w:after="0" w:line="480" w:lineRule="auto"/>
        <w:jc w:val="both"/>
        <w:rPr>
          <w:rFonts w:ascii="Times New Roman" w:hAnsi="Times New Roman" w:cs="Times New Roman"/>
        </w:rPr>
      </w:pPr>
      <w:r w:rsidRPr="00CF38CB">
        <w:rPr>
          <w:rFonts w:ascii="Times New Roman" w:hAnsi="Times New Roman" w:cs="Times New Roman"/>
        </w:rPr>
        <w:t>It is no secret that people often u</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Pr="00CF38CB">
        <w:rPr>
          <w:rFonts w:ascii="Times New Roman" w:hAnsi="Times New Roman" w:cs="Times New Roman"/>
        </w:rPr>
        <w:t xml:space="preserve">taboo </w:t>
      </w:r>
      <w:r w:rsidR="00020DF5" w:rsidRPr="00CF38CB">
        <w:rPr>
          <w:rFonts w:ascii="Times New Roman" w:hAnsi="Times New Roman" w:cs="Times New Roman"/>
        </w:rPr>
        <w:t>words when speaking about persons</w:t>
      </w:r>
      <w:r w:rsidRPr="00CF38CB">
        <w:rPr>
          <w:rFonts w:ascii="Times New Roman" w:hAnsi="Times New Roman" w:cs="Times New Roman"/>
        </w:rPr>
        <w:t xml:space="preserve"> and </w:t>
      </w:r>
      <w:r w:rsidR="0028349E" w:rsidRPr="00CF38CB">
        <w:rPr>
          <w:rFonts w:ascii="Times New Roman" w:hAnsi="Times New Roman" w:cs="Times New Roman"/>
        </w:rPr>
        <w:t xml:space="preserve">objects </w:t>
      </w:r>
      <w:r w:rsidRPr="00CF38CB">
        <w:rPr>
          <w:rFonts w:ascii="Times New Roman" w:hAnsi="Times New Roman" w:cs="Times New Roman"/>
        </w:rPr>
        <w:t>in their environment</w:t>
      </w:r>
      <w:r w:rsidR="007F4D44" w:rsidRPr="00CF38CB">
        <w:rPr>
          <w:rFonts w:ascii="Times New Roman" w:hAnsi="Times New Roman" w:cs="Times New Roman"/>
        </w:rPr>
        <w:t xml:space="preserve">. </w:t>
      </w:r>
      <w:r w:rsidRPr="00CF38CB">
        <w:rPr>
          <w:rFonts w:ascii="Times New Roman" w:hAnsi="Times New Roman" w:cs="Times New Roman"/>
        </w:rPr>
        <w:t>Taboo w</w:t>
      </w:r>
      <w:r w:rsidR="00020DF5" w:rsidRPr="00CF38CB">
        <w:rPr>
          <w:rFonts w:ascii="Times New Roman" w:hAnsi="Times New Roman" w:cs="Times New Roman"/>
        </w:rPr>
        <w:t>ords are charged with emotion and have observable</w:t>
      </w:r>
      <w:r w:rsidRPr="00CF38CB">
        <w:rPr>
          <w:rFonts w:ascii="Times New Roman" w:hAnsi="Times New Roman" w:cs="Times New Roman"/>
        </w:rPr>
        <w:t xml:space="preserve"> impact on the listener as well as the speaker</w:t>
      </w:r>
      <w:r w:rsidR="007F4D44" w:rsidRPr="00CF38CB">
        <w:rPr>
          <w:rFonts w:ascii="Times New Roman" w:hAnsi="Times New Roman" w:cs="Times New Roman"/>
        </w:rPr>
        <w:t xml:space="preserve">. </w:t>
      </w:r>
      <w:r w:rsidRPr="00CF38CB">
        <w:rPr>
          <w:rFonts w:ascii="Times New Roman" w:hAnsi="Times New Roman" w:cs="Times New Roman"/>
        </w:rPr>
        <w:t>The purpo</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Pr="00CF38CB">
        <w:rPr>
          <w:rFonts w:ascii="Times New Roman" w:hAnsi="Times New Roman" w:cs="Times New Roman"/>
        </w:rPr>
        <w:t xml:space="preserve">of this study </w:t>
      </w:r>
      <w:r w:rsidR="0028349E" w:rsidRPr="00CF38CB">
        <w:rPr>
          <w:rFonts w:ascii="Times New Roman" w:hAnsi="Times New Roman" w:cs="Times New Roman"/>
        </w:rPr>
        <w:t>was</w:t>
      </w:r>
      <w:r w:rsidR="00020DF5" w:rsidRPr="00CF38CB">
        <w:rPr>
          <w:rFonts w:ascii="Times New Roman" w:hAnsi="Times New Roman" w:cs="Times New Roman"/>
        </w:rPr>
        <w:t xml:space="preserve"> to determine </w:t>
      </w:r>
      <w:r w:rsidRPr="00CF38CB">
        <w:rPr>
          <w:rFonts w:ascii="Times New Roman" w:hAnsi="Times New Roman" w:cs="Times New Roman"/>
        </w:rPr>
        <w:t xml:space="preserve">whether taboo words </w:t>
      </w:r>
      <w:r w:rsidR="0028349E" w:rsidRPr="00CF38CB">
        <w:rPr>
          <w:rFonts w:ascii="Times New Roman" w:hAnsi="Times New Roman" w:cs="Times New Roman"/>
        </w:rPr>
        <w:t xml:space="preserve">were </w:t>
      </w:r>
      <w:r w:rsidR="00020DF5" w:rsidRPr="00CF38CB">
        <w:rPr>
          <w:rFonts w:ascii="Times New Roman" w:hAnsi="Times New Roman" w:cs="Times New Roman"/>
        </w:rPr>
        <w:t xml:space="preserve">quantitatively more offensive when </w:t>
      </w:r>
      <w:r w:rsidRPr="00CF38CB">
        <w:rPr>
          <w:rFonts w:ascii="Times New Roman" w:hAnsi="Times New Roman" w:cs="Times New Roman"/>
        </w:rPr>
        <w:t>used in combination with a proper name v</w:t>
      </w:r>
      <w:r w:rsidR="00020DF5" w:rsidRPr="00CF38CB">
        <w:rPr>
          <w:rFonts w:ascii="Times New Roman" w:hAnsi="Times New Roman" w:cs="Times New Roman"/>
        </w:rPr>
        <w:t xml:space="preserve">ersus being used </w:t>
      </w:r>
      <w:r w:rsidRPr="00CF38CB">
        <w:rPr>
          <w:rFonts w:ascii="Times New Roman" w:hAnsi="Times New Roman" w:cs="Times New Roman"/>
        </w:rPr>
        <w:t>with a non-human object</w:t>
      </w:r>
      <w:r w:rsidR="007F4D44" w:rsidRPr="00CF38CB">
        <w:rPr>
          <w:rFonts w:ascii="Times New Roman" w:hAnsi="Times New Roman" w:cs="Times New Roman"/>
        </w:rPr>
        <w:t xml:space="preserve">. </w:t>
      </w:r>
      <w:r w:rsidRPr="00CF38CB">
        <w:rPr>
          <w:rFonts w:ascii="Times New Roman" w:hAnsi="Times New Roman" w:cs="Times New Roman"/>
        </w:rPr>
        <w:t>We found</w:t>
      </w:r>
      <w:r w:rsidR="00020DF5" w:rsidRPr="00CF38CB">
        <w:rPr>
          <w:rFonts w:ascii="Times New Roman" w:hAnsi="Times New Roman" w:cs="Times New Roman"/>
        </w:rPr>
        <w:t xml:space="preserve"> that using taboo words to describe proper names does not cause a significant effect; however, we found that participants rated </w:t>
      </w:r>
      <w:r w:rsidRPr="00CF38CB">
        <w:rPr>
          <w:rFonts w:ascii="Times New Roman" w:hAnsi="Times New Roman" w:cs="Times New Roman"/>
        </w:rPr>
        <w:t>certain categories of</w:t>
      </w:r>
      <w:r w:rsidR="00020DF5" w:rsidRPr="00CF38CB">
        <w:rPr>
          <w:rFonts w:ascii="Times New Roman" w:hAnsi="Times New Roman" w:cs="Times New Roman"/>
        </w:rPr>
        <w:t xml:space="preserve"> taboo words </w:t>
      </w:r>
      <w:r w:rsidRPr="00CF38CB">
        <w:rPr>
          <w:rFonts w:ascii="Times New Roman" w:hAnsi="Times New Roman" w:cs="Times New Roman"/>
        </w:rPr>
        <w:t>as</w:t>
      </w:r>
      <w:r w:rsidR="00020DF5" w:rsidRPr="00CF38CB">
        <w:rPr>
          <w:rFonts w:ascii="Times New Roman" w:hAnsi="Times New Roman" w:cs="Times New Roman"/>
        </w:rPr>
        <w:t xml:space="preserve"> more offensive </w:t>
      </w:r>
      <w:r w:rsidRPr="00CF38CB">
        <w:rPr>
          <w:rFonts w:ascii="Times New Roman" w:hAnsi="Times New Roman" w:cs="Times New Roman"/>
        </w:rPr>
        <w:t>than other categories.</w:t>
      </w:r>
      <w:r w:rsidR="0028349E" w:rsidRPr="00CF38CB">
        <w:rPr>
          <w:rFonts w:ascii="Times New Roman" w:hAnsi="Times New Roman" w:cs="Times New Roman"/>
        </w:rPr>
        <w:t xml:space="preserve"> In a second experiment, taboo words did affect ratings and memory for proper names and non-human objects.</w:t>
      </w:r>
    </w:p>
    <w:p w14:paraId="026470EA" w14:textId="77777777" w:rsidR="008A3C4D" w:rsidRPr="00CF38CB" w:rsidRDefault="008A3C4D" w:rsidP="002541BE">
      <w:pPr>
        <w:pStyle w:val="BodyText"/>
        <w:spacing w:after="0" w:line="480" w:lineRule="auto"/>
        <w:ind w:firstLine="720"/>
        <w:jc w:val="both"/>
        <w:rPr>
          <w:rFonts w:ascii="Times New Roman" w:hAnsi="Times New Roman" w:cs="Times New Roman"/>
        </w:rPr>
      </w:pPr>
      <w:r w:rsidRPr="00CF38CB">
        <w:rPr>
          <w:rFonts w:ascii="Times New Roman" w:hAnsi="Times New Roman" w:cs="Times New Roman"/>
          <w:i/>
        </w:rPr>
        <w:t>Keywords</w:t>
      </w:r>
      <w:r w:rsidRPr="00CF38CB">
        <w:rPr>
          <w:rFonts w:ascii="Times New Roman" w:hAnsi="Times New Roman" w:cs="Times New Roman"/>
        </w:rPr>
        <w:t xml:space="preserve">: taboo, curse, linguistics, </w:t>
      </w:r>
      <w:r w:rsidR="0067279B" w:rsidRPr="00CF38CB">
        <w:rPr>
          <w:rFonts w:ascii="Times New Roman" w:hAnsi="Times New Roman" w:cs="Times New Roman"/>
        </w:rPr>
        <w:t>memory</w:t>
      </w:r>
    </w:p>
    <w:p w14:paraId="624C6845" w14:textId="77777777" w:rsidR="008A3C4D" w:rsidRPr="00CF38CB" w:rsidRDefault="008A3C4D" w:rsidP="00AB4A08">
      <w:pPr>
        <w:pStyle w:val="BodyText"/>
        <w:spacing w:after="0" w:line="480" w:lineRule="auto"/>
        <w:jc w:val="both"/>
        <w:rPr>
          <w:rFonts w:ascii="Times New Roman" w:hAnsi="Times New Roman" w:cs="Times New Roman"/>
        </w:rPr>
      </w:pPr>
    </w:p>
    <w:p w14:paraId="2848FFCE" w14:textId="77777777" w:rsidR="00780356" w:rsidRPr="00CF38CB" w:rsidRDefault="00780356" w:rsidP="00AB4A08">
      <w:pPr>
        <w:pStyle w:val="BodyText"/>
        <w:spacing w:after="0" w:line="480" w:lineRule="auto"/>
        <w:ind w:firstLine="720"/>
        <w:rPr>
          <w:rFonts w:ascii="Times New Roman" w:hAnsi="Times New Roman" w:cs="Times New Roman"/>
        </w:rPr>
      </w:pPr>
      <w:r w:rsidRPr="00CF38CB">
        <w:rPr>
          <w:rFonts w:ascii="Times New Roman" w:hAnsi="Times New Roman" w:cs="Times New Roman"/>
        </w:rPr>
        <w:br w:type="page"/>
      </w:r>
    </w:p>
    <w:p w14:paraId="138A3910" w14:textId="77777777" w:rsidR="00DE78FC" w:rsidRPr="00CF38CB" w:rsidRDefault="21543606" w:rsidP="005F2F34">
      <w:pPr>
        <w:pStyle w:val="BodyText"/>
        <w:spacing w:after="0" w:line="480" w:lineRule="auto"/>
        <w:jc w:val="center"/>
        <w:outlineLvl w:val="0"/>
        <w:rPr>
          <w:rFonts w:ascii="Times New Roman" w:hAnsi="Times New Roman" w:cs="Times New Roman"/>
        </w:rPr>
      </w:pPr>
      <w:r w:rsidRPr="21543606">
        <w:rPr>
          <w:rFonts w:ascii="Times New Roman" w:eastAsia="Times New Roman" w:hAnsi="Times New Roman" w:cs="Times New Roman"/>
        </w:rPr>
        <w:lastRenderedPageBreak/>
        <w:t xml:space="preserve">But Words Will Never Hurt </w:t>
      </w:r>
      <w:commentRangeStart w:id="0"/>
      <w:r w:rsidRPr="21543606">
        <w:rPr>
          <w:rFonts w:ascii="Times New Roman" w:eastAsia="Times New Roman" w:hAnsi="Times New Roman" w:cs="Times New Roman"/>
        </w:rPr>
        <w:t>Me</w:t>
      </w:r>
      <w:commentRangeEnd w:id="0"/>
      <w:r w:rsidR="00684F46">
        <w:rPr>
          <w:rStyle w:val="CommentReference"/>
        </w:rPr>
        <w:commentReference w:id="0"/>
      </w:r>
    </w:p>
    <w:p w14:paraId="38BBC945" w14:textId="15D47A12" w:rsidR="00543080" w:rsidRDefault="00543080" w:rsidP="00543080">
      <w:pPr>
        <w:pStyle w:val="BodyText"/>
        <w:spacing w:after="0" w:line="480" w:lineRule="auto"/>
        <w:ind w:firstLine="720"/>
        <w:rPr>
          <w:rFonts w:ascii="Times New Roman" w:hAnsi="Times New Roman" w:cs="Times New Roman"/>
        </w:rPr>
      </w:pPr>
      <w:r w:rsidRPr="00CF38CB">
        <w:rPr>
          <w:rFonts w:ascii="Times New Roman" w:hAnsi="Times New Roman" w:cs="Times New Roman"/>
        </w:rPr>
        <w:t xml:space="preserve">In </w:t>
      </w:r>
      <w:r w:rsidRPr="00CF38CB">
        <w:rPr>
          <w:rFonts w:ascii="Times New Roman" w:hAnsi="Times New Roman" w:cs="Times New Roman"/>
          <w:i/>
        </w:rPr>
        <w:t>The Better Angels of Our Nature: Why Violence Has Declined</w:t>
      </w:r>
      <w:r w:rsidRPr="00CF38CB">
        <w:rPr>
          <w:rFonts w:ascii="Times New Roman" w:hAnsi="Times New Roman" w:cs="Times New Roman"/>
        </w:rPr>
        <w:t xml:space="preserve">, </w:t>
      </w:r>
      <w:r w:rsidR="00684F46">
        <w:rPr>
          <w:rFonts w:ascii="Times New Roman" w:hAnsi="Times New Roman" w:cs="Times New Roman"/>
        </w:rPr>
        <w:fldChar w:fldCharType="begin" w:fldLock="1"/>
      </w:r>
      <w:r w:rsidR="00684F46">
        <w:rPr>
          <w:rFonts w:ascii="Times New Roman" w:hAnsi="Times New Roman" w:cs="Times New Roman"/>
        </w:rPr>
        <w:instrText>ADDIN CSL_CITATION { "citationItems" : [ { "id" : "ITEM-1", "itemData" : { "author" : [ { "dropping-particle" : "", "family" : "Pinker", "given" : "Steven", "non-dropping-particle" : "", "parse-names" : false, "suffix" : "" } ], "id" : "ITEM-1", "issued" : { "date-parts" : [ [ "2011" ] ] }, "publisher" : "VIking", "publisher-place" : "New York", "title" : "The better angels of our nature: Why violence has declined", "type" : "book" }, "suppress-author" : 1, "uris" : [ "http://www.mendeley.com/documents/?uuid=b464f8ce-e5d6-4167-a377-0a016f61107a" ] } ], "mendeley" : { "formattedCitation" : "(2011)", "manualFormatting" : "Pinker (2011)", "plainTextFormattedCitation" : "(2011)", "previouslyFormattedCitation" : "(2011)" }, "properties" : {  }, "schema" : "https://github.com/citation-style-language/schema/raw/master/csl-citation.json" }</w:instrText>
      </w:r>
      <w:r w:rsidR="00684F46">
        <w:rPr>
          <w:rFonts w:ascii="Times New Roman" w:hAnsi="Times New Roman" w:cs="Times New Roman"/>
        </w:rPr>
        <w:fldChar w:fldCharType="separate"/>
      </w:r>
      <w:r w:rsidR="00684F46">
        <w:rPr>
          <w:rFonts w:ascii="Times New Roman" w:hAnsi="Times New Roman" w:cs="Times New Roman"/>
          <w:noProof/>
        </w:rPr>
        <w:t xml:space="preserve">Pinker </w:t>
      </w:r>
      <w:r w:rsidR="00684F46" w:rsidRPr="00684F46">
        <w:rPr>
          <w:rFonts w:ascii="Times New Roman" w:hAnsi="Times New Roman" w:cs="Times New Roman"/>
          <w:noProof/>
        </w:rPr>
        <w:t>(2011)</w:t>
      </w:r>
      <w:r w:rsidR="00684F46">
        <w:rPr>
          <w:rFonts w:ascii="Times New Roman" w:hAnsi="Times New Roman" w:cs="Times New Roman"/>
        </w:rPr>
        <w:fldChar w:fldCharType="end"/>
      </w:r>
      <w:r w:rsidRPr="00CF38CB">
        <w:rPr>
          <w:rFonts w:ascii="Times New Roman" w:hAnsi="Times New Roman" w:cs="Times New Roman"/>
        </w:rPr>
        <w:t xml:space="preserve"> </w:t>
      </w:r>
      <w:commentRangeStart w:id="1"/>
      <w:r w:rsidRPr="00CF38CB">
        <w:rPr>
          <w:rFonts w:ascii="Times New Roman" w:hAnsi="Times New Roman" w:cs="Times New Roman"/>
        </w:rPr>
        <w:t>states</w:t>
      </w:r>
      <w:commentRangeEnd w:id="1"/>
      <w:r w:rsidR="008C0A78">
        <w:rPr>
          <w:rStyle w:val="CommentReference"/>
        </w:rPr>
        <w:commentReference w:id="1"/>
      </w:r>
      <w:r w:rsidRPr="00CF38CB">
        <w:rPr>
          <w:rFonts w:ascii="Times New Roman" w:hAnsi="Times New Roman" w:cs="Times New Roman"/>
        </w:rPr>
        <w:t xml:space="preserve"> many of the social rules that we take for granted or consider “stuffy” are traditions from a more uncivilized time when the more sophisticated members of society attempted to curb violent outbursts among the populace. Pinker suggests that as society became more sophisticated and less violent, social norms (such as proper table manners) began to relax</w:t>
      </w:r>
      <w:r>
        <w:rPr>
          <w:rFonts w:ascii="Times New Roman" w:hAnsi="Times New Roman" w:cs="Times New Roman"/>
        </w:rPr>
        <w:t xml:space="preserve">. </w:t>
      </w:r>
      <w:r w:rsidRPr="00CF38CB">
        <w:rPr>
          <w:rFonts w:ascii="Times New Roman" w:hAnsi="Times New Roman" w:cs="Times New Roman"/>
        </w:rPr>
        <w:t>Although humans can communicate with gest</w:t>
      </w:r>
      <w:r>
        <w:rPr>
          <w:rFonts w:ascii="Times New Roman" w:hAnsi="Times New Roman" w:cs="Times New Roman"/>
        </w:rPr>
        <w:t>ures and facial expressions, meaningful social interaction relies</w:t>
      </w:r>
      <w:r w:rsidRPr="00CF38CB">
        <w:rPr>
          <w:rFonts w:ascii="Times New Roman" w:hAnsi="Times New Roman" w:cs="Times New Roman"/>
        </w:rPr>
        <w:t xml:space="preserve"> heavily on language to convey</w:t>
      </w:r>
      <w:r>
        <w:rPr>
          <w:rFonts w:ascii="Times New Roman" w:hAnsi="Times New Roman" w:cs="Times New Roman"/>
        </w:rPr>
        <w:t xml:space="preserve"> precise meaning</w:t>
      </w:r>
      <w:r w:rsidRPr="00CF38CB">
        <w:rPr>
          <w:rFonts w:ascii="Times New Roman" w:hAnsi="Times New Roman" w:cs="Times New Roman"/>
        </w:rPr>
        <w:t xml:space="preserve">. </w:t>
      </w:r>
      <w:r>
        <w:rPr>
          <w:rFonts w:ascii="Times New Roman" w:hAnsi="Times New Roman" w:cs="Times New Roman"/>
        </w:rPr>
        <w:t xml:space="preserve">Specifically, </w:t>
      </w:r>
      <w:r w:rsidR="00405644">
        <w:rPr>
          <w:rFonts w:ascii="Times New Roman" w:hAnsi="Times New Roman" w:cs="Times New Roman"/>
        </w:rPr>
        <w:t>t</w:t>
      </w:r>
      <w:r w:rsidRPr="00CF38CB">
        <w:rPr>
          <w:rFonts w:ascii="Times New Roman" w:hAnsi="Times New Roman" w:cs="Times New Roman"/>
        </w:rPr>
        <w:t>aboo words can be used to express strong emotion, to relieve tension or frustration, or to gain a sense of camaraderie</w:t>
      </w:r>
      <w:r w:rsidR="00A13A5D">
        <w:rPr>
          <w:rFonts w:ascii="Times New Roman" w:hAnsi="Times New Roman" w:cs="Times New Roman"/>
        </w:rPr>
        <w:t xml:space="preserve"> </w:t>
      </w:r>
      <w:r w:rsidR="00A13A5D">
        <w:rPr>
          <w:rFonts w:ascii="Times New Roman" w:hAnsi="Times New Roman" w:cs="Times New Roman"/>
        </w:rPr>
        <w:fldChar w:fldCharType="begin" w:fldLock="1"/>
      </w:r>
      <w:r w:rsidR="00F347A6">
        <w:rPr>
          <w:rFonts w:ascii="Times New Roman" w:hAnsi="Times New Roman" w:cs="Times New Roman"/>
        </w:rPr>
        <w:instrText>ADDIN CSL_CITATION { "citationItems" : [ { "id" : "ITEM-1", "itemData" : { "author" : [ { "dropping-particle" : "", "family" : "LaPointe", "given" : "L.L.", "non-dropping-particle" : "", "parse-names" : false, "suffix" : "" } ], "container-title" : "Journal of Medical Speech-Language Pathology", "id" : "ITEM-1", "issue" : "1", "issued" : { "date-parts" : [ [ "2006" ] ] }, "page" : "7-9", "title" : "Profanity", "type" : "article-journal", "volume" : "14" }, "uris" : [ "http://www.mendeley.com/documents/?uuid=768d5727-538b-4172-8592-e8b0050dae58" ] } ], "mendeley" : { "formattedCitation" : "(LaPointe, 2006)", "plainTextFormattedCitation" : "(LaPointe, 2006)", "previouslyFormattedCitation" : "(LaPointe, 2006)" }, "properties" : {  }, "schema" : "https://github.com/citation-style-language/schema/raw/master/csl-citation.json" }</w:instrText>
      </w:r>
      <w:r w:rsidR="00A13A5D">
        <w:rPr>
          <w:rFonts w:ascii="Times New Roman" w:hAnsi="Times New Roman" w:cs="Times New Roman"/>
        </w:rPr>
        <w:fldChar w:fldCharType="separate"/>
      </w:r>
      <w:r w:rsidR="00A13A5D" w:rsidRPr="00A13A5D">
        <w:rPr>
          <w:rFonts w:ascii="Times New Roman" w:hAnsi="Times New Roman" w:cs="Times New Roman"/>
          <w:noProof/>
        </w:rPr>
        <w:t>(LaPointe, 2006)</w:t>
      </w:r>
      <w:r w:rsidR="00A13A5D">
        <w:rPr>
          <w:rFonts w:ascii="Times New Roman" w:hAnsi="Times New Roman" w:cs="Times New Roman"/>
        </w:rPr>
        <w:fldChar w:fldCharType="end"/>
      </w:r>
      <w:r w:rsidRPr="00CF38CB">
        <w:rPr>
          <w:rFonts w:ascii="Times New Roman" w:hAnsi="Times New Roman" w:cs="Times New Roman"/>
        </w:rPr>
        <w:t>. Often</w:t>
      </w:r>
      <w:r>
        <w:rPr>
          <w:rFonts w:ascii="Times New Roman" w:hAnsi="Times New Roman" w:cs="Times New Roman"/>
        </w:rPr>
        <w:t>,</w:t>
      </w:r>
      <w:r w:rsidRPr="00CF38CB">
        <w:rPr>
          <w:rFonts w:ascii="Times New Roman" w:hAnsi="Times New Roman" w:cs="Times New Roman"/>
        </w:rPr>
        <w:t xml:space="preserve"> they are used for their shock value, though many taboo words have lost their ability to outrage due to their increasingly common usage</w:t>
      </w:r>
      <w:commentRangeStart w:id="2"/>
      <w:commentRangeStart w:id="3"/>
      <w:r w:rsidRPr="00CF38CB">
        <w:rPr>
          <w:rFonts w:ascii="Times New Roman" w:hAnsi="Times New Roman" w:cs="Times New Roman"/>
        </w:rPr>
        <w:t xml:space="preserve">. </w:t>
      </w:r>
      <w:commentRangeEnd w:id="2"/>
      <w:r>
        <w:rPr>
          <w:rStyle w:val="CommentReference"/>
        </w:rPr>
        <w:commentReference w:id="2"/>
      </w:r>
      <w:commentRangeEnd w:id="3"/>
      <w:r w:rsidR="002801AB">
        <w:rPr>
          <w:rStyle w:val="CommentReference"/>
        </w:rPr>
        <w:commentReference w:id="3"/>
      </w:r>
      <w:r>
        <w:rPr>
          <w:rFonts w:ascii="Times New Roman" w:hAnsi="Times New Roman" w:cs="Times New Roman"/>
        </w:rPr>
        <w:t xml:space="preserve">Still, a myriad of studies </w:t>
      </w:r>
      <w:r w:rsidR="002801AB">
        <w:rPr>
          <w:rFonts w:ascii="Times New Roman" w:hAnsi="Times New Roman" w:cs="Times New Roman"/>
        </w:rPr>
        <w:t>has</w:t>
      </w:r>
      <w:r>
        <w:rPr>
          <w:rFonts w:ascii="Times New Roman" w:hAnsi="Times New Roman" w:cs="Times New Roman"/>
        </w:rPr>
        <w:t xml:space="preserve"> explored the interaction of race and gender with </w:t>
      </w:r>
      <w:r w:rsidR="00405644">
        <w:rPr>
          <w:rFonts w:ascii="Times New Roman" w:hAnsi="Times New Roman" w:cs="Times New Roman"/>
        </w:rPr>
        <w:t>t</w:t>
      </w:r>
      <w:r>
        <w:rPr>
          <w:rFonts w:ascii="Times New Roman" w:hAnsi="Times New Roman" w:cs="Times New Roman"/>
        </w:rPr>
        <w:t>aboo words</w:t>
      </w:r>
      <w:r w:rsidR="00D26736">
        <w:rPr>
          <w:rFonts w:ascii="Times New Roman" w:hAnsi="Times New Roman" w:cs="Times New Roman"/>
        </w:rPr>
        <w:t xml:space="preserve"> </w:t>
      </w:r>
      <w:r w:rsidR="00F347A6">
        <w:rPr>
          <w:rFonts w:ascii="Times New Roman" w:hAnsi="Times New Roman" w:cs="Times New Roman"/>
          <w:noProof/>
        </w:rPr>
        <w:fldChar w:fldCharType="begin" w:fldLock="1"/>
      </w:r>
      <w:r w:rsidR="00987232">
        <w:rPr>
          <w:rFonts w:ascii="Times New Roman" w:hAnsi="Times New Roman" w:cs="Times New Roman"/>
          <w:noProof/>
        </w:rPr>
        <w:instrText>ADDIN CSL_CITATION { "citationItems" : [ { "id" : "ITEM-1", "itemData" : { "author" : [ { "dropping-particle" : "", "family" : "Jacobi", "given" : "L.L.", "non-dropping-particle" : "", "parse-names" : false, "suffix" : "" } ], "container-title" : "North American Journal of Psychology", "id" : "ITEM-1", "issue" : "2", "issued" : { "date-parts" : [ [ "2014" ] ] }, "page" : "261-275", "title" : "Perceptions of profanity: How race, gender, and expletive choice affect perceived offensiveness", "type" : "article-journal", "volume" : "16" }, "uris" : [ "http://www.mendeley.com/documents/?uuid=20d59176-a25b-47aa-b708-af14a911d056" ] } ], "mendeley" : { "formattedCitation" : "(Jacobi, 2014)", "plainTextFormattedCitation" : "(Jacobi, 2014)", "previouslyFormattedCitation" : "(Jacobi, 2014)" }, "properties" : {  }, "schema" : "https://github.com/citation-style-language/schema/raw/master/csl-citation.json" }</w:instrText>
      </w:r>
      <w:r w:rsidR="00F347A6">
        <w:rPr>
          <w:rFonts w:ascii="Times New Roman" w:hAnsi="Times New Roman" w:cs="Times New Roman"/>
          <w:noProof/>
        </w:rPr>
        <w:fldChar w:fldCharType="separate"/>
      </w:r>
      <w:r w:rsidR="00F347A6" w:rsidRPr="00F347A6">
        <w:rPr>
          <w:rFonts w:ascii="Times New Roman" w:hAnsi="Times New Roman" w:cs="Times New Roman"/>
          <w:noProof/>
        </w:rPr>
        <w:t>(Jacobi, 2014)</w:t>
      </w:r>
      <w:r w:rsidR="00F347A6">
        <w:rPr>
          <w:rFonts w:ascii="Times New Roman" w:hAnsi="Times New Roman" w:cs="Times New Roman"/>
          <w:noProof/>
        </w:rPr>
        <w:fldChar w:fldCharType="end"/>
      </w:r>
      <w:r>
        <w:rPr>
          <w:rFonts w:ascii="Times New Roman" w:hAnsi="Times New Roman" w:cs="Times New Roman"/>
        </w:rPr>
        <w:t>, as well as their function in television and radio</w:t>
      </w:r>
      <w:r w:rsidR="00D26736">
        <w:rPr>
          <w:rFonts w:ascii="Times New Roman" w:hAnsi="Times New Roman" w:cs="Times New Roman"/>
        </w:rPr>
        <w:t xml:space="preserve"> </w:t>
      </w:r>
      <w:r w:rsidR="00F347A6">
        <w:rPr>
          <w:rFonts w:ascii="Times New Roman" w:hAnsi="Times New Roman" w:cs="Times New Roman"/>
          <w:noProof/>
        </w:rPr>
        <w:fldChar w:fldCharType="begin" w:fldLock="1"/>
      </w:r>
      <w:r w:rsidR="00987232">
        <w:rPr>
          <w:rFonts w:ascii="Times New Roman" w:hAnsi="Times New Roman" w:cs="Times New Roman"/>
          <w:noProof/>
        </w:rPr>
        <w:instrText>ADDIN CSL_CITATION { "citationItems" : [ { "id" : "ITEM-1", "itemData" : { "DOI" : "10.1542/peds.2011-1062d", "ISSN" : "0031-4005", "author" : [ { "dropping-particle" : "", "family" : "Coyne", "given" : "S.M.", "non-dropping-particle" : "", "parse-names" : false, "suffix" : "" }, { "dropping-particle" : "", "family" : "Stockdale", "given" : "L.A.", "non-dropping-particle" : "", "parse-names" : false, "suffix" : "" }, { "dropping-particle" : "", "family" : "Nelson", "given" : "D.A.", "non-dropping-particle" : "", "parse-names" : false, "suffix" : "" }, { "dropping-particle" : "", "family" : "Fraser", "given" : "A.", "non-dropping-particle" : "", "parse-names" : false, "suffix" : "" } ], "container-title" : "Pediatrics", "id" : "ITEM-1", "issue" : "5", "issued" : { "date-parts" : [ [ "2011", "11", "1" ] ] }, "page" : "peds.2011-1062d", "title" : "Profanity in media associated with attitudes and behavior regarding profanity use and aggression", "type" : "article-journal", "volume" : "128" }, "uris" : [ "http://www.mendeley.com/documents/?uuid=609a1317-a60a-4213-9b45-6f3f91a00258" ] } ], "mendeley" : { "formattedCitation" : "(Coyne, Stockdale, Nelson, &amp; Fraser, 2011)", "plainTextFormattedCitation" : "(Coyne, Stockdale, Nelson, &amp; Fraser, 2011)", "previouslyFormattedCitation" : "(Coyne, Stockdale, Nelson, &amp; Fraser, 2011)" }, "properties" : {  }, "schema" : "https://github.com/citation-style-language/schema/raw/master/csl-citation.json" }</w:instrText>
      </w:r>
      <w:r w:rsidR="00F347A6">
        <w:rPr>
          <w:rFonts w:ascii="Times New Roman" w:hAnsi="Times New Roman" w:cs="Times New Roman"/>
          <w:noProof/>
        </w:rPr>
        <w:fldChar w:fldCharType="separate"/>
      </w:r>
      <w:r w:rsidR="00F347A6" w:rsidRPr="00F347A6">
        <w:rPr>
          <w:rFonts w:ascii="Times New Roman" w:hAnsi="Times New Roman" w:cs="Times New Roman"/>
          <w:noProof/>
        </w:rPr>
        <w:t>(Coyne, Stockdale, Nelson, &amp; Fraser, 2011)</w:t>
      </w:r>
      <w:r w:rsidR="00F347A6">
        <w:rPr>
          <w:rFonts w:ascii="Times New Roman" w:hAnsi="Times New Roman" w:cs="Times New Roman"/>
          <w:noProof/>
        </w:rPr>
        <w:fldChar w:fldCharType="end"/>
      </w:r>
      <w:r>
        <w:rPr>
          <w:rFonts w:ascii="Times New Roman" w:hAnsi="Times New Roman" w:cs="Times New Roman"/>
        </w:rPr>
        <w:t>, video games</w:t>
      </w:r>
      <w:r w:rsidR="00D26736">
        <w:rPr>
          <w:rFonts w:ascii="Times New Roman" w:hAnsi="Times New Roman" w:cs="Times New Roman"/>
        </w:rPr>
        <w:t xml:space="preserve"> </w:t>
      </w:r>
      <w:r w:rsidR="00F347A6">
        <w:rPr>
          <w:rFonts w:ascii="Times New Roman" w:hAnsi="Times New Roman" w:cs="Times New Roman"/>
          <w:noProof/>
        </w:rPr>
        <w:fldChar w:fldCharType="begin" w:fldLock="1"/>
      </w:r>
      <w:r w:rsidR="00987232">
        <w:rPr>
          <w:rFonts w:ascii="Times New Roman" w:hAnsi="Times New Roman" w:cs="Times New Roman"/>
          <w:noProof/>
        </w:rPr>
        <w:instrText>ADDIN CSL_CITATION { "citationItems" : [ { "id" : "ITEM-1", "itemData" : { "DOI" : "10.1080/08838151.2013.787078", "ISSN" : "0883-8151", "author" : [ { "dropping-particle" : "", "family" : "Ivory", "given" : "Adrienne Holz", "non-dropping-particle" : "", "parse-names" : false, "suffix" : "" }, { "dropping-particle" : "", "family" : "Kaestle", "given" : "Christine E.", "non-dropping-particle" : "", "parse-names" : false, "suffix" : "" } ], "container-title" : "Journal of Broadcasting &amp; Electronic Media", "id" : "ITEM-1", "issue" : "2", "issued" : { "date-parts" : [ [ "2013", "4" ] ] }, "page" : "224-241", "title" : "The effects of profanity in violent video games on players' hostile expectations, aggressive thoughts and feelings, and other responses", "type" : "article-journal", "volume" : "57" }, "uris" : [ "http://www.mendeley.com/documents/?uuid=21b768ec-b2b6-45ed-aa71-ac7d4674a78c" ] } ], "mendeley" : { "formattedCitation" : "(Ivory &amp; Kaestle, 2013)", "plainTextFormattedCitation" : "(Ivory &amp; Kaestle, 2013)", "previouslyFormattedCitation" : "(Ivory &amp; Kaestle, 2013)" }, "properties" : {  }, "schema" : "https://github.com/citation-style-language/schema/raw/master/csl-citation.json" }</w:instrText>
      </w:r>
      <w:r w:rsidR="00F347A6">
        <w:rPr>
          <w:rFonts w:ascii="Times New Roman" w:hAnsi="Times New Roman" w:cs="Times New Roman"/>
          <w:noProof/>
        </w:rPr>
        <w:fldChar w:fldCharType="separate"/>
      </w:r>
      <w:r w:rsidR="00F347A6" w:rsidRPr="00F347A6">
        <w:rPr>
          <w:rFonts w:ascii="Times New Roman" w:hAnsi="Times New Roman" w:cs="Times New Roman"/>
          <w:noProof/>
        </w:rPr>
        <w:t>(Ivory &amp; Kaestle, 2013)</w:t>
      </w:r>
      <w:r w:rsidR="00F347A6">
        <w:rPr>
          <w:rFonts w:ascii="Times New Roman" w:hAnsi="Times New Roman" w:cs="Times New Roman"/>
          <w:noProof/>
        </w:rPr>
        <w:fldChar w:fldCharType="end"/>
      </w:r>
      <w:r>
        <w:rPr>
          <w:rFonts w:ascii="Times New Roman" w:hAnsi="Times New Roman" w:cs="Times New Roman"/>
        </w:rPr>
        <w:t xml:space="preserve"> and law enforcement</w:t>
      </w:r>
      <w:r w:rsidR="00D26736">
        <w:rPr>
          <w:rFonts w:ascii="Times New Roman" w:hAnsi="Times New Roman" w:cs="Times New Roman"/>
        </w:rPr>
        <w:t xml:space="preserve"> </w:t>
      </w:r>
      <w:r w:rsidR="00F347A6">
        <w:rPr>
          <w:rFonts w:ascii="Times New Roman" w:hAnsi="Times New Roman" w:cs="Times New Roman"/>
          <w:noProof/>
        </w:rPr>
        <w:fldChar w:fldCharType="begin" w:fldLock="1"/>
      </w:r>
      <w:r w:rsidR="000F5A7A">
        <w:rPr>
          <w:rFonts w:ascii="Times New Roman" w:hAnsi="Times New Roman" w:cs="Times New Roman"/>
          <w:noProof/>
        </w:rPr>
        <w:instrText>ADDIN CSL_CITATION { "citationItems" : [ { "id" : "ITEM-1", "itemData" : { "DOI" : "10.1007/s11896-017-9226-0", "ISSN" : "0882-0783", "author" : [ { "dropping-particle" : "", "family" : "Patton", "given" : "Christina L.", "non-dropping-particle" : "", "parse-names" : false, "suffix" : "" }, { "dropping-particle" : "", "family" : "Asken", "given" : "Michael", "non-dropping-particle" : "", "parse-names" : false, "suffix" : "" }, { "dropping-particle" : "", "family" : "Fremouw", "given" : "William J.", "non-dropping-particle" : "", "parse-names" : false, "suffix" : "" }, { "dropping-particle" : "", "family" : "Bemis", "given" : "Robert", "non-dropping-particle" : "", "parse-names" : false, "suffix" : "" } ], "container-title" : "Journal of Police and Criminal Psychology", "id" : "ITEM-1", "issue" : "4", "issued" : { "date-parts" : [ [ "2017", "12", "25" ] ] }, "page" : "340-357", "publisher" : "Springer US", "title" : "The influence of police profanity on public perception of excessive force", "type" : "article-journal", "volume" : "32" }, "uris" : [ "http://www.mendeley.com/documents/?uuid=6afd01ba-6110-4084-beb0-c7a190c7ee3e" ] } ], "mendeley" : { "formattedCitation" : "(Patton, Asken, Fremouw, &amp; Bemis, 2017)", "plainTextFormattedCitation" : "(Patton, Asken, Fremouw, &amp; Bemis, 2017)", "previouslyFormattedCitation" : "(Patton, Asken, Fremouw, &amp; Bemis, 2017)" }, "properties" : {  }, "schema" : "https://github.com/citation-style-language/schema/raw/master/csl-citation.json" }</w:instrText>
      </w:r>
      <w:r w:rsidR="00F347A6">
        <w:rPr>
          <w:rFonts w:ascii="Times New Roman" w:hAnsi="Times New Roman" w:cs="Times New Roman"/>
          <w:noProof/>
        </w:rPr>
        <w:fldChar w:fldCharType="separate"/>
      </w:r>
      <w:r w:rsidR="00F347A6" w:rsidRPr="00F347A6">
        <w:rPr>
          <w:rFonts w:ascii="Times New Roman" w:hAnsi="Times New Roman" w:cs="Times New Roman"/>
          <w:noProof/>
        </w:rPr>
        <w:t>(Patton, Asken, Fremouw, &amp; Bemis, 2017)</w:t>
      </w:r>
      <w:r w:rsidR="00F347A6">
        <w:rPr>
          <w:rFonts w:ascii="Times New Roman" w:hAnsi="Times New Roman" w:cs="Times New Roman"/>
          <w:noProof/>
        </w:rPr>
        <w:fldChar w:fldCharType="end"/>
      </w:r>
      <w:r>
        <w:rPr>
          <w:rFonts w:ascii="Times New Roman" w:hAnsi="Times New Roman" w:cs="Times New Roman"/>
        </w:rPr>
        <w:t>. Th</w:t>
      </w:r>
      <w:r w:rsidR="002801AB">
        <w:rPr>
          <w:rFonts w:ascii="Times New Roman" w:hAnsi="Times New Roman" w:cs="Times New Roman"/>
        </w:rPr>
        <w:t xml:space="preserve">is </w:t>
      </w:r>
      <w:r>
        <w:rPr>
          <w:rFonts w:ascii="Times New Roman" w:hAnsi="Times New Roman" w:cs="Times New Roman"/>
        </w:rPr>
        <w:t xml:space="preserve">background literature reveals the nuanced and unique linguistic function which </w:t>
      </w:r>
      <w:r w:rsidR="002801AB">
        <w:rPr>
          <w:rFonts w:ascii="Times New Roman" w:hAnsi="Times New Roman" w:cs="Times New Roman"/>
        </w:rPr>
        <w:t>t</w:t>
      </w:r>
      <w:r>
        <w:rPr>
          <w:rFonts w:ascii="Times New Roman" w:hAnsi="Times New Roman" w:cs="Times New Roman"/>
        </w:rPr>
        <w:t>aboo words perform in our social interactions.</w:t>
      </w:r>
    </w:p>
    <w:p w14:paraId="4D071576" w14:textId="77777777" w:rsidR="006E5B6E" w:rsidRPr="00CF38CB" w:rsidRDefault="21543606" w:rsidP="00E305C1">
      <w:pPr>
        <w:pStyle w:val="BodyText"/>
        <w:spacing w:after="0" w:line="480" w:lineRule="auto"/>
        <w:jc w:val="both"/>
        <w:outlineLvl w:val="0"/>
        <w:rPr>
          <w:rFonts w:ascii="Times New Roman" w:hAnsi="Times New Roman" w:cs="Times New Roman"/>
          <w:i/>
        </w:rPr>
      </w:pPr>
      <w:commentRangeStart w:id="4"/>
      <w:commentRangeStart w:id="5"/>
      <w:r w:rsidRPr="21543606">
        <w:rPr>
          <w:rFonts w:ascii="Times New Roman" w:eastAsia="Times New Roman" w:hAnsi="Times New Roman" w:cs="Times New Roman"/>
          <w:b/>
          <w:bCs/>
        </w:rPr>
        <w:t>Profanities: definitions and classifications</w:t>
      </w:r>
      <w:commentRangeEnd w:id="4"/>
      <w:r w:rsidR="00F51626">
        <w:rPr>
          <w:rStyle w:val="CommentReference"/>
        </w:rPr>
        <w:commentReference w:id="4"/>
      </w:r>
      <w:commentRangeEnd w:id="5"/>
      <w:r w:rsidR="00DD7611">
        <w:rPr>
          <w:rStyle w:val="CommentReference"/>
        </w:rPr>
        <w:commentReference w:id="5"/>
      </w:r>
    </w:p>
    <w:p w14:paraId="23CF2164" w14:textId="123E6113" w:rsidR="001A71D2" w:rsidRPr="00CF38CB" w:rsidRDefault="005E3FBF" w:rsidP="00AB4A08">
      <w:pPr>
        <w:pStyle w:val="BodyText"/>
        <w:spacing w:after="0" w:line="480" w:lineRule="auto"/>
        <w:rPr>
          <w:rFonts w:ascii="Times New Roman" w:hAnsi="Times New Roman" w:cs="Times New Roman"/>
        </w:rPr>
      </w:pPr>
      <w:r w:rsidRPr="00CF38CB">
        <w:rPr>
          <w:rFonts w:ascii="Times New Roman" w:hAnsi="Times New Roman" w:cs="Times New Roman"/>
        </w:rPr>
        <w:tab/>
      </w:r>
      <w:r w:rsidR="006E4DFB" w:rsidRPr="00CF38CB">
        <w:rPr>
          <w:rFonts w:ascii="Times New Roman" w:hAnsi="Times New Roman" w:cs="Times New Roman"/>
        </w:rPr>
        <w:t xml:space="preserve"> </w:t>
      </w:r>
      <w:r w:rsidR="00491C59" w:rsidRPr="00CF38CB">
        <w:rPr>
          <w:rFonts w:ascii="Times New Roman" w:hAnsi="Times New Roman" w:cs="Times New Roman"/>
        </w:rPr>
        <w:t xml:space="preserve">What criterion must a word meet before it is considered </w:t>
      </w:r>
      <w:r w:rsidR="00491C59" w:rsidRPr="00CF38CB">
        <w:rPr>
          <w:rFonts w:ascii="Times New Roman" w:hAnsi="Times New Roman" w:cs="Times New Roman"/>
          <w:i/>
        </w:rPr>
        <w:t>taboo</w:t>
      </w:r>
      <w:r w:rsidR="00F347A6">
        <w:rPr>
          <w:rFonts w:ascii="Times New Roman" w:hAnsi="Times New Roman" w:cs="Times New Roman"/>
        </w:rPr>
        <w:t xml:space="preserve">? </w:t>
      </w:r>
      <w:r w:rsidR="00491C59" w:rsidRPr="00CF38CB">
        <w:rPr>
          <w:rFonts w:ascii="Times New Roman" w:hAnsi="Times New Roman" w:cs="Times New Roman"/>
        </w:rPr>
        <w:t>Perhaps the word incurs</w:t>
      </w:r>
      <w:r w:rsidR="001A71D2" w:rsidRPr="00CF38CB">
        <w:rPr>
          <w:rFonts w:ascii="Times New Roman" w:hAnsi="Times New Roman" w:cs="Times New Roman"/>
        </w:rPr>
        <w:t xml:space="preserve"> censorship, fines, or other sanctions </w:t>
      </w:r>
      <w:r w:rsidR="005A1626" w:rsidRPr="00CF38CB">
        <w:rPr>
          <w:rFonts w:ascii="Times New Roman" w:hAnsi="Times New Roman" w:cs="Times New Roman"/>
        </w:rPr>
        <w:t xml:space="preserve">from </w:t>
      </w:r>
      <w:r w:rsidR="001A71D2" w:rsidRPr="00CF38CB">
        <w:rPr>
          <w:rFonts w:ascii="Times New Roman" w:hAnsi="Times New Roman" w:cs="Times New Roman"/>
        </w:rPr>
        <w:t>broadcast media</w:t>
      </w:r>
      <w:r w:rsidR="00F872A7">
        <w:rPr>
          <w:rFonts w:ascii="Times New Roman" w:hAnsi="Times New Roman" w:cs="Times New Roman"/>
        </w:rPr>
        <w:t xml:space="preserve"> </w:t>
      </w:r>
      <w:r w:rsidR="00F347A6">
        <w:rPr>
          <w:rFonts w:ascii="Times New Roman" w:hAnsi="Times New Roman" w:cs="Times New Roman"/>
          <w:noProof/>
        </w:rPr>
        <w:fldChar w:fldCharType="begin" w:fldLock="1"/>
      </w:r>
      <w:r w:rsidR="00F347A6">
        <w:rPr>
          <w:rFonts w:ascii="Times New Roman" w:hAnsi="Times New Roman" w:cs="Times New Roman"/>
          <w:noProof/>
        </w:rPr>
        <w:instrText>ADDIN CSL_CITATION { "citationItems" : [ { "id" : "ITEM-1", "itemData" : { "DOI" : "10.1080/08838150802643522", "ISBN" : "0883-8151\\r1550-6878", "ISSN" : "0883-8151", "abstract" : "This investigation of offensive language on prime-time broadcast and cable programs found that 9 out of 10 programs contained at least one incident of profanity, and viewers were exposed to 12.58 cuss words per hour in 2005. Viewers of broadcast programs were exposed to slightly less than 10 objectionable words per-hour compared to 15 words-per-hour on cable programs. [ABSTRACT FROM AUTHOR]", "author" : [ { "dropping-particle" : "", "family" : "Kaye", "given" : "Barbara K.", "non-dropping-particle" : "", "parse-names" : false, "suffix" : "" }, { "dropping-particle" : "", "family" : "Sapolsky", "given" : "Barry S.", "non-dropping-particle" : "", "parse-names" : false, "suffix" : "" } ], "container-title" : "Journal of Broadcasting &amp; Electronic Media", "id" : "ITEM-1", "issue" : "1", "issued" : { "date-parts" : [ [ "2009", "2", "27" ] ] }, "page" : "22-37", "title" : "Taboo or not taboo? That is the question: Offensive language on prime-time broadcast and cable programming", "type" : "article-journal", "volume" : "53" }, "uris" : [ "http://www.mendeley.com/documents/?uuid=58c833fc-a3d6-441d-a07d-89bce3e78225" ] } ], "mendeley" : { "formattedCitation" : "(Kaye &amp; Sapolsky, 2009)", "plainTextFormattedCitation" : "(Kaye &amp; Sapolsky, 2009)", "previouslyFormattedCitation" : "(Kaye &amp; Sapolsky, 2009)" }, "properties" : {  }, "schema" : "https://github.com/citation-style-language/schema/raw/master/csl-citation.json" }</w:instrText>
      </w:r>
      <w:r w:rsidR="00F347A6">
        <w:rPr>
          <w:rFonts w:ascii="Times New Roman" w:hAnsi="Times New Roman" w:cs="Times New Roman"/>
          <w:noProof/>
        </w:rPr>
        <w:fldChar w:fldCharType="separate"/>
      </w:r>
      <w:r w:rsidR="00F347A6" w:rsidRPr="00F347A6">
        <w:rPr>
          <w:rFonts w:ascii="Times New Roman" w:hAnsi="Times New Roman" w:cs="Times New Roman"/>
          <w:noProof/>
        </w:rPr>
        <w:t>(Kaye &amp; Sapolsky, 2009)</w:t>
      </w:r>
      <w:r w:rsidR="00F347A6">
        <w:rPr>
          <w:rFonts w:ascii="Times New Roman" w:hAnsi="Times New Roman" w:cs="Times New Roman"/>
          <w:noProof/>
        </w:rPr>
        <w:fldChar w:fldCharType="end"/>
      </w:r>
      <w:r w:rsidR="007F4D44" w:rsidRPr="00CF38CB">
        <w:rPr>
          <w:rFonts w:ascii="Times New Roman" w:hAnsi="Times New Roman" w:cs="Times New Roman"/>
        </w:rPr>
        <w:t xml:space="preserve">. </w:t>
      </w:r>
      <w:r w:rsidR="001A71D2" w:rsidRPr="00CF38CB">
        <w:rPr>
          <w:rFonts w:ascii="Times New Roman" w:hAnsi="Times New Roman" w:cs="Times New Roman"/>
        </w:rPr>
        <w:t xml:space="preserve">It </w:t>
      </w:r>
      <w:r w:rsidR="004A3397" w:rsidRPr="00CF38CB">
        <w:rPr>
          <w:rFonts w:ascii="Times New Roman" w:hAnsi="Times New Roman" w:cs="Times New Roman"/>
        </w:rPr>
        <w:t xml:space="preserve">could </w:t>
      </w:r>
      <w:r w:rsidR="001A71D2" w:rsidRPr="00CF38CB">
        <w:rPr>
          <w:rFonts w:ascii="Times New Roman" w:hAnsi="Times New Roman" w:cs="Times New Roman"/>
        </w:rPr>
        <w:t xml:space="preserve">be a word that is </w:t>
      </w:r>
      <w:r w:rsidR="00491C59" w:rsidRPr="00CF38CB">
        <w:rPr>
          <w:rFonts w:ascii="Times New Roman" w:hAnsi="Times New Roman" w:cs="Times New Roman"/>
        </w:rPr>
        <w:t>barred</w:t>
      </w:r>
      <w:r w:rsidR="001A71D2" w:rsidRPr="00CF38CB">
        <w:rPr>
          <w:rFonts w:ascii="Times New Roman" w:hAnsi="Times New Roman" w:cs="Times New Roman"/>
        </w:rPr>
        <w:t xml:space="preserve"> by religious institutions</w:t>
      </w:r>
      <w:r w:rsidR="007F4D44" w:rsidRPr="00CF38CB">
        <w:rPr>
          <w:rFonts w:ascii="Times New Roman" w:hAnsi="Times New Roman" w:cs="Times New Roman"/>
        </w:rPr>
        <w:t xml:space="preserve">. </w:t>
      </w:r>
      <w:r w:rsidR="004A3397" w:rsidRPr="00CF38CB">
        <w:rPr>
          <w:rFonts w:ascii="Times New Roman" w:hAnsi="Times New Roman" w:cs="Times New Roman"/>
        </w:rPr>
        <w:t>Perhaps it is</w:t>
      </w:r>
      <w:r w:rsidR="001A71D2" w:rsidRPr="00CF38CB">
        <w:rPr>
          <w:rFonts w:ascii="Times New Roman" w:hAnsi="Times New Roman" w:cs="Times New Roman"/>
        </w:rPr>
        <w:t xml:space="preserve"> word that evokes an emotional respon</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005A1626" w:rsidRPr="00CF38CB">
        <w:rPr>
          <w:rFonts w:ascii="Times New Roman" w:hAnsi="Times New Roman" w:cs="Times New Roman"/>
        </w:rPr>
        <w:t xml:space="preserve">from </w:t>
      </w:r>
      <w:r w:rsidR="001A71D2" w:rsidRPr="00CF38CB">
        <w:rPr>
          <w:rFonts w:ascii="Times New Roman" w:hAnsi="Times New Roman" w:cs="Times New Roman"/>
        </w:rPr>
        <w:t>the listen</w:t>
      </w:r>
      <w:r w:rsidR="00491C59" w:rsidRPr="00CF38CB">
        <w:rPr>
          <w:rFonts w:ascii="Times New Roman" w:hAnsi="Times New Roman" w:cs="Times New Roman"/>
        </w:rPr>
        <w:t>er, as</w:t>
      </w:r>
      <w:r w:rsidR="001A71D2" w:rsidRPr="00CF38CB">
        <w:rPr>
          <w:rFonts w:ascii="Times New Roman" w:hAnsi="Times New Roman" w:cs="Times New Roman"/>
        </w:rPr>
        <w:t xml:space="preserve"> evidenced by galvanic skin respon</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001A71D2" w:rsidRPr="00CF38CB">
        <w:rPr>
          <w:rFonts w:ascii="Times New Roman" w:hAnsi="Times New Roman" w:cs="Times New Roman"/>
        </w:rPr>
        <w:t>readings</w:t>
      </w:r>
      <w:r w:rsidR="00B32412">
        <w:rPr>
          <w:rFonts w:ascii="Times New Roman" w:hAnsi="Times New Roman" w:cs="Times New Roman"/>
        </w:rPr>
        <w:t xml:space="preserve"> </w:t>
      </w:r>
      <w:r w:rsidR="00F347A6">
        <w:rPr>
          <w:rFonts w:ascii="Times New Roman" w:hAnsi="Times New Roman" w:cs="Times New Roman"/>
          <w:noProof/>
        </w:rPr>
        <w:fldChar w:fldCharType="begin" w:fldLock="1"/>
      </w:r>
      <w:r w:rsidR="00987232">
        <w:rPr>
          <w:rFonts w:ascii="Times New Roman" w:hAnsi="Times New Roman" w:cs="Times New Roman"/>
          <w:noProof/>
        </w:rPr>
        <w:instrText>ADDIN CSL_CITATION { "citationItems" : [ { "id" : "ITEM-1", "itemData" : { "DOI" : "10.1371/journal.pone.0022341", "ISSN" : "1932-6203", "author" : [ { "dropping-particle" : "", "family" : "Bowers", "given" : "Jeffrey S.", "non-dropping-particle" : "", "parse-names" : false, "suffix" : "" }, { "dropping-particle" : "", "family" : "Pleydell-Pearce", "given" : "Christopher W.", "non-dropping-particle" : "", "parse-names" : false, "suffix" : "" } ], "container-title" : "PLoS ONE", "editor" : [ { "dropping-particle" : "", "family" : "Castles", "given" : "Anne", "non-dropping-particle" : "", "parse-names" : false, "suffix" : "" } ], "id" : "ITEM-1", "issue" : "7", "issued" : { "date-parts" : [ [ "2011", "7", "20" ] ] }, "page" : "e22341", "title" : "Swearing, euphemisms, and linguistic relativity", "type" : "article-journal", "volume" : "6" }, "uris" : [ "http://www.mendeley.com/documents/?uuid=7fe556a7-0c9e-42da-b806-290b7df59194" ] } ], "mendeley" : { "formattedCitation" : "(Bowers &amp; Pleydell-Pearce, 2011)", "plainTextFormattedCitation" : "(Bowers &amp; Pleydell-Pearce, 2011)", "previouslyFormattedCitation" : "(Bowers &amp; Pleydell-Pearce, 2011)" }, "properties" : {  }, "schema" : "https://github.com/citation-style-language/schema/raw/master/csl-citation.json" }</w:instrText>
      </w:r>
      <w:r w:rsidR="00F347A6">
        <w:rPr>
          <w:rFonts w:ascii="Times New Roman" w:hAnsi="Times New Roman" w:cs="Times New Roman"/>
          <w:noProof/>
        </w:rPr>
        <w:fldChar w:fldCharType="separate"/>
      </w:r>
      <w:r w:rsidR="00F347A6" w:rsidRPr="00F347A6">
        <w:rPr>
          <w:rFonts w:ascii="Times New Roman" w:hAnsi="Times New Roman" w:cs="Times New Roman"/>
          <w:noProof/>
        </w:rPr>
        <w:t>(Bowers &amp; Pleydell-Pearce, 2011)</w:t>
      </w:r>
      <w:r w:rsidR="00F347A6">
        <w:rPr>
          <w:rFonts w:ascii="Times New Roman" w:hAnsi="Times New Roman" w:cs="Times New Roman"/>
          <w:noProof/>
        </w:rPr>
        <w:fldChar w:fldCharType="end"/>
      </w:r>
      <w:commentRangeStart w:id="6"/>
      <w:commentRangeStart w:id="7"/>
      <w:r w:rsidR="007F4D44" w:rsidRPr="00CF38CB">
        <w:rPr>
          <w:rFonts w:ascii="Times New Roman" w:hAnsi="Times New Roman" w:cs="Times New Roman"/>
        </w:rPr>
        <w:t>.</w:t>
      </w:r>
      <w:commentRangeEnd w:id="6"/>
      <w:r w:rsidR="00F51626">
        <w:rPr>
          <w:rStyle w:val="CommentReference"/>
        </w:rPr>
        <w:commentReference w:id="6"/>
      </w:r>
      <w:commentRangeEnd w:id="7"/>
      <w:r w:rsidR="00A37AB1">
        <w:rPr>
          <w:rStyle w:val="CommentReference"/>
        </w:rPr>
        <w:commentReference w:id="7"/>
      </w:r>
      <w:r w:rsidR="007F4D44" w:rsidRPr="00CF38CB">
        <w:rPr>
          <w:rFonts w:ascii="Times New Roman" w:hAnsi="Times New Roman" w:cs="Times New Roman"/>
        </w:rPr>
        <w:t xml:space="preserve"> </w:t>
      </w:r>
      <w:r w:rsidR="001A71D2" w:rsidRPr="00CF38CB">
        <w:rPr>
          <w:rFonts w:ascii="Times New Roman" w:hAnsi="Times New Roman" w:cs="Times New Roman"/>
        </w:rPr>
        <w:t xml:space="preserve">It </w:t>
      </w:r>
      <w:r w:rsidR="004A3397" w:rsidRPr="00CF38CB">
        <w:rPr>
          <w:rFonts w:ascii="Times New Roman" w:hAnsi="Times New Roman" w:cs="Times New Roman"/>
        </w:rPr>
        <w:t xml:space="preserve">may </w:t>
      </w:r>
      <w:r w:rsidR="001A71D2" w:rsidRPr="00CF38CB">
        <w:rPr>
          <w:rFonts w:ascii="Times New Roman" w:hAnsi="Times New Roman" w:cs="Times New Roman"/>
        </w:rPr>
        <w:t>be a word that would be used in</w:t>
      </w:r>
      <w:r w:rsidR="00491C59" w:rsidRPr="00CF38CB">
        <w:rPr>
          <w:rFonts w:ascii="Times New Roman" w:hAnsi="Times New Roman" w:cs="Times New Roman"/>
        </w:rPr>
        <w:t xml:space="preserve"> informal settings</w:t>
      </w:r>
      <w:r w:rsidR="001A71D2" w:rsidRPr="00CF38CB">
        <w:rPr>
          <w:rFonts w:ascii="Times New Roman" w:hAnsi="Times New Roman" w:cs="Times New Roman"/>
        </w:rPr>
        <w:t>, but would</w:t>
      </w:r>
      <w:r w:rsidR="00491C59" w:rsidRPr="00CF38CB">
        <w:rPr>
          <w:rFonts w:ascii="Times New Roman" w:hAnsi="Times New Roman" w:cs="Times New Roman"/>
        </w:rPr>
        <w:t xml:space="preserve"> be considered </w:t>
      </w:r>
      <w:r w:rsidR="00491C59" w:rsidRPr="00CF38CB">
        <w:rPr>
          <w:rFonts w:ascii="Times New Roman" w:hAnsi="Times New Roman" w:cs="Times New Roman"/>
        </w:rPr>
        <w:lastRenderedPageBreak/>
        <w:t>inappropriate in</w:t>
      </w:r>
      <w:r w:rsidR="003338E9" w:rsidRPr="00CF38CB">
        <w:rPr>
          <w:rFonts w:ascii="Times New Roman" w:hAnsi="Times New Roman" w:cs="Times New Roman"/>
        </w:rPr>
        <w:t xml:space="preserve"> formal settings, such as </w:t>
      </w:r>
      <w:r w:rsidR="001A71D2" w:rsidRPr="00CF38CB">
        <w:rPr>
          <w:rFonts w:ascii="Times New Roman" w:hAnsi="Times New Roman" w:cs="Times New Roman"/>
        </w:rPr>
        <w:t>around co-workers or one’s parents</w:t>
      </w:r>
      <w:r w:rsidR="007F4D44" w:rsidRPr="00CF38CB">
        <w:rPr>
          <w:rFonts w:ascii="Times New Roman" w:hAnsi="Times New Roman" w:cs="Times New Roman"/>
        </w:rPr>
        <w:t xml:space="preserve">. </w:t>
      </w:r>
      <w:r w:rsidR="00491C59" w:rsidRPr="00CF38CB">
        <w:rPr>
          <w:rFonts w:ascii="Times New Roman" w:hAnsi="Times New Roman" w:cs="Times New Roman"/>
        </w:rPr>
        <w:t xml:space="preserve">Lastly, the taboo word </w:t>
      </w:r>
      <w:r w:rsidR="001A71D2" w:rsidRPr="00CF38CB">
        <w:rPr>
          <w:rFonts w:ascii="Times New Roman" w:hAnsi="Times New Roman" w:cs="Times New Roman"/>
        </w:rPr>
        <w:t>is</w:t>
      </w:r>
      <w:r w:rsidR="00491C59" w:rsidRPr="00CF38CB">
        <w:rPr>
          <w:rFonts w:ascii="Times New Roman" w:hAnsi="Times New Roman" w:cs="Times New Roman"/>
        </w:rPr>
        <w:t xml:space="preserve"> most likely perceived as</w:t>
      </w:r>
      <w:r w:rsidR="001A71D2" w:rsidRPr="00CF38CB">
        <w:rPr>
          <w:rFonts w:ascii="Times New Roman" w:hAnsi="Times New Roman" w:cs="Times New Roman"/>
        </w:rPr>
        <w:t xml:space="preserve"> cau</w:t>
      </w:r>
      <w:r w:rsidR="00491C59" w:rsidRPr="00CF38CB">
        <w:rPr>
          <w:rFonts w:ascii="Times New Roman" w:hAnsi="Times New Roman" w:cs="Times New Roman"/>
        </w:rPr>
        <w:t>sing</w:t>
      </w:r>
      <w:r w:rsidR="00491C59" w:rsidRPr="00CF38CB">
        <w:rPr>
          <w:rFonts w:ascii="Times New Roman" w:hAnsi="Times New Roman" w:cs="Times New Roman"/>
          <w:i/>
        </w:rPr>
        <w:t xml:space="preserve"> </w:t>
      </w:r>
      <w:r w:rsidR="00491C59" w:rsidRPr="00CF38CB">
        <w:rPr>
          <w:rFonts w:ascii="Times New Roman" w:hAnsi="Times New Roman" w:cs="Times New Roman"/>
        </w:rPr>
        <w:t>harm, dishonor or injury</w:t>
      </w:r>
      <w:r w:rsidR="00CC0AC0" w:rsidRPr="00CF38CB">
        <w:rPr>
          <w:rFonts w:ascii="Times New Roman" w:hAnsi="Times New Roman" w:cs="Times New Roman"/>
          <w:i/>
        </w:rPr>
        <w:t xml:space="preserve"> </w:t>
      </w:r>
      <w:r w:rsidR="001A71D2" w:rsidRPr="00CF38CB">
        <w:rPr>
          <w:rFonts w:ascii="Times New Roman" w:hAnsi="Times New Roman" w:cs="Times New Roman"/>
        </w:rPr>
        <w:t>to the listener</w:t>
      </w:r>
      <w:r w:rsidR="00C04A51">
        <w:rPr>
          <w:rFonts w:ascii="Times New Roman" w:hAnsi="Times New Roman" w:cs="Times New Roman"/>
        </w:rPr>
        <w:t xml:space="preserve"> </w:t>
      </w:r>
      <w:r w:rsidR="00F347A6">
        <w:rPr>
          <w:rFonts w:ascii="Times New Roman" w:hAnsi="Times New Roman" w:cs="Times New Roman"/>
          <w:noProof/>
        </w:rPr>
        <w:fldChar w:fldCharType="begin" w:fldLock="1"/>
      </w:r>
      <w:r w:rsidR="009C29B6">
        <w:rPr>
          <w:rFonts w:ascii="Times New Roman" w:hAnsi="Times New Roman" w:cs="Times New Roman"/>
          <w:noProof/>
        </w:rPr>
        <w:instrText>ADDIN CSL_CITATION { "citationItems" : [ { "id" : "ITEM-1", "itemData" : { "DOI" : "10.1037/a0015646", "ISBN" : "1939-1528\\n1076-8971", "ISSN" : "1076-8971", "abstract" : "The harm thesis\u2014the assumption that words harm people\u2014is a defining feature of sexual harassment, hate speech, verbal abuse, and obscene telephone call (OTC) offenses. This thesis ignores the possibility that swearing can be advantageous, cathartic, or an acceptable substitute for physical aggression. Observational data, courtroom evidence and verbal abuse research reviewed here produce conflicting conclusions on the question of harm. The best evidence of harm resides in harassment and OTC studies, but verbal abuse research is indeterminate because of flawed research methodology. Public swearing research reveals that swearing is a common conversational practice resulting in no obvious harm. \u201cCommon sense\u201d (folk psychology) views of swearing are mistaken and inadequate for some decisions regarding harm. Meanwhile, efforts to restrict speech in media and instructional settings continue, despite the lack of a convincing need to do so. Harm from offensive speech is contextually determined; therefore attempts to restrict speech on a universal basis are misguided. Psychologists\u2019 research needs to be informed by public policy and courtroom practices, and public policy and litigation need to be better informed by psychologists\u2019 research.", "author" : [ { "dropping-particle" : "", "family" : "Jay", "given" : "Timothy B", "non-dropping-particle" : "", "parse-names" : false, "suffix" : "" } ], "container-title" : "Psychology, Public Policy, and Law", "id" : "ITEM-1", "issue" : "2", "issued" : { "date-parts" : [ [ "2009" ] ] }, "page" : "81-101", "title" : "Do offensive words harm people?", "type" : "article-journal", "volume" : "15" }, "uris" : [ "http://www.mendeley.com/documents/?uuid=0b0e314d-303d-4faf-a095-b7c2949cdb32" ] } ], "mendeley" : { "formattedCitation" : "(Jay, 2009a)", "plainTextFormattedCitation" : "(Jay, 2009a)", "previouslyFormattedCitation" : "(Jay, 2009a)" }, "properties" : {  }, "schema" : "https://github.com/citation-style-language/schema/raw/master/csl-citation.json" }</w:instrText>
      </w:r>
      <w:r w:rsidR="00F347A6">
        <w:rPr>
          <w:rFonts w:ascii="Times New Roman" w:hAnsi="Times New Roman" w:cs="Times New Roman"/>
          <w:noProof/>
        </w:rPr>
        <w:fldChar w:fldCharType="separate"/>
      </w:r>
      <w:r w:rsidR="0033234E" w:rsidRPr="0033234E">
        <w:rPr>
          <w:rFonts w:ascii="Times New Roman" w:hAnsi="Times New Roman" w:cs="Times New Roman"/>
          <w:noProof/>
        </w:rPr>
        <w:t>(Jay, 2009a)</w:t>
      </w:r>
      <w:r w:rsidR="00F347A6">
        <w:rPr>
          <w:rFonts w:ascii="Times New Roman" w:hAnsi="Times New Roman" w:cs="Times New Roman"/>
          <w:noProof/>
        </w:rPr>
        <w:fldChar w:fldCharType="end"/>
      </w:r>
      <w:r w:rsidR="001A71D2" w:rsidRPr="00CF38CB">
        <w:rPr>
          <w:rFonts w:ascii="Times New Roman" w:hAnsi="Times New Roman" w:cs="Times New Roman"/>
        </w:rPr>
        <w:t>.</w:t>
      </w:r>
    </w:p>
    <w:p w14:paraId="5C40C4C8" w14:textId="63E40D64" w:rsidR="002E1DD1" w:rsidRPr="00CF38CB" w:rsidRDefault="009845EB" w:rsidP="00AB4A08">
      <w:pPr>
        <w:pStyle w:val="BodyText"/>
        <w:spacing w:after="0" w:line="480" w:lineRule="auto"/>
        <w:ind w:firstLine="720"/>
        <w:rPr>
          <w:rFonts w:ascii="Times New Roman" w:hAnsi="Times New Roman" w:cs="Times New Roman"/>
        </w:rPr>
      </w:pPr>
      <w:r w:rsidRPr="00CF38CB">
        <w:rPr>
          <w:rFonts w:ascii="Times New Roman" w:hAnsi="Times New Roman" w:cs="Times New Roman"/>
        </w:rPr>
        <w:t xml:space="preserve">For a singular </w:t>
      </w:r>
      <w:r w:rsidR="00DF60C4" w:rsidRPr="00CF38CB">
        <w:rPr>
          <w:rFonts w:ascii="Times New Roman" w:hAnsi="Times New Roman" w:cs="Times New Roman"/>
        </w:rPr>
        <w:t xml:space="preserve">word to be perceived as harmful </w:t>
      </w:r>
      <w:r w:rsidR="001121AE" w:rsidRPr="00CF38CB">
        <w:rPr>
          <w:rFonts w:ascii="Times New Roman" w:hAnsi="Times New Roman" w:cs="Times New Roman"/>
        </w:rPr>
        <w:t>may see</w:t>
      </w:r>
      <w:r w:rsidR="00CB5050" w:rsidRPr="00CF38CB">
        <w:rPr>
          <w:rFonts w:ascii="Times New Roman" w:hAnsi="Times New Roman" w:cs="Times New Roman"/>
        </w:rPr>
        <w:t>m</w:t>
      </w:r>
      <w:r w:rsidR="00CC0AC0" w:rsidRPr="00CF38CB">
        <w:rPr>
          <w:rFonts w:ascii="Times New Roman" w:hAnsi="Times New Roman" w:cs="Times New Roman"/>
          <w:i/>
        </w:rPr>
        <w:t xml:space="preserve"> </w:t>
      </w:r>
      <w:r w:rsidRPr="00CF38CB">
        <w:rPr>
          <w:rFonts w:ascii="Times New Roman" w:hAnsi="Times New Roman" w:cs="Times New Roman"/>
        </w:rPr>
        <w:t>excessive</w:t>
      </w:r>
      <w:r w:rsidR="006F4CD0" w:rsidRPr="00CF38CB">
        <w:rPr>
          <w:rFonts w:ascii="Times New Roman" w:hAnsi="Times New Roman" w:cs="Times New Roman"/>
        </w:rPr>
        <w:t xml:space="preserve"> – many</w:t>
      </w:r>
      <w:r w:rsidR="00DF60C4" w:rsidRPr="00CF38CB">
        <w:rPr>
          <w:rFonts w:ascii="Times New Roman" w:hAnsi="Times New Roman" w:cs="Times New Roman"/>
        </w:rPr>
        <w:t xml:space="preserve"> of the words we censor today might not have elicited</w:t>
      </w:r>
      <w:r w:rsidRPr="00CF38CB">
        <w:rPr>
          <w:rFonts w:ascii="Times New Roman" w:hAnsi="Times New Roman" w:cs="Times New Roman"/>
        </w:rPr>
        <w:t xml:space="preserve"> much surprise or chagrin in the past</w:t>
      </w:r>
      <w:r w:rsidR="00DF60C4" w:rsidRPr="00CF38CB">
        <w:rPr>
          <w:rFonts w:ascii="Times New Roman" w:hAnsi="Times New Roman" w:cs="Times New Roman"/>
        </w:rPr>
        <w:t xml:space="preserve">. </w:t>
      </w:r>
      <w:r w:rsidR="002E1DD1" w:rsidRPr="00CF38CB">
        <w:rPr>
          <w:rFonts w:ascii="Times New Roman" w:hAnsi="Times New Roman" w:cs="Times New Roman"/>
        </w:rPr>
        <w:t>According to Mohr</w:t>
      </w:r>
      <w:r w:rsidR="00A23E69">
        <w:rPr>
          <w:rFonts w:ascii="Times New Roman" w:hAnsi="Times New Roman" w:cs="Times New Roman"/>
        </w:rPr>
        <w:t xml:space="preserve"> </w:t>
      </w:r>
      <w:r w:rsidR="00F347A6">
        <w:rPr>
          <w:rFonts w:ascii="Times New Roman" w:hAnsi="Times New Roman" w:cs="Times New Roman"/>
          <w:noProof/>
        </w:rPr>
        <w:fldChar w:fldCharType="begin" w:fldLock="1"/>
      </w:r>
      <w:r w:rsidR="00987232">
        <w:rPr>
          <w:rFonts w:ascii="Times New Roman" w:hAnsi="Times New Roman" w:cs="Times New Roman"/>
          <w:noProof/>
        </w:rPr>
        <w:instrText>ADDIN CSL_CITATION { "citationItems" : [ { "id" : "ITEM-1", "itemData" : { "ISBN" : "0199911568", "abstract" : "Almost everyone swears, or worries about not swearing, from the two year-old who has just discovered the power of potty mouth to the grandma who wonders why every other word she hears is obscene. Whether they express anger or exhilaration, are meant to insult or to commend, swear words perform a crucial role in language. But swearing is also a uniquely well-suited lens through which to look at history, offering a fascinating record of what people care about on the deepest levels of a culture--what's divine, what's terrifying, and what's taboo. Holy Sh*t tells the story of two kinds of swearing--obscenities and oaths--from ancient Rome and the Bible to today. With humor and insight, Melissa Mohr takes readers on a journey to discover how \"swearing\" has come to include both testifying with your hand on the Bible and calling someone a *#$&amp;!* when they cut you off on the highway. She explores obscenities in ancient Rome--which were remarkably similar to our own--and unearths the history of religious oaths in the Middle Ages, when swearing (or not swearing) an oath was often a matter of life and death. Holy Sh*t also explains the advancement of civility and corresponding censorship of language in the 18th century, considers the rise of racial slurs after World War II, examines the physiological effects of swearing (increased heart rate and greater pain tolerance), and answers a question that preoccupies the FCC, the US Senate, and anyone who has recently overheard little kids at a playground: are we swearing more now than people did in the past? A gem of lexicography and cultural history, Holy Sh*t is a serious exploration of obscenity--and it also just might expand your repertoire of words to choose from the next time you shut your finger in the car door.", "author" : [ { "dropping-particle" : "", "family" : "Mohr", "given" : "Melissa", "non-dropping-particle" : "", "parse-names" : false, "suffix" : "" } ], "id" : "ITEM-1", "issued" : { "date-parts" : [ [ "2013" ] ] }, "number-of-pages" : "336", "publisher" : "Oxford University Press", "publisher-place" : "New York", "title" : "Holy Sh*t: A brief history of swearing", "type" : "book" }, "suppress-author" : 1, "uris" : [ "http://www.mendeley.com/documents/?uuid=237df3ab-9126-40d6-a3e3-83edd88b4077" ] } ], "mendeley" : { "formattedCitation" : "(2013)", "plainTextFormattedCitation" : "(2013)", "previouslyFormattedCitation" : "(2013)" }, "properties" : {  }, "schema" : "https://github.com/citation-style-language/schema/raw/master/csl-citation.json" }</w:instrText>
      </w:r>
      <w:r w:rsidR="00F347A6">
        <w:rPr>
          <w:rFonts w:ascii="Times New Roman" w:hAnsi="Times New Roman" w:cs="Times New Roman"/>
          <w:noProof/>
        </w:rPr>
        <w:fldChar w:fldCharType="separate"/>
      </w:r>
      <w:r w:rsidR="00F347A6" w:rsidRPr="00F347A6">
        <w:rPr>
          <w:rFonts w:ascii="Times New Roman" w:hAnsi="Times New Roman" w:cs="Times New Roman"/>
          <w:noProof/>
        </w:rPr>
        <w:t>(2013)</w:t>
      </w:r>
      <w:r w:rsidR="00F347A6">
        <w:rPr>
          <w:rFonts w:ascii="Times New Roman" w:hAnsi="Times New Roman" w:cs="Times New Roman"/>
          <w:noProof/>
        </w:rPr>
        <w:fldChar w:fldCharType="end"/>
      </w:r>
      <w:r w:rsidR="002E1DD1" w:rsidRPr="00CF38CB">
        <w:rPr>
          <w:rFonts w:ascii="Times New Roman" w:hAnsi="Times New Roman" w:cs="Times New Roman"/>
        </w:rPr>
        <w:t xml:space="preserve">, </w:t>
      </w:r>
      <w:r w:rsidRPr="00CF38CB">
        <w:rPr>
          <w:rFonts w:ascii="Times New Roman" w:hAnsi="Times New Roman" w:cs="Times New Roman"/>
        </w:rPr>
        <w:t xml:space="preserve">common </w:t>
      </w:r>
      <w:r w:rsidR="005C4428" w:rsidRPr="00CF38CB">
        <w:rPr>
          <w:rFonts w:ascii="Times New Roman" w:hAnsi="Times New Roman" w:cs="Times New Roman"/>
        </w:rPr>
        <w:t>taboo</w:t>
      </w:r>
      <w:r w:rsidRPr="00CF38CB">
        <w:rPr>
          <w:rFonts w:ascii="Times New Roman" w:hAnsi="Times New Roman" w:cs="Times New Roman"/>
        </w:rPr>
        <w:t xml:space="preserve"> words have changed significantly </w:t>
      </w:r>
      <w:r w:rsidR="00DF60C4" w:rsidRPr="00CF38CB">
        <w:rPr>
          <w:rFonts w:ascii="Times New Roman" w:hAnsi="Times New Roman" w:cs="Times New Roman"/>
        </w:rPr>
        <w:t xml:space="preserve">throughout recorded history. </w:t>
      </w:r>
      <w:r w:rsidR="002E1DD1" w:rsidRPr="00CF38CB">
        <w:rPr>
          <w:rFonts w:ascii="Times New Roman" w:hAnsi="Times New Roman" w:cs="Times New Roman"/>
        </w:rPr>
        <w:t>Inter</w:t>
      </w:r>
      <w:r w:rsidRPr="00CF38CB">
        <w:rPr>
          <w:rFonts w:ascii="Times New Roman" w:hAnsi="Times New Roman" w:cs="Times New Roman"/>
        </w:rPr>
        <w:t>estingly, many of the words we now c</w:t>
      </w:r>
      <w:r w:rsidR="002E1DD1" w:rsidRPr="00CF38CB">
        <w:rPr>
          <w:rFonts w:ascii="Times New Roman" w:hAnsi="Times New Roman" w:cs="Times New Roman"/>
        </w:rPr>
        <w:t xml:space="preserve">onsider </w:t>
      </w:r>
      <w:r w:rsidR="00946ACD" w:rsidRPr="00CF38CB">
        <w:rPr>
          <w:rFonts w:ascii="Times New Roman" w:hAnsi="Times New Roman" w:cs="Times New Roman"/>
        </w:rPr>
        <w:t xml:space="preserve">taboo </w:t>
      </w:r>
      <w:r w:rsidRPr="00CF38CB">
        <w:rPr>
          <w:rFonts w:ascii="Times New Roman" w:hAnsi="Times New Roman" w:cs="Times New Roman"/>
        </w:rPr>
        <w:t xml:space="preserve">entered the language as innocuous terms </w:t>
      </w:r>
      <w:r w:rsidR="002E1DD1" w:rsidRPr="00CF38CB">
        <w:rPr>
          <w:rFonts w:ascii="Times New Roman" w:hAnsi="Times New Roman" w:cs="Times New Roman"/>
        </w:rPr>
        <w:t>used in everyday conversatio</w:t>
      </w:r>
      <w:r w:rsidRPr="00CF38CB">
        <w:rPr>
          <w:rFonts w:ascii="Times New Roman" w:hAnsi="Times New Roman" w:cs="Times New Roman"/>
        </w:rPr>
        <w:t>n by the lower social classes. Because of social separation, t</w:t>
      </w:r>
      <w:r w:rsidR="002E1DD1" w:rsidRPr="00CF38CB">
        <w:rPr>
          <w:rFonts w:ascii="Times New Roman" w:hAnsi="Times New Roman" w:cs="Times New Roman"/>
        </w:rPr>
        <w:t xml:space="preserve">he elite would avoid using </w:t>
      </w:r>
      <w:r w:rsidRPr="00CF38CB">
        <w:rPr>
          <w:rFonts w:ascii="Times New Roman" w:hAnsi="Times New Roman" w:cs="Times New Roman"/>
        </w:rPr>
        <w:t>the lower dialectical vocabulary so</w:t>
      </w:r>
      <w:r w:rsidR="002E1DD1" w:rsidRPr="00CF38CB">
        <w:rPr>
          <w:rFonts w:ascii="Times New Roman" w:hAnsi="Times New Roman" w:cs="Times New Roman"/>
        </w:rPr>
        <w:t xml:space="preserve"> as not to appear coarse, common, or crude</w:t>
      </w:r>
      <w:r w:rsidR="007F4D44" w:rsidRPr="00CF38CB">
        <w:rPr>
          <w:rFonts w:ascii="Times New Roman" w:hAnsi="Times New Roman" w:cs="Times New Roman"/>
        </w:rPr>
        <w:t xml:space="preserve">. </w:t>
      </w:r>
      <w:r w:rsidRPr="00CF38CB">
        <w:rPr>
          <w:rFonts w:ascii="Times New Roman" w:hAnsi="Times New Roman" w:cs="Times New Roman"/>
        </w:rPr>
        <w:t>Over time, proscription of</w:t>
      </w:r>
      <w:r w:rsidR="002E1DD1" w:rsidRPr="00CF38CB">
        <w:rPr>
          <w:rFonts w:ascii="Times New Roman" w:hAnsi="Times New Roman" w:cs="Times New Roman"/>
        </w:rPr>
        <w:t xml:space="preserve"> “common” words trickled down to the lower castes, making ordinary words unacceptable across every class of people</w:t>
      </w:r>
      <w:r w:rsidR="007F4D44" w:rsidRPr="00CF38CB">
        <w:rPr>
          <w:rFonts w:ascii="Times New Roman" w:hAnsi="Times New Roman" w:cs="Times New Roman"/>
        </w:rPr>
        <w:t xml:space="preserve">. </w:t>
      </w:r>
      <w:r w:rsidR="002E1DD1" w:rsidRPr="00CF38CB">
        <w:rPr>
          <w:rFonts w:ascii="Times New Roman" w:hAnsi="Times New Roman" w:cs="Times New Roman"/>
        </w:rPr>
        <w:t xml:space="preserve">A </w:t>
      </w:r>
      <w:r w:rsidRPr="00CF38CB">
        <w:rPr>
          <w:rFonts w:ascii="Times New Roman" w:hAnsi="Times New Roman" w:cs="Times New Roman"/>
        </w:rPr>
        <w:t xml:space="preserve">somewhat </w:t>
      </w:r>
      <w:r w:rsidR="002E1DD1" w:rsidRPr="00CF38CB">
        <w:rPr>
          <w:rFonts w:ascii="Times New Roman" w:hAnsi="Times New Roman" w:cs="Times New Roman"/>
        </w:rPr>
        <w:t>recent examp</w:t>
      </w:r>
      <w:r w:rsidRPr="00CF38CB">
        <w:rPr>
          <w:rFonts w:ascii="Times New Roman" w:hAnsi="Times New Roman" w:cs="Times New Roman"/>
        </w:rPr>
        <w:t xml:space="preserve">le of this is when a member the </w:t>
      </w:r>
      <w:r w:rsidR="002E1DD1" w:rsidRPr="00CF38CB">
        <w:rPr>
          <w:rFonts w:ascii="Times New Roman" w:hAnsi="Times New Roman" w:cs="Times New Roman"/>
        </w:rPr>
        <w:t>Middleton</w:t>
      </w:r>
      <w:r w:rsidRPr="00CF38CB">
        <w:rPr>
          <w:rFonts w:ascii="Times New Roman" w:hAnsi="Times New Roman" w:cs="Times New Roman"/>
        </w:rPr>
        <w:t xml:space="preserve"> family </w:t>
      </w:r>
      <w:r w:rsidR="002E1DD1" w:rsidRPr="00CF38CB">
        <w:rPr>
          <w:rFonts w:ascii="Times New Roman" w:hAnsi="Times New Roman" w:cs="Times New Roman"/>
        </w:rPr>
        <w:t>used the word “toilet” instead of “lavatory” in front of the Queen of England</w:t>
      </w:r>
      <w:r w:rsidRPr="00CF38CB">
        <w:rPr>
          <w:rFonts w:ascii="Times New Roman" w:hAnsi="Times New Roman" w:cs="Times New Roman"/>
        </w:rPr>
        <w:t xml:space="preserve">, a </w:t>
      </w:r>
      <w:r w:rsidRPr="00CF38CB">
        <w:rPr>
          <w:rFonts w:ascii="Times New Roman" w:hAnsi="Times New Roman" w:cs="Times New Roman"/>
          <w:i/>
        </w:rPr>
        <w:t>faux</w:t>
      </w:r>
      <w:r w:rsidRPr="00CF38CB">
        <w:rPr>
          <w:rFonts w:ascii="Times New Roman" w:hAnsi="Times New Roman" w:cs="Times New Roman"/>
        </w:rPr>
        <w:t>-</w:t>
      </w:r>
      <w:r w:rsidRPr="00CF38CB">
        <w:rPr>
          <w:rFonts w:ascii="Times New Roman" w:hAnsi="Times New Roman" w:cs="Times New Roman"/>
          <w:i/>
        </w:rPr>
        <w:t xml:space="preserve">pas </w:t>
      </w:r>
      <w:r w:rsidRPr="00CF38CB">
        <w:rPr>
          <w:rFonts w:ascii="Times New Roman" w:hAnsi="Times New Roman" w:cs="Times New Roman"/>
        </w:rPr>
        <w:t>which distinguished them as members of a ‘lower’ social caste than the royal family</w:t>
      </w:r>
      <w:r w:rsidR="001F3926">
        <w:rPr>
          <w:rFonts w:ascii="Times New Roman" w:hAnsi="Times New Roman" w:cs="Times New Roman"/>
        </w:rPr>
        <w:t xml:space="preserve"> </w:t>
      </w:r>
      <w:r w:rsidR="00F347A6">
        <w:rPr>
          <w:rFonts w:ascii="Times New Roman" w:hAnsi="Times New Roman" w:cs="Times New Roman"/>
          <w:noProof/>
        </w:rPr>
        <w:fldChar w:fldCharType="begin" w:fldLock="1"/>
      </w:r>
      <w:r w:rsidR="00F347A6">
        <w:rPr>
          <w:rFonts w:ascii="Times New Roman" w:hAnsi="Times New Roman" w:cs="Times New Roman"/>
          <w:noProof/>
        </w:rPr>
        <w:instrText>ADDIN CSL_CITATION { "citationItems" : [ { "id" : "ITEM-1", "itemData" : { "author" : [ { "dropping-particle" : "", "family" : "Hoey", "given" : "Brian", "non-dropping-particle" : "", "parse-names" : false, "suffix" : "" } ], "id" : "ITEM-1", "issued" : { "date-parts" : [ [ "2011" ] ] }, "publisher" : "JR Books", "publisher-place" : "London", "title" : "We Are Amused", "type" : "book" }, "uris" : [ "http://www.mendeley.com/documents/?uuid=c6eb62b9-876a-485b-a903-ab40b8611acc" ] } ], "mendeley" : { "formattedCitation" : "(Hoey, 2011)", "plainTextFormattedCitation" : "(Hoey, 2011)", "previouslyFormattedCitation" : "(Hoey, 2011)" }, "properties" : {  }, "schema" : "https://github.com/citation-style-language/schema/raw/master/csl-citation.json" }</w:instrText>
      </w:r>
      <w:r w:rsidR="00F347A6">
        <w:rPr>
          <w:rFonts w:ascii="Times New Roman" w:hAnsi="Times New Roman" w:cs="Times New Roman"/>
          <w:noProof/>
        </w:rPr>
        <w:fldChar w:fldCharType="separate"/>
      </w:r>
      <w:r w:rsidR="00F347A6" w:rsidRPr="00F347A6">
        <w:rPr>
          <w:rFonts w:ascii="Times New Roman" w:hAnsi="Times New Roman" w:cs="Times New Roman"/>
          <w:noProof/>
        </w:rPr>
        <w:t>(Hoey, 2011)</w:t>
      </w:r>
      <w:r w:rsidR="00F347A6">
        <w:rPr>
          <w:rFonts w:ascii="Times New Roman" w:hAnsi="Times New Roman" w:cs="Times New Roman"/>
          <w:noProof/>
        </w:rPr>
        <w:fldChar w:fldCharType="end"/>
      </w:r>
      <w:r w:rsidR="00C75453">
        <w:rPr>
          <w:rFonts w:ascii="Times New Roman" w:hAnsi="Times New Roman" w:cs="Times New Roman"/>
        </w:rPr>
        <w:t>.</w:t>
      </w:r>
    </w:p>
    <w:p w14:paraId="3BCA0320" w14:textId="623F7C99" w:rsidR="00E01513" w:rsidRPr="00CF38CB" w:rsidRDefault="00E01513" w:rsidP="00AB4A08">
      <w:pPr>
        <w:pStyle w:val="BodyText"/>
        <w:spacing w:after="0" w:line="480" w:lineRule="auto"/>
        <w:ind w:firstLine="720"/>
        <w:rPr>
          <w:rFonts w:ascii="Times New Roman" w:hAnsi="Times New Roman" w:cs="Times New Roman"/>
        </w:rPr>
      </w:pPr>
      <w:r w:rsidRPr="00CF38CB">
        <w:rPr>
          <w:rFonts w:ascii="Times New Roman" w:hAnsi="Times New Roman" w:cs="Times New Roman"/>
        </w:rPr>
        <w:t>Why are some words</w:t>
      </w:r>
      <w:r w:rsidR="009845EB" w:rsidRPr="00CF38CB">
        <w:rPr>
          <w:rFonts w:ascii="Times New Roman" w:hAnsi="Times New Roman" w:cs="Times New Roman"/>
        </w:rPr>
        <w:t xml:space="preserve"> considered</w:t>
      </w:r>
      <w:r w:rsidRPr="00CF38CB">
        <w:rPr>
          <w:rFonts w:ascii="Times New Roman" w:hAnsi="Times New Roman" w:cs="Times New Roman"/>
        </w:rPr>
        <w:t xml:space="preserve"> </w:t>
      </w:r>
      <w:proofErr w:type="gramStart"/>
      <w:r w:rsidR="00A70EDC" w:rsidRPr="00CF38CB">
        <w:rPr>
          <w:rFonts w:ascii="Times New Roman" w:hAnsi="Times New Roman" w:cs="Times New Roman"/>
        </w:rPr>
        <w:t>more taboo</w:t>
      </w:r>
      <w:proofErr w:type="gramEnd"/>
      <w:r w:rsidRPr="00CF38CB">
        <w:rPr>
          <w:rFonts w:ascii="Times New Roman" w:hAnsi="Times New Roman" w:cs="Times New Roman"/>
        </w:rPr>
        <w:t xml:space="preserve"> than others?  </w:t>
      </w:r>
      <w:r w:rsidR="009845EB" w:rsidRPr="00CF38CB">
        <w:rPr>
          <w:rFonts w:ascii="Times New Roman" w:hAnsi="Times New Roman" w:cs="Times New Roman"/>
        </w:rPr>
        <w:t>One</w:t>
      </w:r>
      <w:r w:rsidRPr="00CF38CB">
        <w:rPr>
          <w:rFonts w:ascii="Times New Roman" w:hAnsi="Times New Roman" w:cs="Times New Roman"/>
        </w:rPr>
        <w:t xml:space="preserve"> explanation is that we are socialized to believe that they are dirty</w:t>
      </w:r>
      <w:r w:rsidR="005D4D99">
        <w:rPr>
          <w:rFonts w:ascii="Times New Roman" w:hAnsi="Times New Roman" w:cs="Times New Roman"/>
        </w:rPr>
        <w:t xml:space="preserve"> </w:t>
      </w:r>
      <w:r w:rsidR="00F347A6">
        <w:rPr>
          <w:rFonts w:ascii="Times New Roman" w:hAnsi="Times New Roman" w:cs="Times New Roman"/>
          <w:noProof/>
        </w:rPr>
        <w:fldChar w:fldCharType="begin" w:fldLock="1"/>
      </w:r>
      <w:r w:rsidR="00575C9D">
        <w:rPr>
          <w:rFonts w:ascii="Times New Roman" w:hAnsi="Times New Roman" w:cs="Times New Roman"/>
          <w:noProof/>
        </w:rPr>
        <w:instrText>ADDIN CSL_CITATION { "citationItems" : [ { "id" : "ITEM-1", "itemData" : { "author" : [ { "dropping-particle" : "", "family" : "Jay", "given" : "Timothy B", "non-dropping-particle" : "", "parse-names" : false, "suffix" : "" } ], "container-title" : "Parent Guide", "id" : "ITEM-1", "issue" : "9", "issued" : { "date-parts" : [ [ "2000" ] ] }, "page" : "20", "title" : "What to do when your kids start talking dirty", "type" : "article-journal", "volume" : "18" }, "uris" : [ "http://www.mendeley.com/documents/?uuid=cd503659-ed7d-4863-b09a-73a3dcceb37b" ] } ], "mendeley" : { "formattedCitation" : "(Jay, 2000a)", "plainTextFormattedCitation" : "(Jay, 2000a)", "previouslyFormattedCitation" : "(Jay, 2000a)" }, "properties" : {  }, "schema" : "https://github.com/citation-style-language/schema/raw/master/csl-citation.json" }</w:instrText>
      </w:r>
      <w:r w:rsidR="00F347A6">
        <w:rPr>
          <w:rFonts w:ascii="Times New Roman" w:hAnsi="Times New Roman" w:cs="Times New Roman"/>
          <w:noProof/>
        </w:rPr>
        <w:fldChar w:fldCharType="separate"/>
      </w:r>
      <w:r w:rsidR="000713C0" w:rsidRPr="000713C0">
        <w:rPr>
          <w:rFonts w:ascii="Times New Roman" w:hAnsi="Times New Roman" w:cs="Times New Roman"/>
          <w:noProof/>
        </w:rPr>
        <w:t>(Jay, 2000a)</w:t>
      </w:r>
      <w:r w:rsidR="00F347A6">
        <w:rPr>
          <w:rFonts w:ascii="Times New Roman" w:hAnsi="Times New Roman" w:cs="Times New Roman"/>
          <w:noProof/>
        </w:rPr>
        <w:fldChar w:fldCharType="end"/>
      </w:r>
      <w:r w:rsidR="00F772FC">
        <w:rPr>
          <w:rFonts w:ascii="Times New Roman" w:hAnsi="Times New Roman" w:cs="Times New Roman"/>
        </w:rPr>
        <w:t xml:space="preserve">, </w:t>
      </w:r>
      <w:r w:rsidR="002541BE" w:rsidRPr="00CF38CB">
        <w:rPr>
          <w:rFonts w:ascii="Times New Roman" w:hAnsi="Times New Roman" w:cs="Times New Roman"/>
        </w:rPr>
        <w:t xml:space="preserve">as </w:t>
      </w:r>
      <w:commentRangeStart w:id="8"/>
      <w:commentRangeStart w:id="9"/>
      <w:r w:rsidR="00BE2306" w:rsidRPr="00CF38CB">
        <w:rPr>
          <w:rFonts w:ascii="Times New Roman" w:hAnsi="Times New Roman" w:cs="Times New Roman"/>
        </w:rPr>
        <w:t>there is ample evidence that soci</w:t>
      </w:r>
      <w:r w:rsidR="00C2498C" w:rsidRPr="00CF38CB">
        <w:rPr>
          <w:rFonts w:ascii="Times New Roman" w:hAnsi="Times New Roman" w:cs="Times New Roman"/>
        </w:rPr>
        <w:t xml:space="preserve">al learning and conditioning are rooted in our perception of obscene words. </w:t>
      </w:r>
      <w:commentRangeEnd w:id="8"/>
      <w:r w:rsidR="00662C91">
        <w:rPr>
          <w:rStyle w:val="CommentReference"/>
        </w:rPr>
        <w:commentReference w:id="8"/>
      </w:r>
      <w:commentRangeEnd w:id="9"/>
      <w:r w:rsidR="004F3238">
        <w:rPr>
          <w:rStyle w:val="CommentReference"/>
        </w:rPr>
        <w:commentReference w:id="9"/>
      </w:r>
      <w:r w:rsidR="00C2498C" w:rsidRPr="00CF38CB">
        <w:rPr>
          <w:rFonts w:ascii="Times New Roman" w:hAnsi="Times New Roman" w:cs="Times New Roman"/>
        </w:rPr>
        <w:t xml:space="preserve">Indeed, </w:t>
      </w:r>
      <w:r w:rsidRPr="00CF38CB">
        <w:rPr>
          <w:rFonts w:ascii="Times New Roman" w:hAnsi="Times New Roman" w:cs="Times New Roman"/>
        </w:rPr>
        <w:t>we are punished for speaking the</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Pr="00CF38CB">
        <w:rPr>
          <w:rFonts w:ascii="Times New Roman" w:hAnsi="Times New Roman" w:cs="Times New Roman"/>
        </w:rPr>
        <w:t xml:space="preserve">words </w:t>
      </w:r>
      <w:r w:rsidR="00BE2306" w:rsidRPr="00CF38CB">
        <w:rPr>
          <w:rFonts w:ascii="Times New Roman" w:hAnsi="Times New Roman" w:cs="Times New Roman"/>
        </w:rPr>
        <w:t>not only during childhood, but also</w:t>
      </w:r>
      <w:r w:rsidRPr="00CF38CB">
        <w:rPr>
          <w:rFonts w:ascii="Times New Roman" w:hAnsi="Times New Roman" w:cs="Times New Roman"/>
        </w:rPr>
        <w:t xml:space="preserve"> in certain situations as adults</w:t>
      </w:r>
      <w:r w:rsidR="00035CE4">
        <w:rPr>
          <w:rFonts w:ascii="Times New Roman" w:hAnsi="Times New Roman" w:cs="Times New Roman"/>
        </w:rPr>
        <w:t xml:space="preserve"> </w:t>
      </w:r>
      <w:r w:rsidR="00F347A6">
        <w:rPr>
          <w:rFonts w:ascii="Times New Roman" w:hAnsi="Times New Roman" w:cs="Times New Roman"/>
          <w:noProof/>
        </w:rPr>
        <w:fldChar w:fldCharType="begin" w:fldLock="1"/>
      </w:r>
      <w:r w:rsidR="00F347A6">
        <w:rPr>
          <w:rFonts w:ascii="Times New Roman" w:hAnsi="Times New Roman" w:cs="Times New Roman"/>
          <w:noProof/>
        </w:rPr>
        <w:instrText>ADDIN CSL_CITATION { "citationItems" : [ { "id" : "ITEM-1", "itemData" : { "DOI" : "10.1007/s11199-006-9064-5", "ISBN" : "0360-0025\\n1573-2762", "ISSN" : "03600025", "abstract" : "Researchers do not know how parents respond to children\u2019s cursing or what effect parents\u2019 responses have on children later in life. We conducted two studies with college students: a content analysis of 47 personal narratives of childhood cursing and an item analysis of a 70-item questionnaire administered to 211 students. Contrary to gender differences found in previous narrative and cursing research, men\u2019s narratives were as emotional as women\u2019s narratives, and women used as many curse words as men. The two studies confirm that cursing is a common childhood problem and that mothers play a more prominent disciplinary role than fathers do. Parents respond with physical forms of punishment (e.g., spanking) but not as frequently as verbal reprimands. Our data are the first to document the prevalence of washing children\u2019s mouths with soap. College students have vivid memories of punishment; however 94% reported that they continue to curse.", "author" : [ { "dropping-particle" : "", "family" : "Jay", "given" : "Timothy B", "non-dropping-particle" : "", "parse-names" : false, "suffix" : "" }, { "dropping-particle" : "", "family" : "King", "given" : "Krista", "non-dropping-particle" : "", "parse-names" : false, "suffix" : "" }, { "dropping-particle" : "", "family" : "Duncan", "given" : "Tim", "non-dropping-particle" : "", "parse-names" : false, "suffix" : "" } ], "container-title" : "Sex Roles", "id" : "ITEM-1", "issue" : "1-2", "issued" : { "date-parts" : [ [ "2006", "12", "6" ] ] }, "page" : "123-133", "title" : "Memories of punishment for cursing", "type" : "article-journal", "volume" : "55" }, "uris" : [ "http://www.mendeley.com/documents/?uuid=c18cedfe-583b-4f7b-aec3-7af5d9818c31" ] } ], "mendeley" : { "formattedCitation" : "(Jay, King, &amp; Duncan, 2006)", "plainTextFormattedCitation" : "(Jay, King, &amp; Duncan, 2006)", "previouslyFormattedCitation" : "(Jay, King, &amp; Duncan, 2006)" }, "properties" : {  }, "schema" : "https://github.com/citation-style-language/schema/raw/master/csl-citation.json" }</w:instrText>
      </w:r>
      <w:r w:rsidR="00F347A6">
        <w:rPr>
          <w:rFonts w:ascii="Times New Roman" w:hAnsi="Times New Roman" w:cs="Times New Roman"/>
          <w:noProof/>
        </w:rPr>
        <w:fldChar w:fldCharType="separate"/>
      </w:r>
      <w:r w:rsidR="00F347A6" w:rsidRPr="00F347A6">
        <w:rPr>
          <w:rFonts w:ascii="Times New Roman" w:hAnsi="Times New Roman" w:cs="Times New Roman"/>
          <w:noProof/>
        </w:rPr>
        <w:t>(Jay, King, &amp; Duncan, 2006)</w:t>
      </w:r>
      <w:r w:rsidR="00F347A6">
        <w:rPr>
          <w:rFonts w:ascii="Times New Roman" w:hAnsi="Times New Roman" w:cs="Times New Roman"/>
          <w:noProof/>
        </w:rPr>
        <w:fldChar w:fldCharType="end"/>
      </w:r>
      <w:r w:rsidR="007F4D44" w:rsidRPr="00CF38CB">
        <w:rPr>
          <w:rFonts w:ascii="Times New Roman" w:hAnsi="Times New Roman" w:cs="Times New Roman"/>
        </w:rPr>
        <w:t xml:space="preserve">. </w:t>
      </w:r>
      <w:r w:rsidR="00C2498C" w:rsidRPr="00CF38CB">
        <w:rPr>
          <w:rFonts w:ascii="Times New Roman" w:hAnsi="Times New Roman" w:cs="Times New Roman"/>
        </w:rPr>
        <w:t>What’s more</w:t>
      </w:r>
      <w:r w:rsidRPr="00CF38CB">
        <w:rPr>
          <w:rFonts w:ascii="Times New Roman" w:hAnsi="Times New Roman" w:cs="Times New Roman"/>
        </w:rPr>
        <w:t xml:space="preserve">, </w:t>
      </w:r>
      <w:r w:rsidR="00A640B7" w:rsidRPr="00CF38CB">
        <w:rPr>
          <w:rFonts w:ascii="Times New Roman" w:hAnsi="Times New Roman" w:cs="Times New Roman"/>
        </w:rPr>
        <w:t>taboo</w:t>
      </w:r>
      <w:r w:rsidRPr="00CF38CB">
        <w:rPr>
          <w:rFonts w:ascii="Times New Roman" w:hAnsi="Times New Roman" w:cs="Times New Roman"/>
        </w:rPr>
        <w:t xml:space="preserve"> words evoke a higher level of emotional respon</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Pr="00CF38CB">
        <w:rPr>
          <w:rFonts w:ascii="Times New Roman" w:hAnsi="Times New Roman" w:cs="Times New Roman"/>
        </w:rPr>
        <w:t>and physical arousal in the listener than other words</w:t>
      </w:r>
      <w:r w:rsidR="00F347A6">
        <w:rPr>
          <w:rFonts w:ascii="Times New Roman" w:hAnsi="Times New Roman" w:cs="Times New Roman"/>
        </w:rPr>
        <w:t xml:space="preserve"> </w:t>
      </w:r>
      <w:r w:rsidR="00F347A6">
        <w:rPr>
          <w:rFonts w:ascii="Times New Roman" w:hAnsi="Times New Roman" w:cs="Times New Roman"/>
        </w:rPr>
        <w:fldChar w:fldCharType="begin" w:fldLock="1"/>
      </w:r>
      <w:r w:rsidR="0033234E">
        <w:rPr>
          <w:rFonts w:ascii="Times New Roman" w:hAnsi="Times New Roman" w:cs="Times New Roman"/>
        </w:rPr>
        <w:instrText>ADDIN CSL_CITATION { "citationItems" : [ { "id" : "ITEM-1", "itemData" : { "DOI" : "10.1515/TL.2007.014", "ISSN" : "0301-4428", "author" : [ { "dropping-particle" : "", "family" : "Jay", "given" : "Timothy B", "non-dropping-particle" : "", "parse-names" : false, "suffix" : "" }, { "dropping-particle" : "", "family" : "Janschewitz", "given" : "Kristin", "non-dropping-particle" : "", "parse-names" : false, "suffix" : "" } ], "container-title" : "Theoretical Linguistics", "id" : "ITEM-1", "issue" : "2", "issued" : { "date-parts" : [ [ "2007", "1", "19" ] ] }, "page" : "215-221", "title" : "Filling the emotion gap in linguistic theory: Commentary on Potts' expressive dimension", "type" : "article-journal", "volume" : "33" }, "uris" : [ "http://www.mendeley.com/documents/?uuid=cf79603d-ba6a-4bce-8f3a-e60a8d17145b" ] }, { "id" : "ITEM-2", "itemData" : { "DOI" : "10.3758/BRM.40.4.1065", "ISBN" : "1554-351X", "ISSN" : "1554-351X", "PMID" : "19001397", "abstract" : "Although taboo words are used to study emotional memory and attention, no easily accessible normative data are available that compare taboo, emotionally valenced, and emotionally neutral words on the same scales. Frequency, inappropriateness, valence, arousal, and imageability ratings for taboo, emotionally valenced, and emotionally neutral words were made by 78 native-English-speaking college students from a large metropolitan university. The valenced set comprised both positive and negative words, and the emotionally neutral set comprised category-related and category-unrelated words. To account for influences of demand characteristics and personality factors on the ratings, frequency and inappropriateness measures were decomposed into raters' personal reactions to the words versus raters' perceptions of societal reactions to the words (personal use vs. familiarity and offensiveness vs. tabooness, respectively). Although all word sets were rated higher in familiarity and tabooness than in personal use and offensiveness, these differences were most pronounced for the taboo set. In terms of valence, the taboo set was most similar to the negative set, although it yielded higher arousal ratings than did either valenced set. Imageability for the taboo set was comparable to that of both valenced sets. The ratings of each word are presented for all participants as well as for single-sex groups. The inadequacies of the application of normative data to research that uses emotional words and the conceptualization of taboo words as a coherent category are discussed. Materials associated with this article may be accessed at the Psychonomic Society's Archive of Norms, Stimuli, and Data, www.psychonomic.org/archive.", "author" : [ { "dropping-particle" : "", "family" : "Janschewitz", "given" : "Kristin", "non-dropping-particle" : "", "parse-names" : false, "suffix" : "" } ], "container-title" : "Behavior Research Methods", "id" : "ITEM-2", "issue" : "4", "issued" : { "date-parts" : [ [ "2008", "11" ] ] }, "page" : "1065-1074", "title" : "Taboo, emotionally valenced, and emotionally neutral word norms.", "type" : "article-journal", "volume" : "40" }, "uris" : [ "http://www.mendeley.com/documents/?uuid=31ecfdb8-aeb5-4246-a4c5-b17d892b2133" ] } ], "mendeley" : { "formattedCitation" : "(Janschewitz, 2008; Jay &amp; Janschewitz, 2007)", "plainTextFormattedCitation" : "(Janschewitz, 2008; Jay &amp; Janschewitz, 2007)", "previouslyFormattedCitation" : "(Janschewitz, 2008; Jay &amp; Janschewitz, 2007)" }, "properties" : {  }, "schema" : "https://github.com/citation-style-language/schema/raw/master/csl-citation.json" }</w:instrText>
      </w:r>
      <w:r w:rsidR="00F347A6">
        <w:rPr>
          <w:rFonts w:ascii="Times New Roman" w:hAnsi="Times New Roman" w:cs="Times New Roman"/>
        </w:rPr>
        <w:fldChar w:fldCharType="separate"/>
      </w:r>
      <w:r w:rsidR="00F347A6" w:rsidRPr="00F347A6">
        <w:rPr>
          <w:rFonts w:ascii="Times New Roman" w:hAnsi="Times New Roman" w:cs="Times New Roman"/>
          <w:noProof/>
        </w:rPr>
        <w:t>(Janschewitz, 2008; Jay &amp; Janschewitz, 2007)</w:t>
      </w:r>
      <w:r w:rsidR="00F347A6">
        <w:rPr>
          <w:rFonts w:ascii="Times New Roman" w:hAnsi="Times New Roman" w:cs="Times New Roman"/>
        </w:rPr>
        <w:fldChar w:fldCharType="end"/>
      </w:r>
      <w:r w:rsidRPr="00CF38CB">
        <w:rPr>
          <w:rFonts w:ascii="Times New Roman" w:hAnsi="Times New Roman" w:cs="Times New Roman"/>
        </w:rPr>
        <w:t xml:space="preserve">. </w:t>
      </w:r>
      <w:r w:rsidR="00A640B7" w:rsidRPr="00CF38CB">
        <w:rPr>
          <w:rFonts w:ascii="Times New Roman" w:hAnsi="Times New Roman" w:cs="Times New Roman"/>
        </w:rPr>
        <w:t>Taboo</w:t>
      </w:r>
      <w:r w:rsidRPr="00CF38CB">
        <w:rPr>
          <w:rFonts w:ascii="Times New Roman" w:hAnsi="Times New Roman" w:cs="Times New Roman"/>
        </w:rPr>
        <w:t xml:space="preserve"> words also activate different areas of the brain in the speaker, such</w:t>
      </w:r>
      <w:r w:rsidR="00C2498C" w:rsidRPr="00CF38CB">
        <w:rPr>
          <w:rFonts w:ascii="Times New Roman" w:hAnsi="Times New Roman" w:cs="Times New Roman"/>
        </w:rPr>
        <w:t xml:space="preserve"> as the amygdala</w:t>
      </w:r>
      <w:r w:rsidR="004B601C">
        <w:rPr>
          <w:rFonts w:ascii="Times New Roman" w:hAnsi="Times New Roman" w:cs="Times New Roman"/>
        </w:rPr>
        <w:t>,</w:t>
      </w:r>
      <w:r w:rsidR="00C2498C" w:rsidRPr="00CF38CB">
        <w:rPr>
          <w:rFonts w:ascii="Times New Roman" w:hAnsi="Times New Roman" w:cs="Times New Roman"/>
        </w:rPr>
        <w:t xml:space="preserve"> when compared to other </w:t>
      </w:r>
      <w:r w:rsidRPr="00CF38CB">
        <w:rPr>
          <w:rFonts w:ascii="Times New Roman" w:hAnsi="Times New Roman" w:cs="Times New Roman"/>
        </w:rPr>
        <w:t>types of words</w:t>
      </w:r>
      <w:r w:rsidR="00215E8F">
        <w:rPr>
          <w:rFonts w:ascii="Times New Roman" w:hAnsi="Times New Roman" w:cs="Times New Roman"/>
        </w:rPr>
        <w:t xml:space="preserve"> </w:t>
      </w:r>
      <w:r w:rsidR="0033234E">
        <w:rPr>
          <w:rFonts w:ascii="Times New Roman" w:hAnsi="Times New Roman" w:cs="Times New Roman"/>
          <w:noProof/>
        </w:rPr>
        <w:fldChar w:fldCharType="begin" w:fldLock="1"/>
      </w:r>
      <w:r w:rsidR="009C29B6">
        <w:rPr>
          <w:rFonts w:ascii="Times New Roman" w:hAnsi="Times New Roman" w:cs="Times New Roman"/>
          <w:noProof/>
        </w:rPr>
        <w:instrText>ADDIN CSL_CITATION { "citationItems" : [ { "id" : "ITEM-1", "itemData" : { "DOI" : "10.1111/j.1745-6924.2009.01115.x", "ISBN" : "1745-6924", "ISSN" : "17456916", "abstract" : "Taboo words are defined and sanctioned by institutions of power (e.g., religion, media), and prohibitions are reiterated in child-rearing practices. Native speakers acquire folk knowledge of taboo words, but it lacks the complexity that psychological science requires for an understanding of swearing. Misperceptions persist in psychological science and in society at large about how frequently people swear or what it means when they do. Public recordings of taboo words establish the commonplace occurrence of swearing (ubiquity), although frequency data are not always appreciated in laboratory research. A set of 10 words that has remained stable over the past 20 years accounts for 80\\% of public swearing. Swearing is positively correlated with extraversion and Type A hostility but negatively correlated with agreeableness, conscientiousness, religiosity, and sexual anxiety. The uniquely human facility for swearing evolved and persists because taboo words can communicate emotion information (anger, frustration) more readily than nontaboo words, allowing speakers to achieve a variety of personal and social goals with them (utility). A neuro-psycho-social framework is offered to unify taboo word research. Suggestions for future research are offered.", "author" : [ { "dropping-particle" : "", "family" : "Jay", "given" : "Timothy B", "non-dropping-particle" : "", "parse-names" : false, "suffix" : "" } ], "container-title" : "Perspectives on Psychological Science", "id" : "ITEM-1", "issue" : "2", "issued" : { "date-parts" : [ [ "2009", "3" ] ] }, "page" : "153-161", "title" : "The utility and ubiquity of taboo words", "type" : "article-journal", "volume" : "4" }, "uris" : [ "http://www.mendeley.com/documents/?uuid=66a4f24d-a471-450c-9ad4-3c8ca120a246" ] } ], "mendeley" : { "formattedCitation" : "(Jay, 2009b)", "plainTextFormattedCitation" : "(Jay, 2009b)", "previouslyFormattedCitation" : "(Jay, 2009b)" }, "properties" : {  }, "schema" : "https://github.com/citation-style-language/schema/raw/master/csl-citation.json" }</w:instrText>
      </w:r>
      <w:r w:rsidR="0033234E">
        <w:rPr>
          <w:rFonts w:ascii="Times New Roman" w:hAnsi="Times New Roman" w:cs="Times New Roman"/>
          <w:noProof/>
        </w:rPr>
        <w:fldChar w:fldCharType="separate"/>
      </w:r>
      <w:r w:rsidR="0033234E" w:rsidRPr="0033234E">
        <w:rPr>
          <w:rFonts w:ascii="Times New Roman" w:hAnsi="Times New Roman" w:cs="Times New Roman"/>
          <w:noProof/>
        </w:rPr>
        <w:t>(Jay, 2009b)</w:t>
      </w:r>
      <w:r w:rsidR="0033234E">
        <w:rPr>
          <w:rFonts w:ascii="Times New Roman" w:hAnsi="Times New Roman" w:cs="Times New Roman"/>
          <w:noProof/>
        </w:rPr>
        <w:fldChar w:fldCharType="end"/>
      </w:r>
      <w:r w:rsidR="00B16FDD">
        <w:rPr>
          <w:rFonts w:ascii="Times New Roman" w:hAnsi="Times New Roman" w:cs="Times New Roman"/>
        </w:rPr>
        <w:t xml:space="preserve">. </w:t>
      </w:r>
      <w:r w:rsidRPr="00CF38CB">
        <w:rPr>
          <w:rFonts w:ascii="Times New Roman" w:hAnsi="Times New Roman" w:cs="Times New Roman"/>
        </w:rPr>
        <w:t xml:space="preserve">Finally, </w:t>
      </w:r>
      <w:r w:rsidR="00A640B7" w:rsidRPr="00CF38CB">
        <w:rPr>
          <w:rFonts w:ascii="Times New Roman" w:hAnsi="Times New Roman" w:cs="Times New Roman"/>
        </w:rPr>
        <w:t>taboo</w:t>
      </w:r>
      <w:r w:rsidRPr="00CF38CB">
        <w:rPr>
          <w:rFonts w:ascii="Times New Roman" w:hAnsi="Times New Roman" w:cs="Times New Roman"/>
        </w:rPr>
        <w:t xml:space="preserve"> words have a connotative</w:t>
      </w:r>
      <w:r w:rsidR="00F4334B">
        <w:rPr>
          <w:rFonts w:ascii="Times New Roman" w:hAnsi="Times New Roman" w:cs="Times New Roman"/>
        </w:rPr>
        <w:t xml:space="preserve"> m</w:t>
      </w:r>
      <w:r w:rsidRPr="00CF38CB">
        <w:rPr>
          <w:rFonts w:ascii="Times New Roman" w:hAnsi="Times New Roman" w:cs="Times New Roman"/>
        </w:rPr>
        <w:t>eaning that supersedes the</w:t>
      </w:r>
      <w:r w:rsidR="00C2498C" w:rsidRPr="00CF38CB">
        <w:rPr>
          <w:rFonts w:ascii="Times New Roman" w:hAnsi="Times New Roman" w:cs="Times New Roman"/>
        </w:rPr>
        <w:t>ir</w:t>
      </w:r>
      <w:r w:rsidRPr="00CF38CB">
        <w:rPr>
          <w:rFonts w:ascii="Times New Roman" w:hAnsi="Times New Roman" w:cs="Times New Roman"/>
        </w:rPr>
        <w:t xml:space="preserve"> denotative meaning</w:t>
      </w:r>
      <w:r w:rsidR="00F029D6">
        <w:rPr>
          <w:rFonts w:ascii="Times New Roman" w:hAnsi="Times New Roman" w:cs="Times New Roman"/>
        </w:rPr>
        <w:t xml:space="preserve"> </w:t>
      </w:r>
      <w:r w:rsidR="009C29B6">
        <w:rPr>
          <w:rFonts w:ascii="Times New Roman" w:hAnsi="Times New Roman" w:cs="Times New Roman"/>
          <w:noProof/>
        </w:rPr>
        <w:fldChar w:fldCharType="begin" w:fldLock="1"/>
      </w:r>
      <w:r w:rsidR="00FB5162">
        <w:rPr>
          <w:rFonts w:ascii="Times New Roman" w:hAnsi="Times New Roman" w:cs="Times New Roman"/>
          <w:noProof/>
        </w:rPr>
        <w:instrText>ADDIN CSL_CITATION { "citationItems" : [ { "id" : "ITEM-1", "itemData" : { "DOI" : "10.1177/002383098102400102", "abstract" : "The study of diity-word descriptions extends our knowledge of semantic, comprehension, and contextual language processes. Two studies were conducted to examine how we interpret and react to diity-wor(| descriptions. Subjects were asked to judge how much they would like a fictitious person described with dirty and non-dirty adjective pairs. Liking was significantly influenced by (a) semantic interpretation (connotation v. denotation), (b) the intrinsicalness of the adjective to the person described (prenominal adjective order), and (c) the contextual relation between the speaker and the listener (friend v. enemy).", "author" : [ { "dropping-particle" : "", "family" : "Jay", "given" : "Timothy B", "non-dropping-particle" : "", "parse-names" : false, "suffix" : "" } ], "container-title" : "Language and Speech", "id" : "ITEM-1", "issue" : "1", "issued" : { "date-parts" : [ [ "1981" ] ] }, "page" : "29-38", "title" : "Comprehending dirty-word descriptions", "type" : "article-journal", "volume" : "24" }, "uris" : [ "http://www.mendeley.com/documents/?uuid=1127e820-074d-4db5-a29c-051f1ca646a8" ] } ], "mendeley" : { "formattedCitation" : "(Jay, 1981)", "plainTextFormattedCitation" : "(Jay, 1981)", "previouslyFormattedCitation" : "(Jay, 1981)" }, "properties" : {  }, "schema" : "https://github.com/citation-style-language/schema/raw/master/csl-citation.json" }</w:instrText>
      </w:r>
      <w:r w:rsidR="009C29B6">
        <w:rPr>
          <w:rFonts w:ascii="Times New Roman" w:hAnsi="Times New Roman" w:cs="Times New Roman"/>
          <w:noProof/>
        </w:rPr>
        <w:fldChar w:fldCharType="separate"/>
      </w:r>
      <w:r w:rsidR="009C29B6" w:rsidRPr="009C29B6">
        <w:rPr>
          <w:rFonts w:ascii="Times New Roman" w:hAnsi="Times New Roman" w:cs="Times New Roman"/>
          <w:noProof/>
        </w:rPr>
        <w:t>(Jay, 1981)</w:t>
      </w:r>
      <w:r w:rsidR="009C29B6">
        <w:rPr>
          <w:rFonts w:ascii="Times New Roman" w:hAnsi="Times New Roman" w:cs="Times New Roman"/>
          <w:noProof/>
        </w:rPr>
        <w:fldChar w:fldCharType="end"/>
      </w:r>
      <w:r w:rsidRPr="00CF38CB">
        <w:rPr>
          <w:rFonts w:ascii="Times New Roman" w:hAnsi="Times New Roman" w:cs="Times New Roman"/>
        </w:rPr>
        <w:t xml:space="preserve">. </w:t>
      </w:r>
      <w:commentRangeStart w:id="10"/>
      <w:commentRangeStart w:id="11"/>
      <w:r w:rsidRPr="00CF38CB">
        <w:rPr>
          <w:rFonts w:ascii="Times New Roman" w:hAnsi="Times New Roman" w:cs="Times New Roman"/>
        </w:rPr>
        <w:t xml:space="preserve">For example, </w:t>
      </w:r>
      <w:r w:rsidR="00E02288" w:rsidRPr="00CF38CB">
        <w:rPr>
          <w:rFonts w:ascii="Times New Roman" w:hAnsi="Times New Roman" w:cs="Times New Roman"/>
        </w:rPr>
        <w:t xml:space="preserve">the </w:t>
      </w:r>
      <w:r w:rsidR="00E02288" w:rsidRPr="00CF38CB">
        <w:rPr>
          <w:rFonts w:ascii="Times New Roman" w:hAnsi="Times New Roman" w:cs="Times New Roman"/>
        </w:rPr>
        <w:lastRenderedPageBreak/>
        <w:t>word</w:t>
      </w:r>
      <w:r w:rsidRPr="00CF38CB">
        <w:rPr>
          <w:rFonts w:ascii="Times New Roman" w:hAnsi="Times New Roman" w:cs="Times New Roman"/>
        </w:rPr>
        <w:t xml:space="preserve"> </w:t>
      </w:r>
      <w:r w:rsidRPr="00CF38CB">
        <w:rPr>
          <w:rFonts w:ascii="Times New Roman" w:hAnsi="Times New Roman" w:cs="Times New Roman"/>
          <w:i/>
        </w:rPr>
        <w:t>bitch</w:t>
      </w:r>
      <w:r w:rsidR="00C2498C" w:rsidRPr="00CF38CB">
        <w:rPr>
          <w:rFonts w:ascii="Times New Roman" w:hAnsi="Times New Roman" w:cs="Times New Roman"/>
        </w:rPr>
        <w:t xml:space="preserve"> </w:t>
      </w:r>
      <w:r w:rsidR="00E02288" w:rsidRPr="00CF38CB">
        <w:rPr>
          <w:rFonts w:ascii="Times New Roman" w:hAnsi="Times New Roman" w:cs="Times New Roman"/>
        </w:rPr>
        <w:t xml:space="preserve">refers to </w:t>
      </w:r>
      <w:r w:rsidR="006719C2" w:rsidRPr="00CF38CB">
        <w:rPr>
          <w:rFonts w:ascii="Times New Roman" w:hAnsi="Times New Roman" w:cs="Times New Roman"/>
        </w:rPr>
        <w:t>an unpleasant</w:t>
      </w:r>
      <w:r w:rsidR="00F4334B">
        <w:rPr>
          <w:rFonts w:ascii="Times New Roman" w:hAnsi="Times New Roman" w:cs="Times New Roman"/>
        </w:rPr>
        <w:t xml:space="preserve"> or frustrating woman</w:t>
      </w:r>
      <w:r w:rsidR="00C2498C" w:rsidRPr="00CF38CB">
        <w:rPr>
          <w:rFonts w:ascii="Times New Roman" w:hAnsi="Times New Roman" w:cs="Times New Roman"/>
        </w:rPr>
        <w:t>, a connotative meaning distinct from the original denotative meaning of a female dog in heat.</w:t>
      </w:r>
      <w:commentRangeEnd w:id="10"/>
      <w:r w:rsidR="00D91936">
        <w:rPr>
          <w:rStyle w:val="CommentReference"/>
        </w:rPr>
        <w:commentReference w:id="10"/>
      </w:r>
      <w:commentRangeEnd w:id="11"/>
      <w:r w:rsidR="007F3DF9">
        <w:rPr>
          <w:rStyle w:val="CommentReference"/>
        </w:rPr>
        <w:commentReference w:id="11"/>
      </w:r>
    </w:p>
    <w:p w14:paraId="4FE6ADA1" w14:textId="43E8287C" w:rsidR="00DF60C4" w:rsidRPr="00CF38CB" w:rsidRDefault="00DF60C4" w:rsidP="00DF2481">
      <w:pPr>
        <w:pStyle w:val="BodyText"/>
        <w:spacing w:after="0" w:line="480" w:lineRule="auto"/>
        <w:ind w:firstLine="720"/>
        <w:rPr>
          <w:rFonts w:ascii="Times New Roman" w:hAnsi="Times New Roman" w:cs="Times New Roman"/>
        </w:rPr>
      </w:pPr>
      <w:r w:rsidRPr="00CF38CB">
        <w:rPr>
          <w:rFonts w:ascii="Times New Roman" w:hAnsi="Times New Roman" w:cs="Times New Roman"/>
        </w:rPr>
        <w:t>According to Jay</w:t>
      </w:r>
      <w:r w:rsidR="00E62690">
        <w:rPr>
          <w:rFonts w:ascii="Times New Roman" w:hAnsi="Times New Roman" w:cs="Times New Roman"/>
        </w:rPr>
        <w:t xml:space="preserve"> </w:t>
      </w:r>
      <w:r w:rsidR="00FB5162">
        <w:rPr>
          <w:rFonts w:ascii="Times New Roman" w:hAnsi="Times New Roman" w:cs="Times New Roman"/>
        </w:rPr>
        <w:fldChar w:fldCharType="begin" w:fldLock="1"/>
      </w:r>
      <w:r w:rsidR="00B02E91">
        <w:rPr>
          <w:rFonts w:ascii="Times New Roman" w:hAnsi="Times New Roman" w:cs="Times New Roman"/>
        </w:rPr>
        <w:instrText>ADDIN CSL_CITATION { "citationItems" : [ { "id" : "ITEM-1", "itemData" : { "DOI" : "10.1177/002383098102400102", "abstract" : "The study of diity-word descriptions extends our knowledge of semantic, comprehension, and contextual language processes. Two studies were conducted to examine how we interpret and react to diity-wor(| descriptions. Subjects were asked to judge how much they would like a fictitious person described with dirty and non-dirty adjective pairs. Liking was significantly influenced by (a) semantic interpretation (connotation v. denotation), (b) the intrinsicalness of the adjective to the person described (prenominal adjective order), and (c) the contextual relation between the speaker and the listener (friend v. enemy).", "author" : [ { "dropping-particle" : "", "family" : "Jay", "given" : "Timothy B", "non-dropping-particle" : "", "parse-names" : false, "suffix" : "" } ], "container-title" : "Language and Speech", "id" : "ITEM-1", "issue" : "1", "issued" : { "date-parts" : [ [ "1981" ] ] }, "page" : "29-38", "title" : "Comprehending dirty-word descriptions", "type" : "article-journal", "volume" : "24" }, "suppress-author" : 1, "uris" : [ "http://www.mendeley.com/documents/?uuid=1127e820-074d-4db5-a29c-051f1ca646a8" ] }, { "id" : "ITEM-2", "itemData" : { "DOI" : "10.1111/j.1745-6924.2009.01115.x", "ISBN" : "1745-6924", "ISSN" : "17456916", "abstract" : "Taboo words are defined and sanctioned by institutions of power (e.g., religion, media), and prohibitions are reiterated in child-rearing practices. Native speakers acquire folk knowledge of taboo words, but it lacks the complexity that psychological science requires for an understanding of swearing. Misperceptions persist in psychological science and in society at large about how frequently people swear or what it means when they do. Public recordings of taboo words establish the commonplace occurrence of swearing (ubiquity), although frequency data are not always appreciated in laboratory research. A set of 10 words that has remained stable over the past 20 years accounts for 80\\% of public swearing. Swearing is positively correlated with extraversion and Type A hostility but negatively correlated with agreeableness, conscientiousness, religiosity, and sexual anxiety. The uniquely human facility for swearing evolved and persists because taboo words can communicate emotion information (anger, frustration) more readily than nontaboo words, allowing speakers to achieve a variety of personal and social goals with them (utility). A neuro-psycho-social framework is offered to unify taboo word research. Suggestions for future research are offered.", "author" : [ { "dropping-particle" : "", "family" : "Jay", "given" : "Timothy B", "non-dropping-particle" : "", "parse-names" : false, "suffix" : "" } ], "container-title" : "Perspectives on Psychological Science", "id" : "ITEM-2", "issue" : "2", "issued" : { "date-parts" : [ [ "2009", "3" ] ] }, "page" : "153-161", "title" : "The utility and ubiquity of taboo words", "type" : "article-journal", "volume" : "4" }, "suppress-author" : 1, "uris" : [ "http://www.mendeley.com/documents/?uuid=66a4f24d-a471-450c-9ad4-3c8ca120a246" ] } ], "mendeley" : { "formattedCitation" : "(1981, 2009b)", "plainTextFormattedCitation" : "(1981, 2009b)", "previouslyFormattedCitation" : "(1981, 2009b)" }, "properties" : {  }, "schema" : "https://github.com/citation-style-language/schema/raw/master/csl-citation.json" }</w:instrText>
      </w:r>
      <w:r w:rsidR="00FB5162">
        <w:rPr>
          <w:rFonts w:ascii="Times New Roman" w:hAnsi="Times New Roman" w:cs="Times New Roman"/>
        </w:rPr>
        <w:fldChar w:fldCharType="separate"/>
      </w:r>
      <w:r w:rsidR="00FB5162" w:rsidRPr="00FB5162">
        <w:rPr>
          <w:rFonts w:ascii="Times New Roman" w:hAnsi="Times New Roman" w:cs="Times New Roman"/>
          <w:noProof/>
        </w:rPr>
        <w:t>(1981, 2009b)</w:t>
      </w:r>
      <w:r w:rsidR="00FB5162">
        <w:rPr>
          <w:rFonts w:ascii="Times New Roman" w:hAnsi="Times New Roman" w:cs="Times New Roman"/>
        </w:rPr>
        <w:fldChar w:fldCharType="end"/>
      </w:r>
      <w:r w:rsidRPr="00CF38CB">
        <w:rPr>
          <w:rFonts w:ascii="Times New Roman" w:hAnsi="Times New Roman" w:cs="Times New Roman"/>
        </w:rPr>
        <w:t>, context</w:t>
      </w:r>
      <w:r w:rsidR="00E02288" w:rsidRPr="00CF38CB">
        <w:rPr>
          <w:rFonts w:ascii="Times New Roman" w:hAnsi="Times New Roman" w:cs="Times New Roman"/>
        </w:rPr>
        <w:t xml:space="preserve">, as well </w:t>
      </w:r>
      <w:r w:rsidR="00C2498C" w:rsidRPr="00CF38CB">
        <w:rPr>
          <w:rFonts w:ascii="Times New Roman" w:hAnsi="Times New Roman" w:cs="Times New Roman"/>
        </w:rPr>
        <w:t xml:space="preserve">as the relationship between </w:t>
      </w:r>
      <w:r w:rsidR="00E02288" w:rsidRPr="00CF38CB">
        <w:rPr>
          <w:rFonts w:ascii="Times New Roman" w:hAnsi="Times New Roman" w:cs="Times New Roman"/>
        </w:rPr>
        <w:t>speaker and listener,</w:t>
      </w:r>
      <w:r w:rsidRPr="00CF38CB">
        <w:rPr>
          <w:rFonts w:ascii="Times New Roman" w:hAnsi="Times New Roman" w:cs="Times New Roman"/>
        </w:rPr>
        <w:t xml:space="preserve"> is extremely important when considering the effects of swearing on tho</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00F07ACC" w:rsidRPr="00CF38CB">
        <w:rPr>
          <w:rFonts w:ascii="Times New Roman" w:hAnsi="Times New Roman" w:cs="Times New Roman"/>
        </w:rPr>
        <w:t>who</w:t>
      </w:r>
      <w:r w:rsidRPr="00CF38CB">
        <w:rPr>
          <w:rFonts w:ascii="Times New Roman" w:hAnsi="Times New Roman" w:cs="Times New Roman"/>
        </w:rPr>
        <w:t xml:space="preserve"> overhear it</w:t>
      </w:r>
      <w:r w:rsidR="007F4D44" w:rsidRPr="00CF38CB">
        <w:rPr>
          <w:rFonts w:ascii="Times New Roman" w:hAnsi="Times New Roman" w:cs="Times New Roman"/>
        </w:rPr>
        <w:t xml:space="preserve">. </w:t>
      </w:r>
      <w:r w:rsidRPr="00CF38CB">
        <w:rPr>
          <w:rFonts w:ascii="Times New Roman" w:hAnsi="Times New Roman" w:cs="Times New Roman"/>
        </w:rPr>
        <w:t xml:space="preserve">Not all </w:t>
      </w:r>
      <w:r w:rsidR="00A640B7" w:rsidRPr="00CF38CB">
        <w:rPr>
          <w:rFonts w:ascii="Times New Roman" w:hAnsi="Times New Roman" w:cs="Times New Roman"/>
        </w:rPr>
        <w:t>taboo</w:t>
      </w:r>
      <w:r w:rsidRPr="00CF38CB">
        <w:rPr>
          <w:rFonts w:ascii="Times New Roman" w:hAnsi="Times New Roman" w:cs="Times New Roman"/>
        </w:rPr>
        <w:t xml:space="preserve"> words are offe</w:t>
      </w:r>
      <w:r w:rsidR="00F07ACC" w:rsidRPr="00CF38CB">
        <w:rPr>
          <w:rFonts w:ascii="Times New Roman" w:hAnsi="Times New Roman" w:cs="Times New Roman"/>
        </w:rPr>
        <w:t>nsive to every listener in all</w:t>
      </w:r>
      <w:r w:rsidRPr="00CF38CB">
        <w:rPr>
          <w:rFonts w:ascii="Times New Roman" w:hAnsi="Times New Roman" w:cs="Times New Roman"/>
        </w:rPr>
        <w:t xml:space="preserve"> situation</w:t>
      </w:r>
      <w:r w:rsidR="00F07ACC" w:rsidRPr="00CF38CB">
        <w:rPr>
          <w:rFonts w:ascii="Times New Roman" w:hAnsi="Times New Roman" w:cs="Times New Roman"/>
        </w:rPr>
        <w:t>s:</w:t>
      </w:r>
      <w:r w:rsidRPr="00CF38CB">
        <w:rPr>
          <w:rFonts w:ascii="Times New Roman" w:hAnsi="Times New Roman" w:cs="Times New Roman"/>
        </w:rPr>
        <w:t xml:space="preserve"> </w:t>
      </w:r>
      <w:r w:rsidR="00E804B0" w:rsidRPr="00CF38CB">
        <w:rPr>
          <w:rFonts w:ascii="Times New Roman" w:hAnsi="Times New Roman" w:cs="Times New Roman"/>
        </w:rPr>
        <w:t xml:space="preserve">depending on context, </w:t>
      </w:r>
      <w:r w:rsidRPr="00CF38CB">
        <w:rPr>
          <w:rFonts w:ascii="Times New Roman" w:hAnsi="Times New Roman" w:cs="Times New Roman"/>
        </w:rPr>
        <w:t>some</w:t>
      </w:r>
      <w:r w:rsidR="00F07ACC" w:rsidRPr="00CF38CB">
        <w:rPr>
          <w:rFonts w:ascii="Times New Roman" w:hAnsi="Times New Roman" w:cs="Times New Roman"/>
        </w:rPr>
        <w:t xml:space="preserve"> ‘normative’</w:t>
      </w:r>
      <w:r w:rsidRPr="00CF38CB">
        <w:rPr>
          <w:rFonts w:ascii="Times New Roman" w:hAnsi="Times New Roman" w:cs="Times New Roman"/>
        </w:rPr>
        <w:t xml:space="preserve"> words are far more offensive t</w:t>
      </w:r>
      <w:r w:rsidR="00946ACD" w:rsidRPr="00CF38CB">
        <w:rPr>
          <w:rFonts w:ascii="Times New Roman" w:hAnsi="Times New Roman" w:cs="Times New Roman"/>
        </w:rPr>
        <w:t>h</w:t>
      </w:r>
      <w:r w:rsidR="00F07ACC" w:rsidRPr="00CF38CB">
        <w:rPr>
          <w:rFonts w:ascii="Times New Roman" w:hAnsi="Times New Roman" w:cs="Times New Roman"/>
        </w:rPr>
        <w:t>an even the most shocking</w:t>
      </w:r>
      <w:r w:rsidR="00946ACD" w:rsidRPr="00CF38CB">
        <w:rPr>
          <w:rFonts w:ascii="Times New Roman" w:hAnsi="Times New Roman" w:cs="Times New Roman"/>
        </w:rPr>
        <w:t xml:space="preserve"> taboo </w:t>
      </w:r>
      <w:r w:rsidR="00E804B0" w:rsidRPr="00CF38CB">
        <w:rPr>
          <w:rFonts w:ascii="Times New Roman" w:hAnsi="Times New Roman" w:cs="Times New Roman"/>
        </w:rPr>
        <w:t xml:space="preserve">words. </w:t>
      </w:r>
      <w:r w:rsidRPr="00CF38CB">
        <w:rPr>
          <w:rFonts w:ascii="Times New Roman" w:hAnsi="Times New Roman" w:cs="Times New Roman"/>
        </w:rPr>
        <w:t xml:space="preserve">Jay asserts that in cases of hate speech, discrimination, and harassment </w:t>
      </w:r>
      <w:r w:rsidR="00946ACD" w:rsidRPr="00CF38CB">
        <w:rPr>
          <w:rFonts w:ascii="Times New Roman" w:hAnsi="Times New Roman" w:cs="Times New Roman"/>
        </w:rPr>
        <w:t>taboo words</w:t>
      </w:r>
      <w:r w:rsidRPr="00CF38CB">
        <w:rPr>
          <w:rFonts w:ascii="Times New Roman" w:hAnsi="Times New Roman" w:cs="Times New Roman"/>
        </w:rPr>
        <w:t xml:space="preserve"> are </w:t>
      </w:r>
      <w:r w:rsidR="00F4334B">
        <w:rPr>
          <w:rFonts w:ascii="Times New Roman" w:hAnsi="Times New Roman" w:cs="Times New Roman"/>
        </w:rPr>
        <w:t>concretely</w:t>
      </w:r>
      <w:r w:rsidRPr="00CF38CB">
        <w:rPr>
          <w:rFonts w:ascii="Times New Roman" w:hAnsi="Times New Roman" w:cs="Times New Roman"/>
        </w:rPr>
        <w:t xml:space="preserve"> harmful to the listener</w:t>
      </w:r>
      <w:r w:rsidR="007F4D44" w:rsidRPr="00CF38CB">
        <w:rPr>
          <w:rFonts w:ascii="Times New Roman" w:hAnsi="Times New Roman" w:cs="Times New Roman"/>
        </w:rPr>
        <w:t xml:space="preserve">. </w:t>
      </w:r>
      <w:r w:rsidRPr="00CF38CB">
        <w:rPr>
          <w:rFonts w:ascii="Times New Roman" w:hAnsi="Times New Roman" w:cs="Times New Roman"/>
        </w:rPr>
        <w:t>However</w:t>
      </w:r>
      <w:r w:rsidR="004855EC" w:rsidRPr="00CF38CB">
        <w:rPr>
          <w:rFonts w:ascii="Times New Roman" w:hAnsi="Times New Roman" w:cs="Times New Roman"/>
        </w:rPr>
        <w:t>, our use of offensive words in friendly conversation can instead be a social advantage creating social cohesion through cathartic humor and sarcastic irony</w:t>
      </w:r>
      <w:r w:rsidR="00B02E91">
        <w:rPr>
          <w:rFonts w:ascii="Times New Roman" w:hAnsi="Times New Roman" w:cs="Times New Roman"/>
        </w:rPr>
        <w:t xml:space="preserve"> </w:t>
      </w:r>
      <w:r w:rsidR="00B02E91">
        <w:rPr>
          <w:rFonts w:ascii="Times New Roman" w:hAnsi="Times New Roman" w:cs="Times New Roman"/>
        </w:rPr>
        <w:fldChar w:fldCharType="begin" w:fldLock="1"/>
      </w:r>
      <w:r w:rsidR="00B02E91">
        <w:rPr>
          <w:rFonts w:ascii="Times New Roman" w:hAnsi="Times New Roman" w:cs="Times New Roman"/>
        </w:rPr>
        <w:instrText>ADDIN CSL_CITATION { "citationItems" : [ { "id" : "ITEM-1", "itemData" : { "DOI" : "10.1111/j.1745-6924.2009.01115.x", "ISBN" : "1745-6924", "ISSN" : "17456916", "abstract" : "Taboo words are defined and sanctioned by institutions of power (e.g., religion, media), and prohibitions are reiterated in child-rearing practices. Native speakers acquire folk knowledge of taboo words, but it lacks the complexity that psychological science requires for an understanding of swearing. Misperceptions persist in psychological science and in society at large about how frequently people swear or what it means when they do. Public recordings of taboo words establish the commonplace occurrence of swearing (ubiquity), although frequency data are not always appreciated in laboratory research. A set of 10 words that has remained stable over the past 20 years accounts for 80\\% of public swearing. Swearing is positively correlated with extraversion and Type A hostility but negatively correlated with agreeableness, conscientiousness, religiosity, and sexual anxiety. The uniquely human facility for swearing evolved and persists because taboo words can communicate emotion information (anger, frustration) more readily than nontaboo words, allowing speakers to achieve a variety of personal and social goals with them (utility). A neuro-psycho-social framework is offered to unify taboo word research. Suggestions for future research are offered.", "author" : [ { "dropping-particle" : "", "family" : "Jay", "given" : "Timothy B", "non-dropping-particle" : "", "parse-names" : false, "suffix" : "" } ], "container-title" : "Perspectives on Psychological Science", "id" : "ITEM-1", "issue" : "2", "issued" : { "date-parts" : [ [ "2009", "3" ] ] }, "page" : "153-161", "title" : "The utility and ubiquity of taboo words", "type" : "article-journal", "volume" : "4" }, "uris" : [ "http://www.mendeley.com/documents/?uuid=66a4f24d-a471-450c-9ad4-3c8ca120a246" ] } ], "mendeley" : { "formattedCitation" : "(Jay, 2009b)", "plainTextFormattedCitation" : "(Jay, 2009b)", "previouslyFormattedCitation" : "(Jay, 2009b)" }, "properties" : {  }, "schema" : "https://github.com/citation-style-language/schema/raw/master/csl-citation.json" }</w:instrText>
      </w:r>
      <w:r w:rsidR="00B02E91">
        <w:rPr>
          <w:rFonts w:ascii="Times New Roman" w:hAnsi="Times New Roman" w:cs="Times New Roman"/>
        </w:rPr>
        <w:fldChar w:fldCharType="separate"/>
      </w:r>
      <w:r w:rsidR="00B02E91" w:rsidRPr="00B02E91">
        <w:rPr>
          <w:rFonts w:ascii="Times New Roman" w:hAnsi="Times New Roman" w:cs="Times New Roman"/>
          <w:noProof/>
        </w:rPr>
        <w:t>(Jay, 2009b)</w:t>
      </w:r>
      <w:r w:rsidR="00B02E91">
        <w:rPr>
          <w:rFonts w:ascii="Times New Roman" w:hAnsi="Times New Roman" w:cs="Times New Roman"/>
        </w:rPr>
        <w:fldChar w:fldCharType="end"/>
      </w:r>
      <w:r w:rsidR="004855EC" w:rsidRPr="00CF38CB">
        <w:rPr>
          <w:rFonts w:ascii="Times New Roman" w:hAnsi="Times New Roman" w:cs="Times New Roman"/>
        </w:rPr>
        <w:t xml:space="preserve">. </w:t>
      </w:r>
      <w:r w:rsidRPr="00CF38CB">
        <w:rPr>
          <w:rFonts w:ascii="Times New Roman" w:hAnsi="Times New Roman" w:cs="Times New Roman"/>
        </w:rPr>
        <w:t>Jay</w:t>
      </w:r>
      <w:r w:rsidR="00CA0DCF" w:rsidRPr="00CF38CB">
        <w:rPr>
          <w:rFonts w:ascii="Times New Roman" w:hAnsi="Times New Roman" w:cs="Times New Roman"/>
        </w:rPr>
        <w:t xml:space="preserve"> </w:t>
      </w:r>
      <w:r w:rsidR="00B02E91">
        <w:rPr>
          <w:rFonts w:ascii="Times New Roman" w:hAnsi="Times New Roman" w:cs="Times New Roman"/>
          <w:noProof/>
        </w:rPr>
        <w:fldChar w:fldCharType="begin" w:fldLock="1"/>
      </w:r>
      <w:r w:rsidR="000713C0">
        <w:rPr>
          <w:rFonts w:ascii="Times New Roman" w:hAnsi="Times New Roman" w:cs="Times New Roman"/>
          <w:noProof/>
        </w:rPr>
        <w:instrText>ADDIN CSL_CITATION { "citationItems" : [ { "id" : "ITEM-1", "itemData" : { "DOI" : "10.1111/j.1745-6924.2009.01115.x", "ISBN" : "1745-6924", "ISSN" : "17456916", "abstract" : "Taboo words are defined and sanctioned by institutions of power (e.g., religion, media), and prohibitions are reiterated in child-rearing practices. Native speakers acquire folk knowledge of taboo words, but it lacks the complexity that psychological science requires for an understanding of swearing. Misperceptions persist in psychological science and in society at large about how frequently people swear or what it means when they do. Public recordings of taboo words establish the commonplace occurrence of swearing (ubiquity), although frequency data are not always appreciated in laboratory research. A set of 10 words that has remained stable over the past 20 years accounts for 80\\% of public swearing. Swearing is positively correlated with extraversion and Type A hostility but negatively correlated with agreeableness, conscientiousness, religiosity, and sexual anxiety. The uniquely human facility for swearing evolved and persists because taboo words can communicate emotion information (anger, frustration) more readily than nontaboo words, allowing speakers to achieve a variety of personal and social goals with them (utility). A neuro-psycho-social framework is offered to unify taboo word research. Suggestions for future research are offered.", "author" : [ { "dropping-particle" : "", "family" : "Jay", "given" : "Timothy B", "non-dropping-particle" : "", "parse-names" : false, "suffix" : "" } ], "container-title" : "Perspectives on Psychological Science", "id" : "ITEM-1", "issue" : "2", "issued" : { "date-parts" : [ [ "2009", "3" ] ] }, "page" : "153-161", "title" : "The utility and ubiquity of taboo words", "type" : "article-journal", "volume" : "4" }, "suppress-author" : 1, "uris" : [ "http://www.mendeley.com/documents/?uuid=66a4f24d-a471-450c-9ad4-3c8ca120a246" ] } ], "mendeley" : { "formattedCitation" : "(2009b)", "plainTextFormattedCitation" : "(2009b)", "previouslyFormattedCitation" : "(2009b)" }, "properties" : {  }, "schema" : "https://github.com/citation-style-language/schema/raw/master/csl-citation.json" }</w:instrText>
      </w:r>
      <w:r w:rsidR="00B02E91">
        <w:rPr>
          <w:rFonts w:ascii="Times New Roman" w:hAnsi="Times New Roman" w:cs="Times New Roman"/>
          <w:noProof/>
        </w:rPr>
        <w:fldChar w:fldCharType="separate"/>
      </w:r>
      <w:r w:rsidR="00B02E91" w:rsidRPr="00B02E91">
        <w:rPr>
          <w:rFonts w:ascii="Times New Roman" w:hAnsi="Times New Roman" w:cs="Times New Roman"/>
          <w:noProof/>
        </w:rPr>
        <w:t>(2009b)</w:t>
      </w:r>
      <w:r w:rsidR="00B02E91">
        <w:rPr>
          <w:rFonts w:ascii="Times New Roman" w:hAnsi="Times New Roman" w:cs="Times New Roman"/>
          <w:noProof/>
        </w:rPr>
        <w:fldChar w:fldCharType="end"/>
      </w:r>
      <w:r w:rsidR="00B02E91">
        <w:rPr>
          <w:rFonts w:ascii="Times New Roman" w:hAnsi="Times New Roman" w:cs="Times New Roman"/>
          <w:noProof/>
        </w:rPr>
        <w:t xml:space="preserve"> </w:t>
      </w:r>
      <w:r w:rsidRPr="00CF38CB">
        <w:rPr>
          <w:rFonts w:ascii="Times New Roman" w:hAnsi="Times New Roman" w:cs="Times New Roman"/>
        </w:rPr>
        <w:t>estimates that the average person says 60-90 offensive words daily,</w:t>
      </w:r>
      <w:r w:rsidR="00CA0DCF" w:rsidRPr="00CF38CB">
        <w:rPr>
          <w:rFonts w:ascii="Times New Roman" w:hAnsi="Times New Roman" w:cs="Times New Roman"/>
        </w:rPr>
        <w:t xml:space="preserve"> which are generally conversational</w:t>
      </w:r>
      <w:r w:rsidR="007F4D44" w:rsidRPr="00CF38CB">
        <w:rPr>
          <w:rFonts w:ascii="Times New Roman" w:hAnsi="Times New Roman" w:cs="Times New Roman"/>
        </w:rPr>
        <w:t xml:space="preserve">. </w:t>
      </w:r>
      <w:commentRangeStart w:id="12"/>
      <w:commentRangeStart w:id="13"/>
      <w:r w:rsidR="00F07ACC" w:rsidRPr="00CF38CB">
        <w:rPr>
          <w:rFonts w:ascii="Times New Roman" w:hAnsi="Times New Roman" w:cs="Times New Roman"/>
        </w:rPr>
        <w:t>He c</w:t>
      </w:r>
      <w:r w:rsidRPr="00CF38CB">
        <w:rPr>
          <w:rFonts w:ascii="Times New Roman" w:hAnsi="Times New Roman" w:cs="Times New Roman"/>
        </w:rPr>
        <w:t>riticize</w:t>
      </w:r>
      <w:r w:rsidR="00F07ACC" w:rsidRPr="00CF38CB">
        <w:rPr>
          <w:rFonts w:ascii="Times New Roman" w:hAnsi="Times New Roman" w:cs="Times New Roman"/>
        </w:rPr>
        <w:t>s</w:t>
      </w:r>
      <w:r w:rsidRPr="00CF38CB">
        <w:rPr>
          <w:rFonts w:ascii="Times New Roman" w:hAnsi="Times New Roman" w:cs="Times New Roman"/>
        </w:rPr>
        <w:t xml:space="preserve"> the methods that many researchers u</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Pr="00CF38CB">
        <w:rPr>
          <w:rFonts w:ascii="Times New Roman" w:hAnsi="Times New Roman" w:cs="Times New Roman"/>
        </w:rPr>
        <w:t>when studying swearing,</w:t>
      </w:r>
      <w:r w:rsidR="00A56384">
        <w:rPr>
          <w:rFonts w:ascii="Times New Roman" w:hAnsi="Times New Roman" w:cs="Times New Roman"/>
        </w:rPr>
        <w:t xml:space="preserve"> suggesting that published</w:t>
      </w:r>
      <w:r w:rsidRPr="00CF38CB">
        <w:rPr>
          <w:rFonts w:ascii="Times New Roman" w:hAnsi="Times New Roman" w:cs="Times New Roman"/>
        </w:rPr>
        <w:t xml:space="preserve"> results </w:t>
      </w:r>
      <w:r w:rsidR="008D77C5">
        <w:rPr>
          <w:rFonts w:ascii="Times New Roman" w:hAnsi="Times New Roman" w:cs="Times New Roman"/>
        </w:rPr>
        <w:t xml:space="preserve">too often wrongly </w:t>
      </w:r>
      <w:r w:rsidR="00A56384">
        <w:rPr>
          <w:rFonts w:ascii="Times New Roman" w:hAnsi="Times New Roman" w:cs="Times New Roman"/>
        </w:rPr>
        <w:t>categorize all</w:t>
      </w:r>
      <w:r w:rsidRPr="00CF38CB">
        <w:rPr>
          <w:rFonts w:ascii="Times New Roman" w:hAnsi="Times New Roman" w:cs="Times New Roman"/>
        </w:rPr>
        <w:t xml:space="preserve"> forms of swearing under the category of verbal abuse.</w:t>
      </w:r>
      <w:commentRangeEnd w:id="12"/>
      <w:r w:rsidR="00436B01">
        <w:rPr>
          <w:rStyle w:val="CommentReference"/>
        </w:rPr>
        <w:commentReference w:id="12"/>
      </w:r>
      <w:commentRangeEnd w:id="13"/>
      <w:r w:rsidR="006A5FB5">
        <w:rPr>
          <w:rStyle w:val="CommentReference"/>
        </w:rPr>
        <w:commentReference w:id="13"/>
      </w:r>
    </w:p>
    <w:p w14:paraId="5F9FCC82" w14:textId="5B272DD3" w:rsidR="008B0A70" w:rsidRPr="00CF38CB" w:rsidRDefault="00F07ACC" w:rsidP="00AB4A08">
      <w:pPr>
        <w:pStyle w:val="BodyText"/>
        <w:spacing w:after="0" w:line="480" w:lineRule="auto"/>
        <w:ind w:firstLine="720"/>
        <w:rPr>
          <w:rFonts w:ascii="Times New Roman" w:hAnsi="Times New Roman" w:cs="Times New Roman"/>
        </w:rPr>
      </w:pPr>
      <w:r w:rsidRPr="00CF38CB">
        <w:rPr>
          <w:rFonts w:ascii="Times New Roman" w:hAnsi="Times New Roman" w:cs="Times New Roman"/>
        </w:rPr>
        <w:t xml:space="preserve">Thus, because of </w:t>
      </w:r>
      <w:r w:rsidR="009570E2" w:rsidRPr="00CF38CB">
        <w:rPr>
          <w:rFonts w:ascii="Times New Roman" w:hAnsi="Times New Roman" w:cs="Times New Roman"/>
        </w:rPr>
        <w:t>the many different types of usages and origins that taboo words can have,</w:t>
      </w:r>
      <w:r w:rsidRPr="00CF38CB">
        <w:rPr>
          <w:rFonts w:ascii="Times New Roman" w:hAnsi="Times New Roman" w:cs="Times New Roman"/>
        </w:rPr>
        <w:t xml:space="preserve"> it seems</w:t>
      </w:r>
      <w:r w:rsidR="00A26D3A" w:rsidRPr="00CF38CB">
        <w:rPr>
          <w:rFonts w:ascii="Times New Roman" w:hAnsi="Times New Roman" w:cs="Times New Roman"/>
        </w:rPr>
        <w:t xml:space="preserve"> prudent to define separate forms of taboo words. Previous s</w:t>
      </w:r>
      <w:r w:rsidR="002E1DD1" w:rsidRPr="00CF38CB">
        <w:rPr>
          <w:rFonts w:ascii="Times New Roman" w:hAnsi="Times New Roman" w:cs="Times New Roman"/>
        </w:rPr>
        <w:t xml:space="preserve">tudies of </w:t>
      </w:r>
      <w:r w:rsidR="00946ACD" w:rsidRPr="00CF38CB">
        <w:rPr>
          <w:rFonts w:ascii="Times New Roman" w:hAnsi="Times New Roman" w:cs="Times New Roman"/>
        </w:rPr>
        <w:t xml:space="preserve">taboo words </w:t>
      </w:r>
      <w:r w:rsidR="00DF60C4" w:rsidRPr="00CF38CB">
        <w:rPr>
          <w:rFonts w:ascii="Times New Roman" w:hAnsi="Times New Roman" w:cs="Times New Roman"/>
        </w:rPr>
        <w:t xml:space="preserve">have </w:t>
      </w:r>
      <w:r w:rsidR="002E1DD1" w:rsidRPr="00CF38CB">
        <w:rPr>
          <w:rFonts w:ascii="Times New Roman" w:hAnsi="Times New Roman" w:cs="Times New Roman"/>
        </w:rPr>
        <w:t>classif</w:t>
      </w:r>
      <w:r w:rsidR="00DF60C4" w:rsidRPr="00CF38CB">
        <w:rPr>
          <w:rFonts w:ascii="Times New Roman" w:hAnsi="Times New Roman" w:cs="Times New Roman"/>
        </w:rPr>
        <w:t>ied</w:t>
      </w:r>
      <w:r w:rsidR="002E1DD1" w:rsidRPr="00CF38CB">
        <w:rPr>
          <w:rFonts w:ascii="Times New Roman" w:hAnsi="Times New Roman" w:cs="Times New Roman"/>
        </w:rPr>
        <w:t xml:space="preserve"> </w:t>
      </w:r>
      <w:r w:rsidR="00A26D3A" w:rsidRPr="00CF38CB">
        <w:rPr>
          <w:rFonts w:ascii="Times New Roman" w:hAnsi="Times New Roman" w:cs="Times New Roman"/>
        </w:rPr>
        <w:t>them</w:t>
      </w:r>
      <w:r w:rsidR="002E1DD1" w:rsidRPr="00CF38CB">
        <w:rPr>
          <w:rFonts w:ascii="Times New Roman" w:hAnsi="Times New Roman" w:cs="Times New Roman"/>
        </w:rPr>
        <w:t xml:space="preserve"> by type, although many researchers have used different classifications over the years</w:t>
      </w:r>
      <w:r w:rsidR="007F4D44" w:rsidRPr="00CF38CB">
        <w:rPr>
          <w:rFonts w:ascii="Times New Roman" w:hAnsi="Times New Roman" w:cs="Times New Roman"/>
        </w:rPr>
        <w:t xml:space="preserve">. </w:t>
      </w:r>
      <w:r w:rsidR="002E1DD1" w:rsidRPr="00CF38CB">
        <w:rPr>
          <w:rFonts w:ascii="Times New Roman" w:hAnsi="Times New Roman" w:cs="Times New Roman"/>
        </w:rPr>
        <w:t xml:space="preserve">Patrick </w:t>
      </w:r>
      <w:r w:rsidR="000713C0">
        <w:rPr>
          <w:rFonts w:ascii="Times New Roman" w:hAnsi="Times New Roman" w:cs="Times New Roman"/>
          <w:noProof/>
        </w:rPr>
        <w:fldChar w:fldCharType="begin" w:fldLock="1"/>
      </w:r>
      <w:r w:rsidR="000713C0">
        <w:rPr>
          <w:rFonts w:ascii="Times New Roman" w:hAnsi="Times New Roman" w:cs="Times New Roman"/>
          <w:noProof/>
        </w:rPr>
        <w:instrText>ADDIN CSL_CITATION { "citationItems" : [ { "id" : "ITEM-1", "itemData" : { "DOI" : "10.1037/h0074772", "ISBN" : "1939-1471", "ISSN" : "0033-295X", "abstract" : "Discusses the use of profane words with reference to the origin of language and the relation between emotion and expression. Two kinds of swearing, assertive and ejaculatory; and 7 classes of profane swearing are enumerated. In regard to a theory of profanity, it is an expression of emotion, especially of anger. However, the James-Lange and the Sutherland theories show that it is to be understood by the genetic method. By a process of selection, profanity chooses those forms of phonation best adapted to shock the opponent. Originally used in combat, at present it is used when well-being of the individual is threatened. It does not generate emotion but allays it. Profanity provides catharsis, helping one cope during intolerable periods of inner conflict, repression and readjustment. It is considered immoral due to the emphasis on inhibition and repression, and the religious connection between the sacred and the profane. (PsycINFO Database Record (c) 2010 APA, all rights reserved)", "author" : [ { "dropping-particle" : "", "family" : "Patrick", "given" : "G. T. W.", "non-dropping-particle" : "", "parse-names" : false, "suffix" : "" } ], "container-title" : "Psychological Review", "id" : "ITEM-1", "issue" : "2", "issued" : { "date-parts" : [ [ "1901" ] ] }, "page" : "113-127", "title" : "The psychology of profanity.", "type" : "article-journal", "volume" : "8" }, "suppress-author" : 1, "uris" : [ "http://www.mendeley.com/documents/?uuid=54cdcb1d-f71c-4737-a692-3586e8f6ced4" ] } ], "mendeley" : { "formattedCitation" : "(1901)", "plainTextFormattedCitation" : "(1901)", "previouslyFormattedCitation" : "(1901)" }, "properties" : {  }, "schema" : "https://github.com/citation-style-language/schema/raw/master/csl-citation.json" }</w:instrText>
      </w:r>
      <w:r w:rsidR="000713C0">
        <w:rPr>
          <w:rFonts w:ascii="Times New Roman" w:hAnsi="Times New Roman" w:cs="Times New Roman"/>
          <w:noProof/>
        </w:rPr>
        <w:fldChar w:fldCharType="separate"/>
      </w:r>
      <w:r w:rsidR="000713C0" w:rsidRPr="000713C0">
        <w:rPr>
          <w:rFonts w:ascii="Times New Roman" w:hAnsi="Times New Roman" w:cs="Times New Roman"/>
          <w:noProof/>
        </w:rPr>
        <w:t>(1901)</w:t>
      </w:r>
      <w:r w:rsidR="000713C0">
        <w:rPr>
          <w:rFonts w:ascii="Times New Roman" w:hAnsi="Times New Roman" w:cs="Times New Roman"/>
          <w:noProof/>
        </w:rPr>
        <w:fldChar w:fldCharType="end"/>
      </w:r>
      <w:r w:rsidR="00A21CD7">
        <w:rPr>
          <w:rFonts w:ascii="Times New Roman" w:hAnsi="Times New Roman" w:cs="Times New Roman"/>
        </w:rPr>
        <w:t xml:space="preserve"> </w:t>
      </w:r>
      <w:r w:rsidR="002E1DD1" w:rsidRPr="00CF38CB">
        <w:rPr>
          <w:rFonts w:ascii="Times New Roman" w:hAnsi="Times New Roman" w:cs="Times New Roman"/>
        </w:rPr>
        <w:t xml:space="preserve">classified </w:t>
      </w:r>
      <w:r w:rsidR="00946ACD" w:rsidRPr="00CF38CB">
        <w:rPr>
          <w:rFonts w:ascii="Times New Roman" w:hAnsi="Times New Roman" w:cs="Times New Roman"/>
        </w:rPr>
        <w:t xml:space="preserve">taboo words </w:t>
      </w:r>
      <w:r w:rsidR="007158E7" w:rsidRPr="00CF38CB">
        <w:rPr>
          <w:rFonts w:ascii="Times New Roman" w:hAnsi="Times New Roman" w:cs="Times New Roman"/>
        </w:rPr>
        <w:t>in</w:t>
      </w:r>
      <w:r w:rsidR="00A26D3A" w:rsidRPr="00CF38CB">
        <w:rPr>
          <w:rFonts w:ascii="Times New Roman" w:hAnsi="Times New Roman" w:cs="Times New Roman"/>
        </w:rPr>
        <w:t xml:space="preserve">to seven categories, </w:t>
      </w:r>
      <w:r w:rsidR="002E1DD1" w:rsidRPr="00CF38CB">
        <w:rPr>
          <w:rFonts w:ascii="Times New Roman" w:hAnsi="Times New Roman" w:cs="Times New Roman"/>
        </w:rPr>
        <w:t>five of which refer to religious or blasphemous content</w:t>
      </w:r>
      <w:r w:rsidR="007F4D44" w:rsidRPr="00CF38CB">
        <w:rPr>
          <w:rFonts w:ascii="Times New Roman" w:hAnsi="Times New Roman" w:cs="Times New Roman"/>
        </w:rPr>
        <w:t xml:space="preserve">. </w:t>
      </w:r>
      <w:r w:rsidR="00A26D3A" w:rsidRPr="00CF38CB">
        <w:rPr>
          <w:rFonts w:ascii="Times New Roman" w:hAnsi="Times New Roman" w:cs="Times New Roman"/>
        </w:rPr>
        <w:t>The other two groups</w:t>
      </w:r>
      <w:r w:rsidR="002E1DD1" w:rsidRPr="00CF38CB">
        <w:rPr>
          <w:rFonts w:ascii="Times New Roman" w:hAnsi="Times New Roman" w:cs="Times New Roman"/>
        </w:rPr>
        <w:t xml:space="preserve"> refer to </w:t>
      </w:r>
      <w:commentRangeStart w:id="14"/>
      <w:commentRangeStart w:id="15"/>
      <w:r w:rsidR="002E1DD1" w:rsidRPr="00CF38CB">
        <w:rPr>
          <w:rFonts w:ascii="Times New Roman" w:hAnsi="Times New Roman" w:cs="Times New Roman"/>
        </w:rPr>
        <w:t>vulgar wor</w:t>
      </w:r>
      <w:r w:rsidR="00A26D3A" w:rsidRPr="00CF38CB">
        <w:rPr>
          <w:rFonts w:ascii="Times New Roman" w:hAnsi="Times New Roman" w:cs="Times New Roman"/>
        </w:rPr>
        <w:t>ds</w:t>
      </w:r>
      <w:r w:rsidR="00C37228">
        <w:rPr>
          <w:rFonts w:ascii="Times New Roman" w:hAnsi="Times New Roman" w:cs="Times New Roman"/>
        </w:rPr>
        <w:t xml:space="preserve"> </w:t>
      </w:r>
      <w:r w:rsidR="00A26D3A" w:rsidRPr="00CF38CB">
        <w:rPr>
          <w:rFonts w:ascii="Times New Roman" w:hAnsi="Times New Roman" w:cs="Times New Roman"/>
        </w:rPr>
        <w:t>and expletives</w:t>
      </w:r>
      <w:commentRangeEnd w:id="14"/>
      <w:r w:rsidR="00C90EE0">
        <w:rPr>
          <w:rStyle w:val="CommentReference"/>
        </w:rPr>
        <w:commentReference w:id="14"/>
      </w:r>
      <w:commentRangeEnd w:id="15"/>
      <w:r w:rsidR="004F1196">
        <w:rPr>
          <w:rStyle w:val="CommentReference"/>
        </w:rPr>
        <w:commentReference w:id="15"/>
      </w:r>
      <w:r w:rsidR="00A26D3A" w:rsidRPr="00CF38CB">
        <w:rPr>
          <w:rFonts w:ascii="Times New Roman" w:hAnsi="Times New Roman" w:cs="Times New Roman"/>
        </w:rPr>
        <w:t xml:space="preserve">, although most expletives mentioned in Patrick’s study are </w:t>
      </w:r>
      <w:r w:rsidR="002E1DD1" w:rsidRPr="00CF38CB">
        <w:rPr>
          <w:rFonts w:ascii="Times New Roman" w:hAnsi="Times New Roman" w:cs="Times New Roman"/>
        </w:rPr>
        <w:t>mild by today’s standards</w:t>
      </w:r>
      <w:r w:rsidR="007D09D5">
        <w:rPr>
          <w:rFonts w:ascii="Times New Roman" w:hAnsi="Times New Roman" w:cs="Times New Roman"/>
        </w:rPr>
        <w:t xml:space="preserve">. For </w:t>
      </w:r>
      <w:r w:rsidR="00C37228">
        <w:rPr>
          <w:rFonts w:ascii="Times New Roman" w:hAnsi="Times New Roman" w:cs="Times New Roman"/>
        </w:rPr>
        <w:t xml:space="preserve">example, </w:t>
      </w:r>
      <w:r w:rsidR="007D09D5">
        <w:rPr>
          <w:rFonts w:ascii="Times New Roman" w:hAnsi="Times New Roman" w:cs="Times New Roman"/>
        </w:rPr>
        <w:t xml:space="preserve">Patrick considers </w:t>
      </w:r>
      <w:r w:rsidR="00067428">
        <w:rPr>
          <w:rFonts w:ascii="Times New Roman" w:hAnsi="Times New Roman" w:cs="Times New Roman"/>
          <w:i/>
        </w:rPr>
        <w:t xml:space="preserve">goodness </w:t>
      </w:r>
      <w:r w:rsidR="00C37228">
        <w:rPr>
          <w:rFonts w:ascii="Times New Roman" w:hAnsi="Times New Roman" w:cs="Times New Roman"/>
        </w:rPr>
        <w:t xml:space="preserve">and </w:t>
      </w:r>
      <w:r w:rsidR="00067428">
        <w:rPr>
          <w:rFonts w:ascii="Times New Roman" w:hAnsi="Times New Roman" w:cs="Times New Roman"/>
          <w:i/>
        </w:rPr>
        <w:t>mercy</w:t>
      </w:r>
      <w:r w:rsidR="00C37228">
        <w:rPr>
          <w:rFonts w:ascii="Times New Roman" w:hAnsi="Times New Roman" w:cs="Times New Roman"/>
        </w:rPr>
        <w:t xml:space="preserve"> </w:t>
      </w:r>
      <w:r w:rsidR="007D09D5">
        <w:rPr>
          <w:rFonts w:ascii="Times New Roman" w:hAnsi="Times New Roman" w:cs="Times New Roman"/>
        </w:rPr>
        <w:t xml:space="preserve">to be </w:t>
      </w:r>
      <w:r w:rsidR="00C37228">
        <w:rPr>
          <w:rFonts w:ascii="Times New Roman" w:hAnsi="Times New Roman" w:cs="Times New Roman"/>
        </w:rPr>
        <w:t>expletives</w:t>
      </w:r>
      <w:r w:rsidR="007D09D5">
        <w:rPr>
          <w:rFonts w:ascii="Times New Roman" w:hAnsi="Times New Roman" w:cs="Times New Roman"/>
        </w:rPr>
        <w:t>, and he avoids providing examples for “vulgar” words</w:t>
      </w:r>
      <w:r w:rsidR="007F4D44" w:rsidRPr="00CF38CB">
        <w:rPr>
          <w:rFonts w:ascii="Times New Roman" w:hAnsi="Times New Roman" w:cs="Times New Roman"/>
        </w:rPr>
        <w:t xml:space="preserve">. </w:t>
      </w:r>
      <w:r w:rsidR="00A26D3A" w:rsidRPr="00CF38CB">
        <w:rPr>
          <w:rFonts w:ascii="Times New Roman" w:hAnsi="Times New Roman" w:cs="Times New Roman"/>
        </w:rPr>
        <w:t>Unfortunately, there</w:t>
      </w:r>
      <w:r w:rsidR="002E1DD1" w:rsidRPr="00CF38CB">
        <w:rPr>
          <w:rFonts w:ascii="Times New Roman" w:hAnsi="Times New Roman" w:cs="Times New Roman"/>
        </w:rPr>
        <w:t xml:space="preserve"> are no </w:t>
      </w:r>
      <w:r w:rsidR="00A26D3A" w:rsidRPr="00CF38CB">
        <w:rPr>
          <w:rFonts w:ascii="Times New Roman" w:hAnsi="Times New Roman" w:cs="Times New Roman"/>
        </w:rPr>
        <w:t xml:space="preserve">modern </w:t>
      </w:r>
      <w:r w:rsidR="002E1DD1" w:rsidRPr="00CF38CB">
        <w:rPr>
          <w:rFonts w:ascii="Times New Roman" w:hAnsi="Times New Roman" w:cs="Times New Roman"/>
        </w:rPr>
        <w:t>examples of vulgar words for comparison</w:t>
      </w:r>
      <w:r w:rsidR="007F4D44" w:rsidRPr="00CF38CB">
        <w:rPr>
          <w:rFonts w:ascii="Times New Roman" w:hAnsi="Times New Roman" w:cs="Times New Roman"/>
        </w:rPr>
        <w:t xml:space="preserve">. </w:t>
      </w:r>
      <w:r w:rsidR="00A26D3A" w:rsidRPr="00CF38CB">
        <w:rPr>
          <w:rFonts w:ascii="Times New Roman" w:hAnsi="Times New Roman" w:cs="Times New Roman"/>
        </w:rPr>
        <w:t xml:space="preserve">Six decades later, Cameron </w:t>
      </w:r>
      <w:r w:rsidR="000713C0">
        <w:rPr>
          <w:rFonts w:ascii="Times New Roman" w:hAnsi="Times New Roman" w:cs="Times New Roman"/>
          <w:noProof/>
        </w:rPr>
        <w:fldChar w:fldCharType="begin" w:fldLock="1"/>
      </w:r>
      <w:r w:rsidR="000713C0">
        <w:rPr>
          <w:rFonts w:ascii="Times New Roman" w:hAnsi="Times New Roman" w:cs="Times New Roman"/>
          <w:noProof/>
        </w:rPr>
        <w:instrText>ADDIN CSL_CITATION { "citationItems" : [ { "id" : "ITEM-1", "itemData" : { "DOI" : "10.2307/1388561", "ISSN" : "00308919", "author" : [ { "dropping-particle" : "", "family" : "Cameron", "given" : "Paul", "non-dropping-particle" : "", "parse-names" : false, "suffix" : "" } ], "container-title" : "The Pacific Sociological Review", "id" : "ITEM-1", "issue" : "2", "issued" : { "date-parts" : [ [ "1969", "10" ] ] }, "page" : "101-104", "title" : "Frequency and kinds of words in various social settings, or What the hell's going on?", "type" : "article-journal", "volume" : "12" }, "suppress-author" : 1, "uris" : [ "http://www.mendeley.com/documents/?uuid=68dd1ec5-3a5c-4896-93d4-3cc8acbdb8f2" ] } ], "mendeley" : { "formattedCitation" : "(1969)", "plainTextFormattedCitation" : "(1969)", "previouslyFormattedCitation" : "(1969)" }, "properties" : {  }, "schema" : "https://github.com/citation-style-language/schema/raw/master/csl-citation.json" }</w:instrText>
      </w:r>
      <w:r w:rsidR="000713C0">
        <w:rPr>
          <w:rFonts w:ascii="Times New Roman" w:hAnsi="Times New Roman" w:cs="Times New Roman"/>
          <w:noProof/>
        </w:rPr>
        <w:fldChar w:fldCharType="separate"/>
      </w:r>
      <w:r w:rsidR="000713C0" w:rsidRPr="000713C0">
        <w:rPr>
          <w:rFonts w:ascii="Times New Roman" w:hAnsi="Times New Roman" w:cs="Times New Roman"/>
          <w:noProof/>
        </w:rPr>
        <w:t>(1969)</w:t>
      </w:r>
      <w:r w:rsidR="000713C0">
        <w:rPr>
          <w:rFonts w:ascii="Times New Roman" w:hAnsi="Times New Roman" w:cs="Times New Roman"/>
          <w:noProof/>
        </w:rPr>
        <w:fldChar w:fldCharType="end"/>
      </w:r>
      <w:r w:rsidR="000713C0">
        <w:rPr>
          <w:rFonts w:ascii="Times New Roman" w:hAnsi="Times New Roman" w:cs="Times New Roman"/>
          <w:noProof/>
        </w:rPr>
        <w:t xml:space="preserve"> </w:t>
      </w:r>
      <w:r w:rsidR="00A26D3A" w:rsidRPr="00CF38CB">
        <w:rPr>
          <w:rFonts w:ascii="Times New Roman" w:hAnsi="Times New Roman" w:cs="Times New Roman"/>
        </w:rPr>
        <w:t>classified taboo words into three new categories</w:t>
      </w:r>
      <w:r w:rsidR="002E1DD1" w:rsidRPr="00CF38CB">
        <w:rPr>
          <w:rFonts w:ascii="Times New Roman" w:hAnsi="Times New Roman" w:cs="Times New Roman"/>
        </w:rPr>
        <w:t xml:space="preserve">: </w:t>
      </w:r>
      <w:commentRangeStart w:id="16"/>
      <w:commentRangeStart w:id="17"/>
      <w:r w:rsidR="002E1DD1" w:rsidRPr="00CF38CB">
        <w:rPr>
          <w:rFonts w:ascii="Times New Roman" w:hAnsi="Times New Roman" w:cs="Times New Roman"/>
        </w:rPr>
        <w:t>sexual</w:t>
      </w:r>
      <w:r w:rsidR="00067428">
        <w:rPr>
          <w:rFonts w:ascii="Times New Roman" w:hAnsi="Times New Roman" w:cs="Times New Roman"/>
        </w:rPr>
        <w:t xml:space="preserve"> </w:t>
      </w:r>
      <w:commentRangeStart w:id="18"/>
      <w:commentRangeStart w:id="19"/>
      <w:r w:rsidR="00067428">
        <w:rPr>
          <w:rFonts w:ascii="Times New Roman" w:hAnsi="Times New Roman" w:cs="Times New Roman"/>
        </w:rPr>
        <w:t>(</w:t>
      </w:r>
      <w:r w:rsidR="004F3238">
        <w:rPr>
          <w:rFonts w:ascii="Times New Roman" w:hAnsi="Times New Roman" w:cs="Times New Roman"/>
        </w:rPr>
        <w:t>e.g.</w:t>
      </w:r>
      <w:r w:rsidR="006F38F6">
        <w:rPr>
          <w:rFonts w:ascii="Times New Roman" w:hAnsi="Times New Roman" w:cs="Times New Roman"/>
        </w:rPr>
        <w:t xml:space="preserve">, </w:t>
      </w:r>
      <w:r w:rsidR="00067428">
        <w:rPr>
          <w:rFonts w:ascii="Times New Roman" w:hAnsi="Times New Roman" w:cs="Times New Roman"/>
          <w:i/>
        </w:rPr>
        <w:t>ass</w:t>
      </w:r>
      <w:r w:rsidR="00067428">
        <w:rPr>
          <w:rFonts w:ascii="Times New Roman" w:hAnsi="Times New Roman" w:cs="Times New Roman"/>
        </w:rPr>
        <w:t>)</w:t>
      </w:r>
      <w:r w:rsidR="002E1DD1" w:rsidRPr="00CF38CB">
        <w:rPr>
          <w:rFonts w:ascii="Times New Roman" w:hAnsi="Times New Roman" w:cs="Times New Roman"/>
        </w:rPr>
        <w:t xml:space="preserve">, </w:t>
      </w:r>
      <w:commentRangeEnd w:id="18"/>
      <w:r w:rsidR="00662C91">
        <w:rPr>
          <w:rStyle w:val="CommentReference"/>
        </w:rPr>
        <w:commentReference w:id="18"/>
      </w:r>
      <w:commentRangeEnd w:id="19"/>
      <w:r w:rsidR="004F3238">
        <w:rPr>
          <w:rStyle w:val="CommentReference"/>
        </w:rPr>
        <w:commentReference w:id="19"/>
      </w:r>
      <w:r w:rsidR="002E1DD1" w:rsidRPr="00CF38CB">
        <w:rPr>
          <w:rFonts w:ascii="Times New Roman" w:hAnsi="Times New Roman" w:cs="Times New Roman"/>
        </w:rPr>
        <w:t>sacred</w:t>
      </w:r>
      <w:r w:rsidR="00067428">
        <w:rPr>
          <w:rFonts w:ascii="Times New Roman" w:hAnsi="Times New Roman" w:cs="Times New Roman"/>
        </w:rPr>
        <w:t xml:space="preserve"> (</w:t>
      </w:r>
      <w:r w:rsidR="004F3238">
        <w:rPr>
          <w:rFonts w:ascii="Times New Roman" w:hAnsi="Times New Roman" w:cs="Times New Roman"/>
        </w:rPr>
        <w:t>e.g.</w:t>
      </w:r>
      <w:r w:rsidR="006F38F6">
        <w:rPr>
          <w:rFonts w:ascii="Times New Roman" w:hAnsi="Times New Roman" w:cs="Times New Roman"/>
        </w:rPr>
        <w:t xml:space="preserve">, </w:t>
      </w:r>
      <w:r w:rsidR="00067428">
        <w:rPr>
          <w:rFonts w:ascii="Times New Roman" w:hAnsi="Times New Roman" w:cs="Times New Roman"/>
          <w:i/>
        </w:rPr>
        <w:t>damn</w:t>
      </w:r>
      <w:r w:rsidR="00067428">
        <w:rPr>
          <w:rFonts w:ascii="Times New Roman" w:hAnsi="Times New Roman" w:cs="Times New Roman"/>
        </w:rPr>
        <w:t>)</w:t>
      </w:r>
      <w:r w:rsidR="002E1DD1" w:rsidRPr="00CF38CB">
        <w:rPr>
          <w:rFonts w:ascii="Times New Roman" w:hAnsi="Times New Roman" w:cs="Times New Roman"/>
        </w:rPr>
        <w:t>, and excretory</w:t>
      </w:r>
      <w:r w:rsidR="00067428">
        <w:rPr>
          <w:rFonts w:ascii="Times New Roman" w:hAnsi="Times New Roman" w:cs="Times New Roman"/>
        </w:rPr>
        <w:t xml:space="preserve"> (</w:t>
      </w:r>
      <w:r w:rsidR="004F3238">
        <w:rPr>
          <w:rFonts w:ascii="Times New Roman" w:hAnsi="Times New Roman" w:cs="Times New Roman"/>
        </w:rPr>
        <w:t>e.g.</w:t>
      </w:r>
      <w:r w:rsidR="006F38F6">
        <w:rPr>
          <w:rFonts w:ascii="Times New Roman" w:hAnsi="Times New Roman" w:cs="Times New Roman"/>
        </w:rPr>
        <w:t xml:space="preserve">, </w:t>
      </w:r>
      <w:r w:rsidR="00067428">
        <w:rPr>
          <w:rFonts w:ascii="Times New Roman" w:hAnsi="Times New Roman" w:cs="Times New Roman"/>
          <w:i/>
        </w:rPr>
        <w:t>shit</w:t>
      </w:r>
      <w:r w:rsidR="00067428">
        <w:rPr>
          <w:rFonts w:ascii="Times New Roman" w:hAnsi="Times New Roman" w:cs="Times New Roman"/>
        </w:rPr>
        <w:t>)</w:t>
      </w:r>
      <w:r w:rsidR="007F4D44" w:rsidRPr="00CF38CB">
        <w:rPr>
          <w:rFonts w:ascii="Times New Roman" w:hAnsi="Times New Roman" w:cs="Times New Roman"/>
        </w:rPr>
        <w:t xml:space="preserve">. </w:t>
      </w:r>
      <w:commentRangeEnd w:id="16"/>
      <w:r w:rsidR="00866B38">
        <w:rPr>
          <w:rStyle w:val="CommentReference"/>
        </w:rPr>
        <w:commentReference w:id="16"/>
      </w:r>
      <w:commentRangeEnd w:id="17"/>
      <w:r w:rsidR="00645B4A">
        <w:rPr>
          <w:rStyle w:val="CommentReference"/>
        </w:rPr>
        <w:commentReference w:id="17"/>
      </w:r>
      <w:r w:rsidR="00A26D3A" w:rsidRPr="00CF38CB">
        <w:rPr>
          <w:rFonts w:ascii="Times New Roman" w:hAnsi="Times New Roman" w:cs="Times New Roman"/>
        </w:rPr>
        <w:t xml:space="preserve">In recent years, </w:t>
      </w:r>
      <w:r w:rsidR="002E1DD1" w:rsidRPr="00CF38CB">
        <w:rPr>
          <w:rFonts w:ascii="Times New Roman" w:hAnsi="Times New Roman" w:cs="Times New Roman"/>
        </w:rPr>
        <w:t>Jay</w:t>
      </w:r>
      <w:r w:rsidR="000713C0">
        <w:rPr>
          <w:rFonts w:ascii="Times New Roman" w:hAnsi="Times New Roman" w:cs="Times New Roman"/>
        </w:rPr>
        <w:t xml:space="preserve"> </w:t>
      </w:r>
      <w:r w:rsidR="000713C0">
        <w:rPr>
          <w:rFonts w:ascii="Times New Roman" w:hAnsi="Times New Roman" w:cs="Times New Roman"/>
        </w:rPr>
        <w:fldChar w:fldCharType="begin" w:fldLock="1"/>
      </w:r>
      <w:r w:rsidR="00575C9D">
        <w:rPr>
          <w:rFonts w:ascii="Times New Roman" w:hAnsi="Times New Roman" w:cs="Times New Roman"/>
        </w:rPr>
        <w:instrText>ADDIN CSL_CITATION { "citationItems" : [ { "id" : "ITEM-1", "itemData" : { "author" : [ { "dropping-particle" : "", "family" : "Jay", "given" : "Timothy B", "non-dropping-particle" : "", "parse-names" : false, "suffix" : "" } ], "id" : "ITEM-1", "issued" : { "date-parts" : [ [ "1992" ] ] }, "publisher" : "John Benjamins", "publisher-place" : "Philadelphia", "title" : "Cursing in America", "type" : "book" }, "suppress-author" : 1, "uris" : [ "http://www.mendeley.com/documents/?uuid=cd0e6962-ba77-4730-9543-474b84de0d7d" ] }, { "id" : "ITEM-2", "itemData" : { "author" : [ { "dropping-particle" : "", "family" : "Jay", "given" : "Timothy B", "non-dropping-particle" : "", "parse-names" : false, "suffix" : "" } ], "id" : "ITEM-2", "issued" : { "date-parts" : [ [ "2000" ] ] }, "publisher" : "John Benjamins", "publisher-place" : "Philadelphia", "title" : "Why we curse: A Neuro-Psycho-Social Theory of Speech", "type" : "book" }, "uris" : [ "http://www.mendeley.com/documents/?uuid=76069e19-ec22-4226-b7f6-91748222ddd7" ] } ], "mendeley" : { "formattedCitation" : "(1992, 2000b)", "plainTextFormattedCitation" : "(1992, 2000b)", "previouslyFormattedCitation" : "(1992, 2000b)" }, "properties" : {  }, "schema" : "https://github.com/citation-style-language/schema/raw/master/csl-citation.json" }</w:instrText>
      </w:r>
      <w:r w:rsidR="000713C0">
        <w:rPr>
          <w:rFonts w:ascii="Times New Roman" w:hAnsi="Times New Roman" w:cs="Times New Roman"/>
        </w:rPr>
        <w:fldChar w:fldCharType="separate"/>
      </w:r>
      <w:r w:rsidR="000713C0" w:rsidRPr="000713C0">
        <w:rPr>
          <w:rFonts w:ascii="Times New Roman" w:hAnsi="Times New Roman" w:cs="Times New Roman"/>
          <w:noProof/>
        </w:rPr>
        <w:t xml:space="preserve">(1992, </w:t>
      </w:r>
      <w:r w:rsidR="000713C0" w:rsidRPr="000713C0">
        <w:rPr>
          <w:rFonts w:ascii="Times New Roman" w:hAnsi="Times New Roman" w:cs="Times New Roman"/>
          <w:noProof/>
        </w:rPr>
        <w:lastRenderedPageBreak/>
        <w:t>2000b)</w:t>
      </w:r>
      <w:r w:rsidR="000713C0">
        <w:rPr>
          <w:rFonts w:ascii="Times New Roman" w:hAnsi="Times New Roman" w:cs="Times New Roman"/>
        </w:rPr>
        <w:fldChar w:fldCharType="end"/>
      </w:r>
      <w:r w:rsidR="000713C0">
        <w:rPr>
          <w:rFonts w:ascii="Times New Roman" w:hAnsi="Times New Roman" w:cs="Times New Roman"/>
        </w:rPr>
        <w:t xml:space="preserve"> </w:t>
      </w:r>
      <w:r w:rsidR="002E1DD1" w:rsidRPr="00CF38CB">
        <w:rPr>
          <w:rFonts w:ascii="Times New Roman" w:hAnsi="Times New Roman" w:cs="Times New Roman"/>
        </w:rPr>
        <w:t xml:space="preserve">acknowledged that there are numerous categories for </w:t>
      </w:r>
      <w:r w:rsidR="00946ACD" w:rsidRPr="00CF38CB">
        <w:rPr>
          <w:rFonts w:ascii="Times New Roman" w:hAnsi="Times New Roman" w:cs="Times New Roman"/>
        </w:rPr>
        <w:t>taboo</w:t>
      </w:r>
      <w:r w:rsidR="00A26D3A" w:rsidRPr="00CF38CB">
        <w:rPr>
          <w:rFonts w:ascii="Times New Roman" w:hAnsi="Times New Roman" w:cs="Times New Roman"/>
        </w:rPr>
        <w:t xml:space="preserve"> words, and that</w:t>
      </w:r>
      <w:r w:rsidR="002E1DD1" w:rsidRPr="00CF38CB">
        <w:rPr>
          <w:rFonts w:ascii="Times New Roman" w:hAnsi="Times New Roman" w:cs="Times New Roman"/>
        </w:rPr>
        <w:t xml:space="preserve"> many words fall under several categories</w:t>
      </w:r>
      <w:r w:rsidR="007F4D44" w:rsidRPr="00CF38CB">
        <w:rPr>
          <w:rFonts w:ascii="Times New Roman" w:hAnsi="Times New Roman" w:cs="Times New Roman"/>
        </w:rPr>
        <w:t xml:space="preserve">. </w:t>
      </w:r>
    </w:p>
    <w:p w14:paraId="10757AF6" w14:textId="545A3567" w:rsidR="002E1DD1" w:rsidRPr="00CF38CB" w:rsidRDefault="00444DBF" w:rsidP="00AB4A08">
      <w:pPr>
        <w:pStyle w:val="BodyText"/>
        <w:spacing w:after="0" w:line="480" w:lineRule="auto"/>
        <w:ind w:firstLine="720"/>
        <w:rPr>
          <w:rFonts w:ascii="Times New Roman" w:hAnsi="Times New Roman" w:cs="Times New Roman"/>
        </w:rPr>
      </w:pPr>
      <w:r w:rsidRPr="00CF38CB">
        <w:rPr>
          <w:rFonts w:ascii="Times New Roman" w:hAnsi="Times New Roman" w:cs="Times New Roman"/>
        </w:rPr>
        <w:t>Pinker</w:t>
      </w:r>
      <w:r w:rsidR="002570D4">
        <w:rPr>
          <w:rFonts w:ascii="Times New Roman" w:hAnsi="Times New Roman" w:cs="Times New Roman"/>
        </w:rPr>
        <w:t xml:space="preserve"> </w:t>
      </w:r>
      <w:r w:rsidR="00575C9D">
        <w:rPr>
          <w:rFonts w:ascii="Times New Roman" w:hAnsi="Times New Roman" w:cs="Times New Roman"/>
          <w:noProof/>
        </w:rPr>
        <w:fldChar w:fldCharType="begin" w:fldLock="1"/>
      </w:r>
      <w:r w:rsidR="000F5A7A">
        <w:rPr>
          <w:rFonts w:ascii="Times New Roman" w:hAnsi="Times New Roman" w:cs="Times New Roman"/>
          <w:noProof/>
        </w:rPr>
        <w:instrText>ADDIN CSL_CITATION { "citationItems" : [ { "id" : "ITEM-1", "itemData" : { "ISBN" : "9780670063277", "ISSN" : "2049-8128", "PMID" : "14902087", "abstract" : "The Stuff of Thought (2007) is Steven Pinker\u2019s fifth popular science book, designed to complete two different trilogies that explore language, the mind and human nature. All his books have, in some way, explored the nature-nurture debate: are we primarily products of our genes or products of our environment? In his first popular science book, The Language Instinct (1994), Pinker made the case for an innate language capacity: language is not learned in its entirety, much of it (particularly grammar) is already present in the determined structure of our mind/brain. In Words and Rules (1999), the regular (\u2018bake \u2013 baked\u2019) and irregular (\u2018buy \u2013 bought\u2019) forms of the past tense were used to explore how language might be represented in the mind; Pinker presents a middle way between the rationalists (who state that \u2018the mind has innate concepts\u2019) and the empiricists (\u2018the mind is a blank slate\u2019), with regular forms created by the application of an innate rule (rationalism) and irregular forms created through memorization (empiricism). These books were the first two in the \u2018language and the mind\u2019 trilogy. The other trilogy, beginning with the two books How the Mind Works (1997) and The Blank Slate (2000), deals with human nature. In both books, Pinker argues for innate cognitive abilities that are common across all human beings, and offers a psycho-evolutionary definition of human nature. Reviews of Pinker\u2019s books are always mixed, reflecting the fact that there is still disagreement in popular culture and in the scientific community on the nature-nurture debate (aside from the common understanding that human nature is some mixture of the two). Pinker\u2019s position represents an ideological attachment to nature and evolutionary design, and it often has a teleological narrative in which humans fulfil their impressive biological potential in the (somewhat under-described) world.", "author" : [ { "dropping-particle" : "", "family" : "Pinker", "given" : "Steven", "non-dropping-particle" : "", "parse-names" : false, "suffix" : "" } ], "id" : "ITEM-1", "issued" : { "date-parts" : [ [ "2007" ] ] }, "publisher" : "Viking", "publisher-place" : "New York", "title" : "The stuff of thought: Language as a window into human nature", "type" : "book" }, "suppress-author" : 1, "uris" : [ "http://www.mendeley.com/documents/?uuid=7816764a-013d-4845-8cc3-1a44111556c6" ] } ], "mendeley" : { "formattedCitation" : "(2007)", "plainTextFormattedCitation" : "(2007)", "previouslyFormattedCitation" : "(2007)" }, "properties" : {  }, "schema" : "https://github.com/citation-style-language/schema/raw/master/csl-citation.json" }</w:instrText>
      </w:r>
      <w:r w:rsidR="00575C9D">
        <w:rPr>
          <w:rFonts w:ascii="Times New Roman" w:hAnsi="Times New Roman" w:cs="Times New Roman"/>
          <w:noProof/>
        </w:rPr>
        <w:fldChar w:fldCharType="separate"/>
      </w:r>
      <w:r w:rsidR="00575C9D" w:rsidRPr="00575C9D">
        <w:rPr>
          <w:rFonts w:ascii="Times New Roman" w:hAnsi="Times New Roman" w:cs="Times New Roman"/>
          <w:noProof/>
        </w:rPr>
        <w:t>(2007)</w:t>
      </w:r>
      <w:r w:rsidR="00575C9D">
        <w:rPr>
          <w:rFonts w:ascii="Times New Roman" w:hAnsi="Times New Roman" w:cs="Times New Roman"/>
          <w:noProof/>
        </w:rPr>
        <w:fldChar w:fldCharType="end"/>
      </w:r>
      <w:r w:rsidR="00575C9D">
        <w:rPr>
          <w:rFonts w:ascii="Times New Roman" w:hAnsi="Times New Roman" w:cs="Times New Roman"/>
          <w:noProof/>
        </w:rPr>
        <w:t xml:space="preserve"> </w:t>
      </w:r>
      <w:r w:rsidRPr="00CF38CB">
        <w:rPr>
          <w:rFonts w:ascii="Times New Roman" w:hAnsi="Times New Roman" w:cs="Times New Roman"/>
        </w:rPr>
        <w:t xml:space="preserve">explains why different categories </w:t>
      </w:r>
      <w:r w:rsidR="00EA4BA7" w:rsidRPr="00CF38CB">
        <w:rPr>
          <w:rFonts w:ascii="Times New Roman" w:hAnsi="Times New Roman" w:cs="Times New Roman"/>
        </w:rPr>
        <w:t xml:space="preserve">of taboo words have been associated </w:t>
      </w:r>
      <w:r w:rsidRPr="00CF38CB">
        <w:rPr>
          <w:rFonts w:ascii="Times New Roman" w:hAnsi="Times New Roman" w:cs="Times New Roman"/>
        </w:rPr>
        <w:t>with so many negative connotations</w:t>
      </w:r>
      <w:r w:rsidR="007F4D44" w:rsidRPr="00CF38CB">
        <w:rPr>
          <w:rFonts w:ascii="Times New Roman" w:hAnsi="Times New Roman" w:cs="Times New Roman"/>
        </w:rPr>
        <w:t xml:space="preserve">. </w:t>
      </w:r>
      <w:r w:rsidR="00EA4BA7" w:rsidRPr="00CF38CB">
        <w:rPr>
          <w:rFonts w:ascii="Times New Roman" w:hAnsi="Times New Roman" w:cs="Times New Roman"/>
        </w:rPr>
        <w:t>He hypothesized</w:t>
      </w:r>
      <w:r w:rsidRPr="00CF38CB">
        <w:rPr>
          <w:rFonts w:ascii="Times New Roman" w:hAnsi="Times New Roman" w:cs="Times New Roman"/>
        </w:rPr>
        <w:t xml:space="preserve"> that many of our taboos are things that we have held as sacred, such as oaths, or things that we do not wish to think about, such as bodily </w:t>
      </w:r>
      <w:r w:rsidR="008B0A70" w:rsidRPr="00CF38CB">
        <w:rPr>
          <w:rFonts w:ascii="Times New Roman" w:hAnsi="Times New Roman" w:cs="Times New Roman"/>
        </w:rPr>
        <w:t>waste product</w:t>
      </w:r>
      <w:r w:rsidR="00575C9D">
        <w:rPr>
          <w:rFonts w:ascii="Times New Roman" w:hAnsi="Times New Roman" w:cs="Times New Roman"/>
        </w:rPr>
        <w:t>s. For each increase in the “level”</w:t>
      </w:r>
      <w:r w:rsidR="00EA4BA7" w:rsidRPr="00CF38CB">
        <w:rPr>
          <w:rFonts w:ascii="Times New Roman" w:hAnsi="Times New Roman" w:cs="Times New Roman"/>
        </w:rPr>
        <w:t xml:space="preserve"> of disgust associated with a given object or function </w:t>
      </w:r>
      <w:r w:rsidR="008B0A70" w:rsidRPr="00CF38CB">
        <w:rPr>
          <w:rFonts w:ascii="Times New Roman" w:hAnsi="Times New Roman" w:cs="Times New Roman"/>
        </w:rPr>
        <w:t>(</w:t>
      </w:r>
      <w:proofErr w:type="gramStart"/>
      <w:r w:rsidR="004F3238">
        <w:rPr>
          <w:rFonts w:ascii="Times New Roman" w:hAnsi="Times New Roman" w:cs="Times New Roman"/>
        </w:rPr>
        <w:t>e.</w:t>
      </w:r>
      <w:commentRangeStart w:id="20"/>
      <w:r w:rsidR="004F3238">
        <w:rPr>
          <w:rFonts w:ascii="Times New Roman" w:hAnsi="Times New Roman" w:cs="Times New Roman"/>
        </w:rPr>
        <w:t>g</w:t>
      </w:r>
      <w:commentRangeEnd w:id="20"/>
      <w:proofErr w:type="gramEnd"/>
      <w:r w:rsidR="004F3238">
        <w:rPr>
          <w:rStyle w:val="CommentReference"/>
        </w:rPr>
        <w:commentReference w:id="20"/>
      </w:r>
      <w:r w:rsidR="004F3238">
        <w:rPr>
          <w:rFonts w:ascii="Times New Roman" w:hAnsi="Times New Roman" w:cs="Times New Roman"/>
        </w:rPr>
        <w:t xml:space="preserve">., </w:t>
      </w:r>
      <w:r w:rsidR="008B0A70" w:rsidRPr="00CF38CB">
        <w:rPr>
          <w:rFonts w:ascii="Times New Roman" w:hAnsi="Times New Roman" w:cs="Times New Roman"/>
          <w:i/>
        </w:rPr>
        <w:t>shit</w:t>
      </w:r>
      <w:r w:rsidR="008B0A70" w:rsidRPr="00CF38CB">
        <w:rPr>
          <w:rFonts w:ascii="Times New Roman" w:hAnsi="Times New Roman" w:cs="Times New Roman"/>
        </w:rPr>
        <w:t xml:space="preserve"> versus </w:t>
      </w:r>
      <w:r w:rsidR="008B0A70" w:rsidRPr="00CF38CB">
        <w:rPr>
          <w:rFonts w:ascii="Times New Roman" w:hAnsi="Times New Roman" w:cs="Times New Roman"/>
          <w:i/>
        </w:rPr>
        <w:t>piss</w:t>
      </w:r>
      <w:r w:rsidR="008B0A70" w:rsidRPr="00CF38CB">
        <w:rPr>
          <w:rFonts w:ascii="Times New Roman" w:hAnsi="Times New Roman" w:cs="Times New Roman"/>
        </w:rPr>
        <w:t>) there is a correspondent ri</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008B0A70" w:rsidRPr="00CF38CB">
        <w:rPr>
          <w:rFonts w:ascii="Times New Roman" w:hAnsi="Times New Roman" w:cs="Times New Roman"/>
        </w:rPr>
        <w:t>in offensiveness attached to the word</w:t>
      </w:r>
      <w:r w:rsidR="007F4D44" w:rsidRPr="00CF38CB">
        <w:rPr>
          <w:rFonts w:ascii="Times New Roman" w:hAnsi="Times New Roman" w:cs="Times New Roman"/>
        </w:rPr>
        <w:t xml:space="preserve">. </w:t>
      </w:r>
      <w:r w:rsidR="00EA4BA7" w:rsidRPr="00CF38CB">
        <w:rPr>
          <w:rFonts w:ascii="Times New Roman" w:hAnsi="Times New Roman" w:cs="Times New Roman"/>
        </w:rPr>
        <w:t xml:space="preserve">He categorized </w:t>
      </w:r>
      <w:r w:rsidR="008B0A70" w:rsidRPr="00CF38CB">
        <w:rPr>
          <w:rFonts w:ascii="Times New Roman" w:hAnsi="Times New Roman" w:cs="Times New Roman"/>
        </w:rPr>
        <w:t>mod</w:t>
      </w:r>
      <w:r w:rsidR="00EA4BA7" w:rsidRPr="00CF38CB">
        <w:rPr>
          <w:rFonts w:ascii="Times New Roman" w:hAnsi="Times New Roman" w:cs="Times New Roman"/>
        </w:rPr>
        <w:t>ern taboo words according their emotional impact</w:t>
      </w:r>
      <w:r w:rsidR="008B0A70" w:rsidRPr="00CF38CB">
        <w:rPr>
          <w:rFonts w:ascii="Times New Roman" w:hAnsi="Times New Roman" w:cs="Times New Roman"/>
        </w:rPr>
        <w:t xml:space="preserve"> on people: reverence (religious taboos), fear, disgust, hatred, and depravity (sexual taboos).</w:t>
      </w:r>
    </w:p>
    <w:p w14:paraId="05FAD9C8" w14:textId="709565B8" w:rsidR="002E1DD1" w:rsidRPr="00CF38CB" w:rsidRDefault="002E1DD1" w:rsidP="00DF2481">
      <w:pPr>
        <w:pStyle w:val="BodyText"/>
        <w:spacing w:after="0" w:line="480" w:lineRule="auto"/>
        <w:ind w:firstLine="720"/>
        <w:rPr>
          <w:rFonts w:ascii="Times New Roman" w:hAnsi="Times New Roman" w:cs="Times New Roman"/>
        </w:rPr>
      </w:pPr>
      <w:r w:rsidRPr="00CF38CB">
        <w:rPr>
          <w:rFonts w:ascii="Times New Roman" w:hAnsi="Times New Roman" w:cs="Times New Roman"/>
        </w:rPr>
        <w:t xml:space="preserve">One </w:t>
      </w:r>
      <w:r w:rsidR="006164B2" w:rsidRPr="00CF38CB">
        <w:rPr>
          <w:rFonts w:ascii="Times New Roman" w:hAnsi="Times New Roman" w:cs="Times New Roman"/>
        </w:rPr>
        <w:t xml:space="preserve">specific </w:t>
      </w:r>
      <w:r w:rsidRPr="00CF38CB">
        <w:rPr>
          <w:rFonts w:ascii="Times New Roman" w:hAnsi="Times New Roman" w:cs="Times New Roman"/>
        </w:rPr>
        <w:t xml:space="preserve">category of taboo words that has received </w:t>
      </w:r>
      <w:r w:rsidR="00DF60C4" w:rsidRPr="00CF38CB">
        <w:rPr>
          <w:rFonts w:ascii="Times New Roman" w:hAnsi="Times New Roman" w:cs="Times New Roman"/>
        </w:rPr>
        <w:t>special attent</w:t>
      </w:r>
      <w:r w:rsidRPr="00CF38CB">
        <w:rPr>
          <w:rFonts w:ascii="Times New Roman" w:hAnsi="Times New Roman" w:cs="Times New Roman"/>
        </w:rPr>
        <w:t xml:space="preserve">ion in recent years is </w:t>
      </w:r>
      <w:proofErr w:type="spellStart"/>
      <w:r w:rsidRPr="00CF38CB">
        <w:rPr>
          <w:rFonts w:ascii="Times New Roman" w:hAnsi="Times New Roman" w:cs="Times New Roman"/>
        </w:rPr>
        <w:t>ethnophaulisms</w:t>
      </w:r>
      <w:proofErr w:type="spellEnd"/>
      <w:r w:rsidRPr="00CF38CB">
        <w:rPr>
          <w:rFonts w:ascii="Times New Roman" w:hAnsi="Times New Roman" w:cs="Times New Roman"/>
        </w:rPr>
        <w:t xml:space="preserve"> or racial slurs</w:t>
      </w:r>
      <w:r w:rsidR="007F4D44" w:rsidRPr="00CF38CB">
        <w:rPr>
          <w:rFonts w:ascii="Times New Roman" w:hAnsi="Times New Roman" w:cs="Times New Roman"/>
        </w:rPr>
        <w:t xml:space="preserve">. </w:t>
      </w:r>
      <w:r w:rsidRPr="00CF38CB">
        <w:rPr>
          <w:rFonts w:ascii="Times New Roman" w:hAnsi="Times New Roman" w:cs="Times New Roman"/>
        </w:rPr>
        <w:t>Words that describe disabilities or exceptionalities have become taboo in polite conversation. According to</w:t>
      </w:r>
      <w:r w:rsidR="00A22B7F">
        <w:rPr>
          <w:rFonts w:ascii="Times New Roman" w:hAnsi="Times New Roman" w:cs="Times New Roman"/>
        </w:rPr>
        <w:t xml:space="preserve"> Mohr</w:t>
      </w:r>
      <w:r w:rsidRPr="00CF38CB">
        <w:rPr>
          <w:rFonts w:ascii="Times New Roman" w:hAnsi="Times New Roman" w:cs="Times New Roman"/>
        </w:rPr>
        <w:t xml:space="preserve"> </w:t>
      </w:r>
      <w:r w:rsidR="008D617D">
        <w:rPr>
          <w:rFonts w:ascii="Times New Roman" w:hAnsi="Times New Roman" w:cs="Times New Roman"/>
          <w:noProof/>
        </w:rPr>
        <w:fldChar w:fldCharType="begin" w:fldLock="1"/>
      </w:r>
      <w:r w:rsidR="00987232">
        <w:rPr>
          <w:rFonts w:ascii="Times New Roman" w:hAnsi="Times New Roman" w:cs="Times New Roman"/>
          <w:noProof/>
        </w:rPr>
        <w:instrText>ADDIN CSL_CITATION { "citationItems" : [ { "id" : "ITEM-1", "itemData" : { "ISBN" : "0199911568", "abstract" : "Almost everyone swears, or worries about not swearing, from the two year-old who has just discovered the power of potty mouth to the grandma who wonders why every other word she hears is obscene. Whether they express anger or exhilaration, are meant to insult or to commend, swear words perform a crucial role in language. But swearing is also a uniquely well-suited lens through which to look at history, offering a fascinating record of what people care about on the deepest levels of a culture--what's divine, what's terrifying, and what's taboo. Holy Sh*t tells the story of two kinds of swearing--obscenities and oaths--from ancient Rome and the Bible to today. With humor and insight, Melissa Mohr takes readers on a journey to discover how \"swearing\" has come to include both testifying with your hand on the Bible and calling someone a *#$&amp;!* when they cut you off on the highway. She explores obscenities in ancient Rome--which were remarkably similar to our own--and unearths the history of religious oaths in the Middle Ages, when swearing (or not swearing) an oath was often a matter of life and death. Holy Sh*t also explains the advancement of civility and corresponding censorship of language in the 18th century, considers the rise of racial slurs after World War II, examines the physiological effects of swearing (increased heart rate and greater pain tolerance), and answers a question that preoccupies the FCC, the US Senate, and anyone who has recently overheard little kids at a playground: are we swearing more now than people did in the past? A gem of lexicography and cultural history, Holy Sh*t is a serious exploration of obscenity--and it also just might expand your repertoire of words to choose from the next time you shut your finger in the car door.", "author" : [ { "dropping-particle" : "", "family" : "Mohr", "given" : "Melissa", "non-dropping-particle" : "", "parse-names" : false, "suffix" : "" } ], "id" : "ITEM-1", "issued" : { "date-parts" : [ [ "2013" ] ] }, "number-of-pages" : "336", "publisher" : "Oxford University Press", "publisher-place" : "New York", "title" : "Holy Sh*t: A brief history of swearing", "type" : "book" }, "suppress-author" : 1, "uris" : [ "http://www.mendeley.com/documents/?uuid=237df3ab-9126-40d6-a3e3-83edd88b4077" ] } ], "mendeley" : { "formattedCitation" : "(2013)", "plainTextFormattedCitation" : "(2013)", "previouslyFormattedCitation" : "(2013)" }, "properties" : {  }, "schema" : "https://github.com/citation-style-language/schema/raw/master/csl-citation.json" }</w:instrText>
      </w:r>
      <w:r w:rsidR="008D617D">
        <w:rPr>
          <w:rFonts w:ascii="Times New Roman" w:hAnsi="Times New Roman" w:cs="Times New Roman"/>
          <w:noProof/>
        </w:rPr>
        <w:fldChar w:fldCharType="separate"/>
      </w:r>
      <w:r w:rsidR="008D617D" w:rsidRPr="008D617D">
        <w:rPr>
          <w:rFonts w:ascii="Times New Roman" w:hAnsi="Times New Roman" w:cs="Times New Roman"/>
          <w:noProof/>
        </w:rPr>
        <w:t>(2013)</w:t>
      </w:r>
      <w:r w:rsidR="008D617D">
        <w:rPr>
          <w:rFonts w:ascii="Times New Roman" w:hAnsi="Times New Roman" w:cs="Times New Roman"/>
          <w:noProof/>
        </w:rPr>
        <w:fldChar w:fldCharType="end"/>
      </w:r>
      <w:r w:rsidR="00DF2481" w:rsidRPr="00CF38CB">
        <w:rPr>
          <w:rFonts w:ascii="Times New Roman" w:hAnsi="Times New Roman" w:cs="Times New Roman"/>
        </w:rPr>
        <w:t>, society is increasingly finding it taboo to reduce any single person into a</w:t>
      </w:r>
      <w:r w:rsidR="00701956">
        <w:rPr>
          <w:rFonts w:ascii="Times New Roman" w:hAnsi="Times New Roman" w:cs="Times New Roman"/>
        </w:rPr>
        <w:t>n</w:t>
      </w:r>
      <w:r w:rsidR="00DF2481" w:rsidRPr="00CF38CB">
        <w:rPr>
          <w:rFonts w:ascii="Times New Roman" w:hAnsi="Times New Roman" w:cs="Times New Roman"/>
        </w:rPr>
        <w:t xml:space="preserve"> overall term, especially by race, disability, and physical size.  </w:t>
      </w:r>
      <w:r w:rsidR="006164B2" w:rsidRPr="00CF38CB">
        <w:rPr>
          <w:rFonts w:ascii="Times New Roman" w:hAnsi="Times New Roman" w:cs="Times New Roman"/>
        </w:rPr>
        <w:t>E</w:t>
      </w:r>
      <w:r w:rsidRPr="00CF38CB">
        <w:rPr>
          <w:rFonts w:ascii="Times New Roman" w:hAnsi="Times New Roman" w:cs="Times New Roman"/>
        </w:rPr>
        <w:t>pithets of any kind have been shown to lead to social exclusion and other negative outcomes for marginalized groups</w:t>
      </w:r>
      <w:r w:rsidR="008D617D">
        <w:rPr>
          <w:rFonts w:ascii="Times New Roman" w:hAnsi="Times New Roman" w:cs="Times New Roman"/>
        </w:rPr>
        <w:t xml:space="preserve"> </w:t>
      </w:r>
      <w:r w:rsidR="008D617D">
        <w:rPr>
          <w:rFonts w:ascii="Times New Roman" w:hAnsi="Times New Roman" w:cs="Times New Roman"/>
        </w:rPr>
        <w:fldChar w:fldCharType="begin" w:fldLock="1"/>
      </w:r>
      <w:r w:rsidR="00BF15BE">
        <w:rPr>
          <w:rFonts w:ascii="Times New Roman" w:hAnsi="Times New Roman" w:cs="Times New Roman"/>
        </w:rPr>
        <w:instrText>ADDIN CSL_CITATION { "citationItems" : [ { "id" : "ITEM-1", "itemData" : { "DOI" : "10.1037/a0013066", "ISSN" : "1939-1315", "author" : [ { "dropping-particle" : "", "family" : "Leader", "given" : "Tirza", "non-dropping-particle" : "", "parse-names" : false, "suffix" : "" }, { "dropping-particle" : "", "family" : "Mullen", "given" : "Brian", "non-dropping-particle" : "", "parse-names" : false, "suffix" : "" }, { "dropping-particle" : "", "family" : "Rice", "given" : "Diana R", "non-dropping-particle" : "", "parse-names" : false, "suffix" : "" } ], "container-title" : "Journal of Personality and Social Psychology", "id" : "ITEM-1", "issue" : "1", "issued" : { "date-parts" : [ [ "2009" ] ] }, "page" : "170-182", "title" : "Complexity and valence in ethnophaulisms and exclusion of ethnic out-groups: What puts the 'hate' into hate speech?", "type" : "article-journal", "volume" : "96" }, "uris" : [ "http://www.mendeley.com/documents/?uuid=6c749c28-0bf7-44d5-a9bf-572298ba49f0" ] }, { "id" : "ITEM-2", "itemData" : { "DOI" : "10.1177/0146167203254505", "ISBN" : "0146-1672", "ISSN" : "0146-1672", "PMID" : "15189623", "abstract" : "Ethnophaulisms are the words used as slurs to refer to ethnic immigrant outgroups. This article explores the effects of these cognitive representations of ethnic immigrant groups on exclusion behavior directed toward these immigrant groups. Using archival data spanning a 150-year period of American history, the results of these analyses provide a sobering picture of the effects of the cognitive representation of immigrants: a century and a half of thinking about ethnic immigrant groups in a simplistic and negative manner and a corresponding tendency to exclude those immigrant groups from the receiving society. The implications of these results for theoretical approaches to intergroup relations are considered.", "author" : [ { "dropping-particle" : "", "family" : "Mullen", "given" : "Brian", "non-dropping-particle" : "", "parse-names" : false, "suffix" : "" }, { "dropping-particle" : "", "family" : "Rice", "given" : "Diana R", "non-dropping-particle" : "", "parse-names" : false, "suffix" : "" } ], "container-title" : "Personality &amp; Social Psychology Bulletin", "id" : "ITEM-2", "issue" : "8", "issued" : { "date-parts" : [ [ "2003", "8", "1" ] ] }, "page" : "1056-1067", "title" : "Ethnophaulisms and exclusion: the behavioral consequences of cognitive representation of ethnic immigrant groups.", "type" : "article-journal", "volume" : "29" }, "uris" : [ "http://www.mendeley.com/documents/?uuid=5dd39dde-1fb1-47e3-97b9-f147be4b6852" ] } ], "mendeley" : { "formattedCitation" : "(Leader, Mullen, &amp; Rice, 2009; Mullen &amp; Rice, 2003)", "plainTextFormattedCitation" : "(Leader, Mullen, &amp; Rice, 2009; Mullen &amp; Rice, 2003)", "previouslyFormattedCitation" : "(Leader, Mullen, &amp; Rice, 2009; Mullen &amp; Rice, 2003)" }, "properties" : {  }, "schema" : "https://github.com/citation-style-language/schema/raw/master/csl-citation.json" }</w:instrText>
      </w:r>
      <w:r w:rsidR="008D617D">
        <w:rPr>
          <w:rFonts w:ascii="Times New Roman" w:hAnsi="Times New Roman" w:cs="Times New Roman"/>
        </w:rPr>
        <w:fldChar w:fldCharType="separate"/>
      </w:r>
      <w:r w:rsidR="008D617D" w:rsidRPr="008D617D">
        <w:rPr>
          <w:rFonts w:ascii="Times New Roman" w:hAnsi="Times New Roman" w:cs="Times New Roman"/>
          <w:noProof/>
        </w:rPr>
        <w:t>(Leader, Mullen, &amp; Rice, 2009; Mullen &amp; Rice, 2003)</w:t>
      </w:r>
      <w:r w:rsidR="008D617D">
        <w:rPr>
          <w:rFonts w:ascii="Times New Roman" w:hAnsi="Times New Roman" w:cs="Times New Roman"/>
        </w:rPr>
        <w:fldChar w:fldCharType="end"/>
      </w:r>
      <w:r w:rsidR="007F4D44" w:rsidRPr="00CF38CB">
        <w:rPr>
          <w:rFonts w:ascii="Times New Roman" w:hAnsi="Times New Roman" w:cs="Times New Roman"/>
        </w:rPr>
        <w:t xml:space="preserve">. </w:t>
      </w:r>
      <w:r w:rsidRPr="00CF38CB">
        <w:rPr>
          <w:rFonts w:ascii="Times New Roman" w:hAnsi="Times New Roman" w:cs="Times New Roman"/>
        </w:rPr>
        <w:t>The researchers explain that it is the simplistic wa</w:t>
      </w:r>
      <w:r w:rsidR="006164B2" w:rsidRPr="00CF38CB">
        <w:rPr>
          <w:rFonts w:ascii="Times New Roman" w:hAnsi="Times New Roman" w:cs="Times New Roman"/>
        </w:rPr>
        <w:t xml:space="preserve">ys in which an </w:t>
      </w:r>
      <w:proofErr w:type="spellStart"/>
      <w:r w:rsidR="006164B2" w:rsidRPr="00CF38CB">
        <w:rPr>
          <w:rFonts w:ascii="Times New Roman" w:hAnsi="Times New Roman" w:cs="Times New Roman"/>
        </w:rPr>
        <w:t>ethnophaulism</w:t>
      </w:r>
      <w:proofErr w:type="spellEnd"/>
      <w:r w:rsidRPr="00CF38CB">
        <w:rPr>
          <w:rFonts w:ascii="Times New Roman" w:hAnsi="Times New Roman" w:cs="Times New Roman"/>
        </w:rPr>
        <w:t xml:space="preserve"> reduce</w:t>
      </w:r>
      <w:r w:rsidR="006164B2" w:rsidRPr="00CF38CB">
        <w:rPr>
          <w:rFonts w:ascii="Times New Roman" w:hAnsi="Times New Roman" w:cs="Times New Roman"/>
        </w:rPr>
        <w:t>s</w:t>
      </w:r>
      <w:r w:rsidRPr="00CF38CB">
        <w:rPr>
          <w:rFonts w:ascii="Times New Roman" w:hAnsi="Times New Roman" w:cs="Times New Roman"/>
        </w:rPr>
        <w:t xml:space="preserve"> a perso</w:t>
      </w:r>
      <w:r w:rsidR="006164B2" w:rsidRPr="00CF38CB">
        <w:rPr>
          <w:rFonts w:ascii="Times New Roman" w:hAnsi="Times New Roman" w:cs="Times New Roman"/>
        </w:rPr>
        <w:t>n down to a single</w:t>
      </w:r>
      <w:r w:rsidRPr="00CF38CB">
        <w:rPr>
          <w:rFonts w:ascii="Times New Roman" w:hAnsi="Times New Roman" w:cs="Times New Roman"/>
        </w:rPr>
        <w:t xml:space="preserve"> characteristic, paired with the negative valence of the word that determines the amount of har</w:t>
      </w:r>
      <w:r w:rsidR="00CB5050" w:rsidRPr="00CF38CB">
        <w:rPr>
          <w:rFonts w:ascii="Times New Roman" w:hAnsi="Times New Roman" w:cs="Times New Roman"/>
        </w:rPr>
        <w:t>m</w:t>
      </w:r>
      <w:r w:rsidR="00CC0AC0" w:rsidRPr="00CF38CB">
        <w:rPr>
          <w:rFonts w:ascii="Times New Roman" w:hAnsi="Times New Roman" w:cs="Times New Roman"/>
          <w:i/>
        </w:rPr>
        <w:t xml:space="preserve"> </w:t>
      </w:r>
      <w:r w:rsidRPr="00CF38CB">
        <w:rPr>
          <w:rFonts w:ascii="Times New Roman" w:hAnsi="Times New Roman" w:cs="Times New Roman"/>
        </w:rPr>
        <w:t>caused by u</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Pr="00CF38CB">
        <w:rPr>
          <w:rFonts w:ascii="Times New Roman" w:hAnsi="Times New Roman" w:cs="Times New Roman"/>
        </w:rPr>
        <w:t>of a slur.</w:t>
      </w:r>
    </w:p>
    <w:p w14:paraId="038179CB" w14:textId="3C660533" w:rsidR="006E5B6E" w:rsidRDefault="00975204" w:rsidP="00E305C1">
      <w:pPr>
        <w:pStyle w:val="BodyText"/>
        <w:spacing w:after="0" w:line="480" w:lineRule="auto"/>
        <w:outlineLvl w:val="0"/>
        <w:rPr>
          <w:rFonts w:ascii="Times New Roman" w:eastAsia="Times New Roman" w:hAnsi="Times New Roman" w:cs="Times New Roman"/>
          <w:b/>
          <w:bCs/>
        </w:rPr>
      </w:pPr>
      <w:r>
        <w:rPr>
          <w:rFonts w:ascii="Times New Roman" w:eastAsia="Times New Roman" w:hAnsi="Times New Roman" w:cs="Times New Roman"/>
          <w:b/>
          <w:bCs/>
        </w:rPr>
        <w:t>Why do Humans Swear?</w:t>
      </w:r>
    </w:p>
    <w:p w14:paraId="192A13B3" w14:textId="0FB197C2" w:rsidR="00493B05" w:rsidRPr="00110C1C" w:rsidRDefault="00493B05" w:rsidP="00662C91">
      <w:pPr>
        <w:pStyle w:val="BodyText"/>
        <w:spacing w:after="0" w:line="480" w:lineRule="auto"/>
        <w:ind w:firstLine="720"/>
        <w:rPr>
          <w:rFonts w:ascii="Times New Roman" w:hAnsi="Times New Roman" w:cs="Times New Roman"/>
        </w:rPr>
      </w:pPr>
      <w:r w:rsidRPr="00CF38CB">
        <w:rPr>
          <w:rFonts w:ascii="Times New Roman" w:hAnsi="Times New Roman" w:cs="Times New Roman"/>
        </w:rPr>
        <w:t xml:space="preserve">Swear words are frequently used by many types of people in many situations, and college campuses are no exception. </w:t>
      </w:r>
      <w:commentRangeStart w:id="21"/>
      <w:commentRangeStart w:id="22"/>
      <w:r w:rsidRPr="00CF38CB">
        <w:rPr>
          <w:rFonts w:ascii="Times New Roman" w:hAnsi="Times New Roman" w:cs="Times New Roman"/>
        </w:rPr>
        <w:t xml:space="preserve">Cameron </w:t>
      </w:r>
      <w:r w:rsidR="00BF15BE">
        <w:rPr>
          <w:rFonts w:ascii="Times New Roman" w:hAnsi="Times New Roman" w:cs="Times New Roman"/>
          <w:noProof/>
        </w:rPr>
        <w:fldChar w:fldCharType="begin" w:fldLock="1"/>
      </w:r>
      <w:r w:rsidR="00BF15BE">
        <w:rPr>
          <w:rFonts w:ascii="Times New Roman" w:hAnsi="Times New Roman" w:cs="Times New Roman"/>
          <w:noProof/>
        </w:rPr>
        <w:instrText>ADDIN CSL_CITATION { "citationItems" : [ { "id" : "ITEM-1", "itemData" : { "DOI" : "10.2307/1388561", "ISSN" : "00308919", "author" : [ { "dropping-particle" : "", "family" : "Cameron", "given" : "Paul", "non-dropping-particle" : "", "parse-names" : false, "suffix" : "" } ], "container-title" : "The Pacific Sociological Review", "id" : "ITEM-1", "issue" : "2", "issued" : { "date-parts" : [ [ "1969", "10" ] ] }, "page" : "101-104", "title" : "Frequency and kinds of words in various social settings, or What the hell's going on?", "type" : "article-journal", "volume" : "12" }, "suppress-author" : 1, "uris" : [ "http://www.mendeley.com/documents/?uuid=68dd1ec5-3a5c-4896-93d4-3cc8acbdb8f2" ] } ], "mendeley" : { "formattedCitation" : "(1969)", "plainTextFormattedCitation" : "(1969)", "previouslyFormattedCitation" : "(1969)" }, "properties" : {  }, "schema" : "https://github.com/citation-style-language/schema/raw/master/csl-citation.json" }</w:instrText>
      </w:r>
      <w:r w:rsidR="00BF15BE">
        <w:rPr>
          <w:rFonts w:ascii="Times New Roman" w:hAnsi="Times New Roman" w:cs="Times New Roman"/>
          <w:noProof/>
        </w:rPr>
        <w:fldChar w:fldCharType="separate"/>
      </w:r>
      <w:r w:rsidR="00BF15BE" w:rsidRPr="00BF15BE">
        <w:rPr>
          <w:rFonts w:ascii="Times New Roman" w:hAnsi="Times New Roman" w:cs="Times New Roman"/>
          <w:noProof/>
        </w:rPr>
        <w:t>(1969)</w:t>
      </w:r>
      <w:r w:rsidR="00BF15BE">
        <w:rPr>
          <w:rFonts w:ascii="Times New Roman" w:hAnsi="Times New Roman" w:cs="Times New Roman"/>
          <w:noProof/>
        </w:rPr>
        <w:fldChar w:fldCharType="end"/>
      </w:r>
      <w:r w:rsidR="00BF15BE">
        <w:rPr>
          <w:rFonts w:ascii="Times New Roman" w:hAnsi="Times New Roman" w:cs="Times New Roman"/>
          <w:noProof/>
        </w:rPr>
        <w:t xml:space="preserve"> </w:t>
      </w:r>
      <w:r w:rsidRPr="00CF38CB">
        <w:rPr>
          <w:rFonts w:ascii="Times New Roman" w:hAnsi="Times New Roman" w:cs="Times New Roman"/>
        </w:rPr>
        <w:t>demonstrated the u</w:t>
      </w:r>
      <w:r>
        <w:rPr>
          <w:rFonts w:ascii="Times New Roman" w:hAnsi="Times New Roman" w:cs="Times New Roman"/>
        </w:rPr>
        <w:t xml:space="preserve">niversality </w:t>
      </w:r>
      <w:r w:rsidRPr="00CF38CB">
        <w:rPr>
          <w:rFonts w:ascii="Times New Roman" w:hAnsi="Times New Roman" w:cs="Times New Roman"/>
        </w:rPr>
        <w:t xml:space="preserve">of swearing </w:t>
      </w:r>
      <w:r>
        <w:rPr>
          <w:rFonts w:ascii="Times New Roman" w:hAnsi="Times New Roman" w:cs="Times New Roman"/>
        </w:rPr>
        <w:t xml:space="preserve">among differing age groups by sampling </w:t>
      </w:r>
      <w:r w:rsidRPr="00CF38CB">
        <w:rPr>
          <w:rFonts w:ascii="Times New Roman" w:hAnsi="Times New Roman" w:cs="Times New Roman"/>
        </w:rPr>
        <w:t xml:space="preserve">conversations of college students </w:t>
      </w:r>
      <w:r>
        <w:rPr>
          <w:rFonts w:ascii="Times New Roman" w:hAnsi="Times New Roman" w:cs="Times New Roman"/>
        </w:rPr>
        <w:t>on campus</w:t>
      </w:r>
      <w:r w:rsidRPr="00CF38CB">
        <w:rPr>
          <w:rFonts w:ascii="Times New Roman" w:hAnsi="Times New Roman" w:cs="Times New Roman"/>
        </w:rPr>
        <w:t xml:space="preserve"> as well as older adults at work and in informal settings. </w:t>
      </w:r>
      <w:commentRangeEnd w:id="21"/>
      <w:r>
        <w:rPr>
          <w:rStyle w:val="CommentReference"/>
        </w:rPr>
        <w:commentReference w:id="21"/>
      </w:r>
      <w:commentRangeEnd w:id="22"/>
      <w:r>
        <w:rPr>
          <w:rStyle w:val="CommentReference"/>
        </w:rPr>
        <w:commentReference w:id="22"/>
      </w:r>
      <w:r>
        <w:rPr>
          <w:rFonts w:ascii="Times New Roman" w:hAnsi="Times New Roman" w:cs="Times New Roman"/>
        </w:rPr>
        <w:t xml:space="preserve"> Following sampling, Cameron</w:t>
      </w:r>
      <w:r w:rsidRPr="00CF38CB">
        <w:rPr>
          <w:rFonts w:ascii="Times New Roman" w:hAnsi="Times New Roman" w:cs="Times New Roman"/>
        </w:rPr>
        <w:t xml:space="preserve"> found that </w:t>
      </w:r>
      <w:commentRangeStart w:id="23"/>
      <w:commentRangeStart w:id="24"/>
      <w:r w:rsidRPr="00CF38CB">
        <w:rPr>
          <w:rFonts w:ascii="Times New Roman" w:hAnsi="Times New Roman" w:cs="Times New Roman"/>
        </w:rPr>
        <w:t xml:space="preserve">taboo words </w:t>
      </w:r>
      <w:commentRangeEnd w:id="23"/>
      <w:r>
        <w:rPr>
          <w:rStyle w:val="CommentReference"/>
        </w:rPr>
        <w:lastRenderedPageBreak/>
        <w:commentReference w:id="23"/>
      </w:r>
      <w:commentRangeEnd w:id="24"/>
      <w:r>
        <w:rPr>
          <w:rStyle w:val="CommentReference"/>
        </w:rPr>
        <w:commentReference w:id="24"/>
      </w:r>
      <w:r w:rsidRPr="00CF38CB">
        <w:rPr>
          <w:rFonts w:ascii="Times New Roman" w:hAnsi="Times New Roman" w:cs="Times New Roman"/>
        </w:rPr>
        <w:t>accounted for a sizable minority of the words sampled</w:t>
      </w:r>
      <w:r>
        <w:rPr>
          <w:rFonts w:ascii="Times New Roman" w:hAnsi="Times New Roman" w:cs="Times New Roman"/>
        </w:rPr>
        <w:t>, and he also commented on the flexibility which profanity has in everyday conversation. Overall</w:t>
      </w:r>
      <w:r w:rsidRPr="00CF38CB">
        <w:rPr>
          <w:rFonts w:ascii="Times New Roman" w:hAnsi="Times New Roman" w:cs="Times New Roman"/>
        </w:rPr>
        <w:t>, taboo words constituted over 12 percent of the words used by adults in leisure settings.</w:t>
      </w:r>
      <w:r>
        <w:rPr>
          <w:rFonts w:ascii="Times New Roman" w:hAnsi="Times New Roman" w:cs="Times New Roman"/>
        </w:rPr>
        <w:t xml:space="preserve"> As such, Cameron notes that taboo words are not likely words that are limited to only “uneducated” persons and that they are situationally defined. </w:t>
      </w:r>
      <w:r w:rsidRPr="00CF38CB">
        <w:rPr>
          <w:rFonts w:ascii="Times New Roman" w:hAnsi="Times New Roman" w:cs="Times New Roman"/>
        </w:rPr>
        <w:t xml:space="preserve"> </w:t>
      </w:r>
      <w:r>
        <w:rPr>
          <w:rFonts w:ascii="Times New Roman" w:hAnsi="Times New Roman" w:cs="Times New Roman"/>
        </w:rPr>
        <w:t>Finally, Cameron noticed that</w:t>
      </w:r>
      <w:r w:rsidRPr="00CF38CB">
        <w:rPr>
          <w:rFonts w:ascii="Times New Roman" w:hAnsi="Times New Roman" w:cs="Times New Roman"/>
        </w:rPr>
        <w:t xml:space="preserve"> many early studies of language have failed to include taboo words, even though these words comprise</w:t>
      </w:r>
      <w:r w:rsidRPr="00CF38CB">
        <w:rPr>
          <w:rFonts w:ascii="Times New Roman" w:hAnsi="Times New Roman" w:cs="Times New Roman"/>
          <w:i/>
        </w:rPr>
        <w:t xml:space="preserve"> </w:t>
      </w:r>
      <w:r w:rsidRPr="00CF38CB">
        <w:rPr>
          <w:rFonts w:ascii="Times New Roman" w:hAnsi="Times New Roman" w:cs="Times New Roman"/>
        </w:rPr>
        <w:t>a sizable chunk of the adult lexicon. If taboo words are so widely spoken, there is no reason to totally exclude them</w:t>
      </w:r>
      <w:r w:rsidRPr="00CF38CB">
        <w:rPr>
          <w:rFonts w:ascii="Times New Roman" w:hAnsi="Times New Roman" w:cs="Times New Roman"/>
          <w:i/>
        </w:rPr>
        <w:t xml:space="preserve"> </w:t>
      </w:r>
      <w:r w:rsidRPr="00CF38CB">
        <w:rPr>
          <w:rFonts w:ascii="Times New Roman" w:hAnsi="Times New Roman" w:cs="Times New Roman"/>
        </w:rPr>
        <w:t>from language studies and ample reason to study them.</w:t>
      </w:r>
    </w:p>
    <w:p w14:paraId="7E428148" w14:textId="1B0C4067" w:rsidR="00573CE4" w:rsidRPr="00CF38CB" w:rsidRDefault="00A1347F" w:rsidP="00662C91">
      <w:pPr>
        <w:pStyle w:val="BodyText"/>
        <w:spacing w:line="480" w:lineRule="auto"/>
        <w:ind w:firstLine="720"/>
        <w:rPr>
          <w:rFonts w:ascii="Times New Roman" w:hAnsi="Times New Roman" w:cs="Times New Roman"/>
        </w:rPr>
      </w:pPr>
      <w:r w:rsidRPr="00CF38CB">
        <w:rPr>
          <w:rFonts w:ascii="Times New Roman" w:hAnsi="Times New Roman" w:cs="Times New Roman"/>
        </w:rPr>
        <w:t>Jay</w:t>
      </w:r>
      <w:r w:rsidR="003A72EC">
        <w:rPr>
          <w:rFonts w:ascii="Times New Roman" w:hAnsi="Times New Roman" w:cs="Times New Roman"/>
        </w:rPr>
        <w:t xml:space="preserve"> </w:t>
      </w:r>
      <w:r w:rsidR="00BF15BE">
        <w:rPr>
          <w:rFonts w:ascii="Times New Roman" w:hAnsi="Times New Roman" w:cs="Times New Roman"/>
        </w:rPr>
        <w:fldChar w:fldCharType="begin" w:fldLock="1"/>
      </w:r>
      <w:r w:rsidR="00BF15BE">
        <w:rPr>
          <w:rFonts w:ascii="Times New Roman" w:hAnsi="Times New Roman" w:cs="Times New Roman"/>
        </w:rPr>
        <w:instrText>ADDIN CSL_CITATION { "citationItems" : [ { "id" : "ITEM-1", "itemData" : { "author" : [ { "dropping-particle" : "", "family" : "Jay", "given" : "Timothy B", "non-dropping-particle" : "", "parse-names" : false, "suffix" : "" } ], "id" : "ITEM-1", "issued" : { "date-parts" : [ [ "1992" ] ] }, "publisher" : "John Benjamins", "publisher-place" : "Philadelphia", "title" : "Cursing in America", "type" : "book" }, "suppress-author" : 1, "uris" : [ "http://www.mendeley.com/documents/?uuid=cd0e6962-ba77-4730-9543-474b84de0d7d" ] }, { "id" : "ITEM-2", "itemData" : { "author" : [ { "dropping-particle" : "", "family" : "Jay", "given" : "Timothy B", "non-dropping-particle" : "", "parse-names" : false, "suffix" : "" } ], "id" : "ITEM-2", "issued" : { "date-parts" : [ [ "2000" ] ] }, "publisher" : "John Benjamins", "publisher-place" : "Philadelphia", "title" : "Why we curse: A Neuro-Psycho-Social Theory of Speech", "type" : "book" }, "uris" : [ "http://www.mendeley.com/documents/?uuid=76069e19-ec22-4226-b7f6-91748222ddd7" ] } ], "mendeley" : { "formattedCitation" : "(1992, 2000b)", "plainTextFormattedCitation" : "(1992, 2000b)", "previouslyFormattedCitation" : "(1992, 2000b)" }, "properties" : {  }, "schema" : "https://github.com/citation-style-language/schema/raw/master/csl-citation.json" }</w:instrText>
      </w:r>
      <w:r w:rsidR="00BF15BE">
        <w:rPr>
          <w:rFonts w:ascii="Times New Roman" w:hAnsi="Times New Roman" w:cs="Times New Roman"/>
        </w:rPr>
        <w:fldChar w:fldCharType="separate"/>
      </w:r>
      <w:r w:rsidR="00BF15BE" w:rsidRPr="000713C0">
        <w:rPr>
          <w:rFonts w:ascii="Times New Roman" w:hAnsi="Times New Roman" w:cs="Times New Roman"/>
          <w:noProof/>
        </w:rPr>
        <w:t>(1992, 2000b)</w:t>
      </w:r>
      <w:r w:rsidR="00BF15BE">
        <w:rPr>
          <w:rFonts w:ascii="Times New Roman" w:hAnsi="Times New Roman" w:cs="Times New Roman"/>
        </w:rPr>
        <w:fldChar w:fldCharType="end"/>
      </w:r>
      <w:r w:rsidR="00BF15BE">
        <w:rPr>
          <w:rFonts w:ascii="Times New Roman" w:hAnsi="Times New Roman" w:cs="Times New Roman"/>
        </w:rPr>
        <w:t xml:space="preserve"> </w:t>
      </w:r>
      <w:r w:rsidR="00E01513" w:rsidRPr="00CF38CB">
        <w:rPr>
          <w:rFonts w:ascii="Times New Roman" w:hAnsi="Times New Roman" w:cs="Times New Roman"/>
        </w:rPr>
        <w:t>has crea</w:t>
      </w:r>
      <w:r w:rsidR="008239B5" w:rsidRPr="00CF38CB">
        <w:rPr>
          <w:rFonts w:ascii="Times New Roman" w:hAnsi="Times New Roman" w:cs="Times New Roman"/>
        </w:rPr>
        <w:t xml:space="preserve">ted an extensive theory of </w:t>
      </w:r>
      <w:r w:rsidR="00CD6F9F">
        <w:rPr>
          <w:rFonts w:ascii="Times New Roman" w:hAnsi="Times New Roman" w:cs="Times New Roman"/>
        </w:rPr>
        <w:t xml:space="preserve">speech </w:t>
      </w:r>
      <w:r w:rsidR="008239B5" w:rsidRPr="00CF38CB">
        <w:rPr>
          <w:rFonts w:ascii="Times New Roman" w:hAnsi="Times New Roman" w:cs="Times New Roman"/>
        </w:rPr>
        <w:t xml:space="preserve">encompassing numerous aspects </w:t>
      </w:r>
      <w:r w:rsidR="006164B2" w:rsidRPr="00CF38CB">
        <w:rPr>
          <w:rFonts w:ascii="Times New Roman" w:hAnsi="Times New Roman" w:cs="Times New Roman"/>
        </w:rPr>
        <w:t>including neurological, social</w:t>
      </w:r>
      <w:r w:rsidR="00E01513" w:rsidRPr="00CF38CB">
        <w:rPr>
          <w:rFonts w:ascii="Times New Roman" w:hAnsi="Times New Roman" w:cs="Times New Roman"/>
        </w:rPr>
        <w:t>, and psychological factors</w:t>
      </w:r>
      <w:r w:rsidR="007F4D44" w:rsidRPr="00CF38CB">
        <w:rPr>
          <w:rFonts w:ascii="Times New Roman" w:hAnsi="Times New Roman" w:cs="Times New Roman"/>
        </w:rPr>
        <w:t>.</w:t>
      </w:r>
      <w:r w:rsidR="00321BDD">
        <w:rPr>
          <w:rFonts w:ascii="Times New Roman" w:hAnsi="Times New Roman" w:cs="Times New Roman"/>
        </w:rPr>
        <w:t xml:space="preserve"> </w:t>
      </w:r>
      <w:r w:rsidR="002A26AB">
        <w:rPr>
          <w:rFonts w:ascii="Times New Roman" w:hAnsi="Times New Roman" w:cs="Times New Roman"/>
        </w:rPr>
        <w:t>This</w:t>
      </w:r>
      <w:r w:rsidR="00CD6F9F">
        <w:rPr>
          <w:rFonts w:ascii="Times New Roman" w:hAnsi="Times New Roman" w:cs="Times New Roman"/>
        </w:rPr>
        <w:t xml:space="preserve"> theory, which naturally includes cursing, is called the</w:t>
      </w:r>
      <w:r w:rsidR="00321BDD">
        <w:rPr>
          <w:rFonts w:ascii="Times New Roman" w:hAnsi="Times New Roman" w:cs="Times New Roman"/>
        </w:rPr>
        <w:t xml:space="preserve"> Neuro-</w:t>
      </w:r>
      <w:r w:rsidR="00321BDD" w:rsidRPr="00321BDD">
        <w:rPr>
          <w:rFonts w:ascii="Times New Roman" w:hAnsi="Times New Roman" w:cs="Times New Roman"/>
        </w:rPr>
        <w:t>Psycho-Social</w:t>
      </w:r>
      <w:r w:rsidR="00321BDD">
        <w:rPr>
          <w:rFonts w:ascii="Times New Roman" w:hAnsi="Times New Roman" w:cs="Times New Roman"/>
        </w:rPr>
        <w:t xml:space="preserve"> </w:t>
      </w:r>
      <w:r w:rsidR="00CD6F9F">
        <w:rPr>
          <w:rFonts w:ascii="Times New Roman" w:hAnsi="Times New Roman" w:cs="Times New Roman"/>
        </w:rPr>
        <w:t xml:space="preserve">Theory of </w:t>
      </w:r>
      <w:commentRangeStart w:id="25"/>
      <w:r w:rsidR="00CD6F9F">
        <w:rPr>
          <w:rFonts w:ascii="Times New Roman" w:hAnsi="Times New Roman" w:cs="Times New Roman"/>
        </w:rPr>
        <w:t>Speech</w:t>
      </w:r>
      <w:commentRangeEnd w:id="25"/>
      <w:r w:rsidR="00CD6F9F">
        <w:rPr>
          <w:rStyle w:val="CommentReference"/>
        </w:rPr>
        <w:commentReference w:id="25"/>
      </w:r>
      <w:r w:rsidR="00CD6F9F">
        <w:rPr>
          <w:rFonts w:ascii="Times New Roman" w:hAnsi="Times New Roman" w:cs="Times New Roman"/>
        </w:rPr>
        <w:t>.</w:t>
      </w:r>
      <w:r w:rsidR="00785E1E">
        <w:rPr>
          <w:rFonts w:ascii="Times New Roman" w:hAnsi="Times New Roman" w:cs="Times New Roman"/>
        </w:rPr>
        <w:t xml:space="preserve"> </w:t>
      </w:r>
      <w:commentRangeStart w:id="26"/>
      <w:r w:rsidR="00785E1E">
        <w:rPr>
          <w:rFonts w:ascii="Times New Roman" w:hAnsi="Times New Roman" w:cs="Times New Roman"/>
        </w:rPr>
        <w:t>Neurological factors include aphasias, Tourette Syndrome, amygdala activation, and novelty. Psychological factors included impulsivity, religiosity, moral reasoning, and age, while social reasoning included taboo, privacy, intimacy, and formality</w:t>
      </w:r>
      <w:commentRangeEnd w:id="26"/>
      <w:r w:rsidR="00110C1C">
        <w:rPr>
          <w:rStyle w:val="CommentReference"/>
        </w:rPr>
        <w:commentReference w:id="26"/>
      </w:r>
      <w:r w:rsidR="00785E1E">
        <w:rPr>
          <w:rFonts w:ascii="Times New Roman" w:hAnsi="Times New Roman" w:cs="Times New Roman"/>
        </w:rPr>
        <w:t>.</w:t>
      </w:r>
      <w:r w:rsidR="007F4D44" w:rsidRPr="00CF38CB">
        <w:rPr>
          <w:rFonts w:ascii="Times New Roman" w:hAnsi="Times New Roman" w:cs="Times New Roman"/>
        </w:rPr>
        <w:t xml:space="preserve"> </w:t>
      </w:r>
      <w:r w:rsidR="00785E1E">
        <w:rPr>
          <w:rFonts w:ascii="Times New Roman" w:hAnsi="Times New Roman" w:cs="Times New Roman"/>
        </w:rPr>
        <w:t xml:space="preserve">The reasons people why people swear was thought to be an intersection of these three factors. </w:t>
      </w:r>
      <w:r w:rsidR="00E01513" w:rsidRPr="00CF38CB">
        <w:rPr>
          <w:rFonts w:ascii="Times New Roman" w:hAnsi="Times New Roman" w:cs="Times New Roman"/>
        </w:rPr>
        <w:t xml:space="preserve">Jay </w:t>
      </w:r>
      <w:r w:rsidR="00170724" w:rsidRPr="00CF38CB">
        <w:rPr>
          <w:rFonts w:ascii="Times New Roman" w:hAnsi="Times New Roman" w:cs="Times New Roman"/>
        </w:rPr>
        <w:t xml:space="preserve">and </w:t>
      </w:r>
      <w:proofErr w:type="spellStart"/>
      <w:r w:rsidR="00170724" w:rsidRPr="00CF38CB">
        <w:rPr>
          <w:rFonts w:ascii="Times New Roman" w:hAnsi="Times New Roman" w:cs="Times New Roman"/>
        </w:rPr>
        <w:t>Janschewitz</w:t>
      </w:r>
      <w:proofErr w:type="spellEnd"/>
      <w:r w:rsidR="00170724" w:rsidRPr="00CF38CB">
        <w:rPr>
          <w:rFonts w:ascii="Times New Roman" w:hAnsi="Times New Roman" w:cs="Times New Roman"/>
        </w:rPr>
        <w:t xml:space="preserve"> </w:t>
      </w:r>
      <w:r w:rsidR="00BF15BE">
        <w:rPr>
          <w:rFonts w:ascii="Times New Roman" w:hAnsi="Times New Roman" w:cs="Times New Roman"/>
          <w:noProof/>
        </w:rPr>
        <w:fldChar w:fldCharType="begin" w:fldLock="1"/>
      </w:r>
      <w:r w:rsidR="00BF15BE">
        <w:rPr>
          <w:rFonts w:ascii="Times New Roman" w:hAnsi="Times New Roman" w:cs="Times New Roman"/>
          <w:noProof/>
        </w:rPr>
        <w:instrText>ADDIN CSL_CITATION { "citationItems" : [ { "id" : "ITEM-1", "itemData" : { "DOI" : "10.1515/TL.2007.014", "ISSN" : "0301-4428", "author" : [ { "dropping-particle" : "", "family" : "Jay", "given" : "Timothy B", "non-dropping-particle" : "", "parse-names" : false, "suffix" : "" }, { "dropping-particle" : "", "family" : "Janschewitz", "given" : "Kristin", "non-dropping-particle" : "", "parse-names" : false, "suffix" : "" } ], "container-title" : "Theoretical Linguistics", "id" : "ITEM-1", "issue" : "2", "issued" : { "date-parts" : [ [ "2007", "1", "19" ] ] }, "page" : "215-221", "title" : "Filling the emotion gap in linguistic theory: Commentary on Potts' expressive dimension", "type" : "article-journal", "volume" : "33" }, "suppress-author" : 1, "uris" : [ "http://www.mendeley.com/documents/?uuid=cf79603d-ba6a-4bce-8f3a-e60a8d17145b" ] } ], "mendeley" : { "formattedCitation" : "(2007)", "plainTextFormattedCitation" : "(2007)", "previouslyFormattedCitation" : "(2007)" }, "properties" : {  }, "schema" : "https://github.com/citation-style-language/schema/raw/master/csl-citation.json" }</w:instrText>
      </w:r>
      <w:r w:rsidR="00BF15BE">
        <w:rPr>
          <w:rFonts w:ascii="Times New Roman" w:hAnsi="Times New Roman" w:cs="Times New Roman"/>
          <w:noProof/>
        </w:rPr>
        <w:fldChar w:fldCharType="separate"/>
      </w:r>
      <w:r w:rsidR="00BF15BE" w:rsidRPr="00BF15BE">
        <w:rPr>
          <w:rFonts w:ascii="Times New Roman" w:hAnsi="Times New Roman" w:cs="Times New Roman"/>
          <w:noProof/>
        </w:rPr>
        <w:t>(2007)</w:t>
      </w:r>
      <w:r w:rsidR="00BF15BE">
        <w:rPr>
          <w:rFonts w:ascii="Times New Roman" w:hAnsi="Times New Roman" w:cs="Times New Roman"/>
          <w:noProof/>
        </w:rPr>
        <w:fldChar w:fldCharType="end"/>
      </w:r>
      <w:r w:rsidR="00DC07D8">
        <w:rPr>
          <w:rFonts w:ascii="Times New Roman" w:hAnsi="Times New Roman" w:cs="Times New Roman"/>
        </w:rPr>
        <w:t xml:space="preserve"> </w:t>
      </w:r>
      <w:r w:rsidRPr="00CF38CB">
        <w:rPr>
          <w:rFonts w:ascii="Times New Roman" w:hAnsi="Times New Roman" w:cs="Times New Roman"/>
        </w:rPr>
        <w:t>explain</w:t>
      </w:r>
      <w:r w:rsidR="00CF38CB">
        <w:rPr>
          <w:rFonts w:ascii="Times New Roman" w:hAnsi="Times New Roman" w:cs="Times New Roman"/>
        </w:rPr>
        <w:t>ed</w:t>
      </w:r>
      <w:r w:rsidRPr="00CF38CB">
        <w:rPr>
          <w:rFonts w:ascii="Times New Roman" w:hAnsi="Times New Roman" w:cs="Times New Roman"/>
        </w:rPr>
        <w:t xml:space="preserve"> that</w:t>
      </w:r>
      <w:r w:rsidR="00CF38CB">
        <w:rPr>
          <w:rFonts w:ascii="Times New Roman" w:hAnsi="Times New Roman" w:cs="Times New Roman"/>
        </w:rPr>
        <w:t xml:space="preserve"> the use of taboo words effectively communicates emotional information. Additionally, they suggested that we evolved to symbolically express emotions, which </w:t>
      </w:r>
      <w:r w:rsidR="005800BD">
        <w:rPr>
          <w:rFonts w:ascii="Times New Roman" w:hAnsi="Times New Roman" w:cs="Times New Roman"/>
        </w:rPr>
        <w:t>gives an aggression indicator advantage over other species.</w:t>
      </w:r>
      <w:r w:rsidR="00865552">
        <w:rPr>
          <w:rFonts w:ascii="Times New Roman" w:hAnsi="Times New Roman" w:cs="Times New Roman"/>
        </w:rPr>
        <w:t xml:space="preserve"> Despite </w:t>
      </w:r>
      <w:r w:rsidR="00DC07D8">
        <w:rPr>
          <w:rFonts w:ascii="Times New Roman" w:hAnsi="Times New Roman" w:cs="Times New Roman"/>
        </w:rPr>
        <w:t>their</w:t>
      </w:r>
      <w:r w:rsidR="00290255" w:rsidRPr="00CF38CB">
        <w:rPr>
          <w:rFonts w:ascii="Times New Roman" w:hAnsi="Times New Roman" w:cs="Times New Roman"/>
        </w:rPr>
        <w:t xml:space="preserve"> </w:t>
      </w:r>
      <w:r w:rsidR="005800BD">
        <w:rPr>
          <w:rFonts w:ascii="Times New Roman" w:hAnsi="Times New Roman" w:cs="Times New Roman"/>
        </w:rPr>
        <w:t>emphasis</w:t>
      </w:r>
      <w:r w:rsidR="00290255" w:rsidRPr="00CF38CB">
        <w:rPr>
          <w:rFonts w:ascii="Times New Roman" w:hAnsi="Times New Roman" w:cs="Times New Roman"/>
        </w:rPr>
        <w:t xml:space="preserve"> on the non-violent functions of swearing, they are careful to </w:t>
      </w:r>
      <w:r w:rsidR="001650FC" w:rsidRPr="00CF38CB">
        <w:rPr>
          <w:rFonts w:ascii="Times New Roman" w:hAnsi="Times New Roman" w:cs="Times New Roman"/>
        </w:rPr>
        <w:t>point out that the emoti</w:t>
      </w:r>
      <w:r w:rsidR="00290255" w:rsidRPr="00CF38CB">
        <w:rPr>
          <w:rFonts w:ascii="Times New Roman" w:hAnsi="Times New Roman" w:cs="Times New Roman"/>
        </w:rPr>
        <w:t>ons conveyed by cursing can take many hues</w:t>
      </w:r>
      <w:r w:rsidR="005800BD">
        <w:rPr>
          <w:rFonts w:ascii="Times New Roman" w:hAnsi="Times New Roman" w:cs="Times New Roman"/>
        </w:rPr>
        <w:t xml:space="preserve">, </w:t>
      </w:r>
      <w:r w:rsidR="00290255" w:rsidRPr="00CF38CB">
        <w:rPr>
          <w:rFonts w:ascii="Times New Roman" w:hAnsi="Times New Roman" w:cs="Times New Roman"/>
        </w:rPr>
        <w:t>n</w:t>
      </w:r>
      <w:r w:rsidR="00733871" w:rsidRPr="00CF38CB">
        <w:rPr>
          <w:rFonts w:ascii="Times New Roman" w:hAnsi="Times New Roman" w:cs="Times New Roman"/>
        </w:rPr>
        <w:t xml:space="preserve">ot just </w:t>
      </w:r>
      <w:r w:rsidR="001650FC" w:rsidRPr="00CF38CB">
        <w:rPr>
          <w:rFonts w:ascii="Times New Roman" w:hAnsi="Times New Roman" w:cs="Times New Roman"/>
        </w:rPr>
        <w:t>negative emotions</w:t>
      </w:r>
      <w:r w:rsidRPr="00CF38CB">
        <w:rPr>
          <w:rFonts w:ascii="Times New Roman" w:hAnsi="Times New Roman" w:cs="Times New Roman"/>
        </w:rPr>
        <w:t xml:space="preserve">. </w:t>
      </w:r>
      <w:r w:rsidR="006A3121">
        <w:rPr>
          <w:rFonts w:ascii="Times New Roman" w:hAnsi="Times New Roman" w:cs="Times New Roman"/>
        </w:rPr>
        <w:t xml:space="preserve">Mohr </w:t>
      </w:r>
      <w:r w:rsidR="00BF15BE">
        <w:rPr>
          <w:rFonts w:ascii="Times New Roman" w:hAnsi="Times New Roman" w:cs="Times New Roman"/>
          <w:noProof/>
        </w:rPr>
        <w:fldChar w:fldCharType="begin" w:fldLock="1"/>
      </w:r>
      <w:r w:rsidR="00987232">
        <w:rPr>
          <w:rFonts w:ascii="Times New Roman" w:hAnsi="Times New Roman" w:cs="Times New Roman"/>
          <w:noProof/>
        </w:rPr>
        <w:instrText>ADDIN CSL_CITATION { "citationItems" : [ { "id" : "ITEM-1", "itemData" : { "ISBN" : "0199911568", "abstract" : "Almost everyone swears, or worries about not swearing, from the two year-old who has just discovered the power of potty mouth to the grandma who wonders why every other word she hears is obscene. Whether they express anger or exhilaration, are meant to insult or to commend, swear words perform a crucial role in language. But swearing is also a uniquely well-suited lens through which to look at history, offering a fascinating record of what people care about on the deepest levels of a culture--what's divine, what's terrifying, and what's taboo. Holy Sh*t tells the story of two kinds of swearing--obscenities and oaths--from ancient Rome and the Bible to today. With humor and insight, Melissa Mohr takes readers on a journey to discover how \"swearing\" has come to include both testifying with your hand on the Bible and calling someone a *#$&amp;!* when they cut you off on the highway. She explores obscenities in ancient Rome--which were remarkably similar to our own--and unearths the history of religious oaths in the Middle Ages, when swearing (or not swearing) an oath was often a matter of life and death. Holy Sh*t also explains the advancement of civility and corresponding censorship of language in the 18th century, considers the rise of racial slurs after World War II, examines the physiological effects of swearing (increased heart rate and greater pain tolerance), and answers a question that preoccupies the FCC, the US Senate, and anyone who has recently overheard little kids at a playground: are we swearing more now than people did in the past? A gem of lexicography and cultural history, Holy Sh*t is a serious exploration of obscenity--and it also just might expand your repertoire of words to choose from the next time you shut your finger in the car door.", "author" : [ { "dropping-particle" : "", "family" : "Mohr", "given" : "Melissa", "non-dropping-particle" : "", "parse-names" : false, "suffix" : "" } ], "id" : "ITEM-1", "issued" : { "date-parts" : [ [ "2013" ] ] }, "number-of-pages" : "336", "publisher" : "Oxford University Press", "publisher-place" : "New York", "title" : "Holy Sh*t: A brief history of swearing", "type" : "book" }, "suppress-author" : 1, "uris" : [ "http://www.mendeley.com/documents/?uuid=237df3ab-9126-40d6-a3e3-83edd88b4077" ] } ], "mendeley" : { "formattedCitation" : "(2013)", "plainTextFormattedCitation" : "(2013)", "previouslyFormattedCitation" : "(2013)" }, "properties" : {  }, "schema" : "https://github.com/citation-style-language/schema/raw/master/csl-citation.json" }</w:instrText>
      </w:r>
      <w:r w:rsidR="00BF15BE">
        <w:rPr>
          <w:rFonts w:ascii="Times New Roman" w:hAnsi="Times New Roman" w:cs="Times New Roman"/>
          <w:noProof/>
        </w:rPr>
        <w:fldChar w:fldCharType="separate"/>
      </w:r>
      <w:r w:rsidR="00BF15BE" w:rsidRPr="00BF15BE">
        <w:rPr>
          <w:rFonts w:ascii="Times New Roman" w:hAnsi="Times New Roman" w:cs="Times New Roman"/>
          <w:noProof/>
        </w:rPr>
        <w:t>(2013)</w:t>
      </w:r>
      <w:r w:rsidR="00BF15BE">
        <w:rPr>
          <w:rFonts w:ascii="Times New Roman" w:hAnsi="Times New Roman" w:cs="Times New Roman"/>
          <w:noProof/>
        </w:rPr>
        <w:fldChar w:fldCharType="end"/>
      </w:r>
      <w:r w:rsidR="006A3121">
        <w:rPr>
          <w:rFonts w:ascii="Times New Roman" w:hAnsi="Times New Roman" w:cs="Times New Roman"/>
        </w:rPr>
        <w:t xml:space="preserve"> posits that humans use swearing as an emotional express safety </w:t>
      </w:r>
      <w:commentRangeStart w:id="27"/>
      <w:commentRangeStart w:id="28"/>
      <w:r w:rsidR="006A3121">
        <w:rPr>
          <w:rFonts w:ascii="Times New Roman" w:hAnsi="Times New Roman" w:cs="Times New Roman"/>
        </w:rPr>
        <w:t>v</w:t>
      </w:r>
      <w:r w:rsidR="006F38F6">
        <w:rPr>
          <w:rFonts w:ascii="Times New Roman" w:hAnsi="Times New Roman" w:cs="Times New Roman"/>
        </w:rPr>
        <w:t>alv</w:t>
      </w:r>
      <w:r w:rsidR="006A3121">
        <w:rPr>
          <w:rFonts w:ascii="Times New Roman" w:hAnsi="Times New Roman" w:cs="Times New Roman"/>
        </w:rPr>
        <w:t>e</w:t>
      </w:r>
      <w:commentRangeEnd w:id="27"/>
      <w:r w:rsidR="00110C1C">
        <w:rPr>
          <w:rStyle w:val="CommentReference"/>
        </w:rPr>
        <w:commentReference w:id="27"/>
      </w:r>
      <w:commentRangeEnd w:id="28"/>
      <w:r w:rsidR="006F38F6">
        <w:rPr>
          <w:rStyle w:val="CommentReference"/>
        </w:rPr>
        <w:commentReference w:id="28"/>
      </w:r>
      <w:r w:rsidR="006A3121">
        <w:rPr>
          <w:rFonts w:ascii="Times New Roman" w:hAnsi="Times New Roman" w:cs="Times New Roman"/>
        </w:rPr>
        <w:t xml:space="preserve">; therefore, reducing our need for physical aggression. </w:t>
      </w:r>
    </w:p>
    <w:p w14:paraId="58669D64" w14:textId="6B98CA6A" w:rsidR="001650FC" w:rsidRPr="00CF38CB" w:rsidRDefault="001650FC" w:rsidP="00AB4A08">
      <w:pPr>
        <w:pStyle w:val="BodyText"/>
        <w:spacing w:after="0" w:line="480" w:lineRule="auto"/>
        <w:ind w:firstLine="720"/>
        <w:rPr>
          <w:rFonts w:ascii="Times New Roman" w:hAnsi="Times New Roman" w:cs="Times New Roman"/>
        </w:rPr>
      </w:pPr>
      <w:r w:rsidRPr="001355DC">
        <w:rPr>
          <w:rFonts w:ascii="Times New Roman" w:hAnsi="Times New Roman" w:cs="Times New Roman"/>
        </w:rPr>
        <w:t>One criticis</w:t>
      </w:r>
      <w:r w:rsidR="00CB5050" w:rsidRPr="001355DC">
        <w:rPr>
          <w:rFonts w:ascii="Times New Roman" w:hAnsi="Times New Roman" w:cs="Times New Roman"/>
        </w:rPr>
        <w:t>m</w:t>
      </w:r>
      <w:r w:rsidR="00CC0AC0" w:rsidRPr="001355DC">
        <w:rPr>
          <w:rFonts w:ascii="Times New Roman" w:hAnsi="Times New Roman" w:cs="Times New Roman"/>
          <w:i/>
        </w:rPr>
        <w:t xml:space="preserve"> </w:t>
      </w:r>
      <w:r w:rsidR="00284251">
        <w:rPr>
          <w:rFonts w:ascii="Times New Roman" w:hAnsi="Times New Roman" w:cs="Times New Roman"/>
        </w:rPr>
        <w:t xml:space="preserve">of the idea of </w:t>
      </w:r>
      <w:r w:rsidR="00DA5B1A">
        <w:rPr>
          <w:rFonts w:ascii="Times New Roman" w:hAnsi="Times New Roman" w:cs="Times New Roman"/>
        </w:rPr>
        <w:t xml:space="preserve">using profanity as a </w:t>
      </w:r>
      <w:r w:rsidR="00284251">
        <w:rPr>
          <w:rFonts w:ascii="Times New Roman" w:hAnsi="Times New Roman" w:cs="Times New Roman"/>
        </w:rPr>
        <w:t xml:space="preserve">safety </w:t>
      </w:r>
      <w:commentRangeStart w:id="29"/>
      <w:commentRangeStart w:id="30"/>
      <w:r w:rsidR="00284251">
        <w:rPr>
          <w:rFonts w:ascii="Times New Roman" w:hAnsi="Times New Roman" w:cs="Times New Roman"/>
        </w:rPr>
        <w:t>v</w:t>
      </w:r>
      <w:r w:rsidR="006F38F6">
        <w:rPr>
          <w:rFonts w:ascii="Times New Roman" w:hAnsi="Times New Roman" w:cs="Times New Roman"/>
        </w:rPr>
        <w:t>alv</w:t>
      </w:r>
      <w:r w:rsidR="00284251">
        <w:rPr>
          <w:rFonts w:ascii="Times New Roman" w:hAnsi="Times New Roman" w:cs="Times New Roman"/>
        </w:rPr>
        <w:t xml:space="preserve">e </w:t>
      </w:r>
      <w:commentRangeEnd w:id="29"/>
      <w:r w:rsidR="00110C1C">
        <w:rPr>
          <w:rStyle w:val="CommentReference"/>
        </w:rPr>
        <w:commentReference w:id="29"/>
      </w:r>
      <w:commentRangeEnd w:id="30"/>
      <w:r w:rsidR="006F38F6">
        <w:rPr>
          <w:rStyle w:val="CommentReference"/>
        </w:rPr>
        <w:commentReference w:id="30"/>
      </w:r>
      <w:r w:rsidR="00284251">
        <w:rPr>
          <w:rFonts w:ascii="Times New Roman" w:hAnsi="Times New Roman" w:cs="Times New Roman"/>
        </w:rPr>
        <w:t>or emotional release is that</w:t>
      </w:r>
      <w:r w:rsidRPr="001355DC">
        <w:rPr>
          <w:rFonts w:ascii="Times New Roman" w:hAnsi="Times New Roman" w:cs="Times New Roman"/>
        </w:rPr>
        <w:t xml:space="preserve"> aggression actually leads to further aggression, not to a reduction in frustration</w:t>
      </w:r>
      <w:r w:rsidR="00F253C3">
        <w:rPr>
          <w:rFonts w:ascii="Times New Roman" w:hAnsi="Times New Roman" w:cs="Times New Roman"/>
        </w:rPr>
        <w:t xml:space="preserve"> </w:t>
      </w:r>
      <w:r w:rsidR="00F253C3">
        <w:rPr>
          <w:rFonts w:ascii="Times New Roman" w:hAnsi="Times New Roman" w:cs="Times New Roman"/>
        </w:rPr>
        <w:fldChar w:fldCharType="begin" w:fldLock="1"/>
      </w:r>
      <w:r w:rsidR="00CE5DDE">
        <w:rPr>
          <w:rFonts w:ascii="Times New Roman" w:hAnsi="Times New Roman" w:cs="Times New Roman"/>
        </w:rPr>
        <w:instrText>ADDIN CSL_CITATION { "citationItems" : [ { "id" : "ITEM-1", "itemData" : { "DOI" : "10.1037/0022-3514.76.3.367", "ISBN" : "0022-3514\\n1939-1315", "ISSN" : "0022-3514", "PMID" : "10101875", "abstract" : "Does media endorsement for catharsis produce a self-fulfilling or a self-defeating prophecy? In Study 1, participants who read a procatharsis message (claiming that aggressive action is a good way to relax and reduce anger) subsequently expressed a greater desire to hit a punching bag than did participants who read an anticatharsis message. In Study 2, participants read the same messages and then actually did hit a punching bag. This exercise was followed by an opportunity to engage in laboratory aggression. Contrary to the catharsis hypothesis and to the self-fulfilling prophecy prediction, people who read the procatharsis message and then hit the punching bag were subsequently more aggressive than were people who read the anticatharsis message.", "author" : [ { "dropping-particle" : "", "family" : "Bushman", "given" : "Brad J", "non-dropping-particle" : "", "parse-names" : false, "suffix" : "" }, { "dropping-particle" : "", "family" : "Baumeister", "given" : "Roy F", "non-dropping-particle" : "", "parse-names" : false, "suffix" : "" }, { "dropping-particle" : "", "family" : "Stack", "given" : "Angela D", "non-dropping-particle" : "", "parse-names" : false, "suffix" : "" } ], "container-title" : "Journal of Personality and Social Psychology", "id" : "ITEM-1", "issue" : "3", "issued" : { "date-parts" : [ [ "1999", "3" ] ] }, "page" : "367-376", "title" : "Catharsis, aggression, and persuasive influence: Self-fulfilling or self-defeating prophecies?", "type" : "article-journal", "volume" : "76" }, "uris" : [ "http://www.mendeley.com/documents/?uuid=a130cff1-1e1a-4dbe-b549-994765f0b2c5" ] } ], "mendeley" : { "formattedCitation" : "(Bushman, Baumeister, &amp; Stack, 1999)", "plainTextFormattedCitation" : "(Bushman, Baumeister, &amp; Stack, 1999)", "previouslyFormattedCitation" : "(Bushman, Baumeister, &amp; Stack, 1999)" }, "properties" : {  }, "schema" : "https://github.com/citation-style-language/schema/raw/master/csl-citation.json" }</w:instrText>
      </w:r>
      <w:r w:rsidR="00F253C3">
        <w:rPr>
          <w:rFonts w:ascii="Times New Roman" w:hAnsi="Times New Roman" w:cs="Times New Roman"/>
        </w:rPr>
        <w:fldChar w:fldCharType="separate"/>
      </w:r>
      <w:r w:rsidR="00F253C3" w:rsidRPr="00F253C3">
        <w:rPr>
          <w:rFonts w:ascii="Times New Roman" w:hAnsi="Times New Roman" w:cs="Times New Roman"/>
          <w:noProof/>
        </w:rPr>
        <w:t xml:space="preserve">(Bushman, </w:t>
      </w:r>
      <w:r w:rsidR="00F253C3" w:rsidRPr="00F253C3">
        <w:rPr>
          <w:rFonts w:ascii="Times New Roman" w:hAnsi="Times New Roman" w:cs="Times New Roman"/>
          <w:noProof/>
        </w:rPr>
        <w:lastRenderedPageBreak/>
        <w:t>Baumeister, &amp; Stack, 1999)</w:t>
      </w:r>
      <w:r w:rsidR="00F253C3">
        <w:rPr>
          <w:rFonts w:ascii="Times New Roman" w:hAnsi="Times New Roman" w:cs="Times New Roman"/>
        </w:rPr>
        <w:fldChar w:fldCharType="end"/>
      </w:r>
      <w:r w:rsidR="0003653F" w:rsidRPr="001355DC">
        <w:rPr>
          <w:rFonts w:ascii="Times New Roman" w:hAnsi="Times New Roman" w:cs="Times New Roman"/>
        </w:rPr>
        <w:t xml:space="preserve">. </w:t>
      </w:r>
      <w:r w:rsidR="00D52F37" w:rsidRPr="001355DC">
        <w:rPr>
          <w:rFonts w:ascii="Times New Roman" w:hAnsi="Times New Roman" w:cs="Times New Roman"/>
        </w:rPr>
        <w:t xml:space="preserve">According to </w:t>
      </w:r>
      <w:proofErr w:type="spellStart"/>
      <w:r w:rsidR="00D52F37" w:rsidRPr="001355DC">
        <w:rPr>
          <w:rFonts w:ascii="Times New Roman" w:hAnsi="Times New Roman" w:cs="Times New Roman"/>
        </w:rPr>
        <w:t>Ebbeson</w:t>
      </w:r>
      <w:proofErr w:type="spellEnd"/>
      <w:r w:rsidR="00BD3B89" w:rsidRPr="001355DC">
        <w:rPr>
          <w:rFonts w:ascii="Times New Roman" w:hAnsi="Times New Roman" w:cs="Times New Roman"/>
        </w:rPr>
        <w:t xml:space="preserve">, Duncan, and </w:t>
      </w:r>
      <w:proofErr w:type="spellStart"/>
      <w:r w:rsidR="00BD3B89" w:rsidRPr="001355DC">
        <w:rPr>
          <w:rFonts w:ascii="Times New Roman" w:hAnsi="Times New Roman" w:cs="Times New Roman"/>
        </w:rPr>
        <w:t>Konenci</w:t>
      </w:r>
      <w:proofErr w:type="spellEnd"/>
      <w:r w:rsidR="00D52F37" w:rsidRPr="001355DC">
        <w:rPr>
          <w:rFonts w:ascii="Times New Roman" w:hAnsi="Times New Roman" w:cs="Times New Roman"/>
        </w:rPr>
        <w:t xml:space="preserve"> </w:t>
      </w:r>
      <w:r w:rsidR="00CE5DDE">
        <w:rPr>
          <w:rFonts w:ascii="Times New Roman" w:hAnsi="Times New Roman" w:cs="Times New Roman"/>
          <w:noProof/>
        </w:rPr>
        <w:fldChar w:fldCharType="begin" w:fldLock="1"/>
      </w:r>
      <w:r w:rsidR="00CE5DDE">
        <w:rPr>
          <w:rFonts w:ascii="Times New Roman" w:hAnsi="Times New Roman" w:cs="Times New Roman"/>
          <w:noProof/>
        </w:rPr>
        <w:instrText>ADDIN CSL_CITATION { "citationItems" : [ { "id" : "ITEM-1", "itemData" : { "DOI" : "10.1016/S0022-1031(75)80021-7", "ISSN" : "10960465", "abstract" : "A field experiment was conducted to determine the effects of expression of verbal aggression on subsequent verbal aggression of angered and nonangered subjects. Subjects who were being laid off their jobs (angry subjects), and subjects who were leaving their jobs for \"other reasons\" (nonangry subjects), were induced to aggress verbally against the company, their supervisor, themselves, or to discuss neutral topics. In a factorial design, the subjects then filled out one of three \"aggression\" questionnaires: one concerned the company; another, their supervisors; and the third, themselves. The results indicated that when angered subjects directed verbal aggression at a specific target, their subsequent verbal aggression increased only when it was directed at the same target. However, self-criticism by angered subjects decreased subsequent self-derogation. ?? 1975 Academic Press, Inc.", "author" : [ { "dropping-particle" : "", "family" : "Ebbesen", "given" : "Ebbe B", "non-dropping-particle" : "", "parse-names" : false, "suffix" : "" }, { "dropping-particle" : "", "family" : "Duncan", "given" : "Birt", "non-dropping-particle" : "", "parse-names" : false, "suffix" : "" }, { "dropping-particle" : "", "family" : "Konecni", "given" : "Vladimir J", "non-dropping-particle" : "", "parse-names" : false, "suffix" : "" } ], "container-title" : "Journal of Experimental Social Psychology", "id" : "ITEM-1", "issue" : "2", "issued" : { "date-parts" : [ [ "1975" ] ] }, "page" : "192-204", "title" : "Effects of content of verbal aggression on future verbal aggression: A field experiment", "type" : "article-journal", "volume" : "11" }, "suppress-author" : 1, "uris" : [ "http://www.mendeley.com/documents/?uuid=710af9f2-f1ae-4c59-8207-77a1b72962a2" ] } ], "mendeley" : { "formattedCitation" : "(1975)", "plainTextFormattedCitation" : "(1975)", "previouslyFormattedCitation" : "(1975)" }, "properties" : {  }, "schema" : "https://github.com/citation-style-language/schema/raw/master/csl-citation.json" }</w:instrText>
      </w:r>
      <w:r w:rsidR="00CE5DDE">
        <w:rPr>
          <w:rFonts w:ascii="Times New Roman" w:hAnsi="Times New Roman" w:cs="Times New Roman"/>
          <w:noProof/>
        </w:rPr>
        <w:fldChar w:fldCharType="separate"/>
      </w:r>
      <w:r w:rsidR="00CE5DDE" w:rsidRPr="00CE5DDE">
        <w:rPr>
          <w:rFonts w:ascii="Times New Roman" w:hAnsi="Times New Roman" w:cs="Times New Roman"/>
          <w:noProof/>
        </w:rPr>
        <w:t>(1975)</w:t>
      </w:r>
      <w:r w:rsidR="00CE5DDE">
        <w:rPr>
          <w:rFonts w:ascii="Times New Roman" w:hAnsi="Times New Roman" w:cs="Times New Roman"/>
          <w:noProof/>
        </w:rPr>
        <w:fldChar w:fldCharType="end"/>
      </w:r>
      <w:r w:rsidR="00CE5DDE">
        <w:rPr>
          <w:rFonts w:ascii="Times New Roman" w:hAnsi="Times New Roman" w:cs="Times New Roman"/>
          <w:noProof/>
        </w:rPr>
        <w:t xml:space="preserve"> </w:t>
      </w:r>
      <w:r w:rsidR="00D52F37" w:rsidRPr="001355DC">
        <w:rPr>
          <w:rFonts w:ascii="Times New Roman" w:hAnsi="Times New Roman" w:cs="Times New Roman"/>
        </w:rPr>
        <w:t>the same idea holds true for verbal aggression: expressing one’s frustrations in the for</w:t>
      </w:r>
      <w:r w:rsidR="00CB5050" w:rsidRPr="001355DC">
        <w:rPr>
          <w:rFonts w:ascii="Times New Roman" w:hAnsi="Times New Roman" w:cs="Times New Roman"/>
        </w:rPr>
        <w:t>m</w:t>
      </w:r>
      <w:r w:rsidR="00CC0AC0" w:rsidRPr="001355DC">
        <w:rPr>
          <w:rFonts w:ascii="Times New Roman" w:hAnsi="Times New Roman" w:cs="Times New Roman"/>
          <w:i/>
        </w:rPr>
        <w:t xml:space="preserve"> </w:t>
      </w:r>
      <w:r w:rsidR="00D52F37" w:rsidRPr="001355DC">
        <w:rPr>
          <w:rFonts w:ascii="Times New Roman" w:hAnsi="Times New Roman" w:cs="Times New Roman"/>
        </w:rPr>
        <w:t>of verbal aggression leads to further expressions of verbal aggression in the future</w:t>
      </w:r>
      <w:r w:rsidR="007F4D44" w:rsidRPr="001355DC">
        <w:rPr>
          <w:rFonts w:ascii="Times New Roman" w:hAnsi="Times New Roman" w:cs="Times New Roman"/>
        </w:rPr>
        <w:t xml:space="preserve">. </w:t>
      </w:r>
      <w:r w:rsidR="00347621" w:rsidRPr="001355DC">
        <w:rPr>
          <w:rFonts w:ascii="Times New Roman" w:hAnsi="Times New Roman" w:cs="Times New Roman"/>
        </w:rPr>
        <w:t>However, swearing may allow people to alleviate physical pain in certain situations</w:t>
      </w:r>
      <w:r w:rsidR="00CE5DDE">
        <w:rPr>
          <w:rFonts w:ascii="Times New Roman" w:hAnsi="Times New Roman" w:cs="Times New Roman"/>
        </w:rPr>
        <w:t xml:space="preserve"> </w:t>
      </w:r>
      <w:r w:rsidR="00CE5DDE">
        <w:rPr>
          <w:rFonts w:ascii="Times New Roman" w:hAnsi="Times New Roman" w:cs="Times New Roman"/>
        </w:rPr>
        <w:fldChar w:fldCharType="begin" w:fldLock="1"/>
      </w:r>
      <w:r w:rsidR="00D4317A">
        <w:rPr>
          <w:rFonts w:ascii="Times New Roman" w:hAnsi="Times New Roman" w:cs="Times New Roman"/>
        </w:rPr>
        <w:instrText>ADDIN CSL_CITATION { "citationItems" : [ { "id" : "ITEM-1", "itemData" : { "DOI" : "10.2466/16.02.20.PR0.111.4.311-321", "ISSN" : "0033-2941", "PMID" : "23045874", "abstract" : "\u2014Swearing produces a pain lessening (hypoalgesic) effect for many people; an emotional response may be the underlying mechanism. In this paper, the role of manipulated state aggression on pain tolerance and pain perception is assessed. In a repeated-measures design, pain outcomes were assessed in partici-pants asked to play for 10 minutes a first-person shooter video game vs a golf video game. Sex differences were explored. After playing the first-person shooter video game, aggressive cognitions, aggressive affect, heart rate, and cold pressor latency were increased, and pain perception was decreased. These data indicate that people become more pain tolerant with raised state aggression and support our theory that raised pain tolerance from swearing occurs via an emotional response. swearing\u2014using offensive or obscene language (Soanes, 2002)\u2014pro-duces a pain lessening (hypoalgesic) effect in the majority of people. When participants repeated a swear word, they were able to hold their hand in ice-cold water for, on average, some 30 to 40 sec. longer compared with when they repeated a neutral word. In addition, heart rate increased more during cold-water hand immersion while swearing compared with using a neutral word (Stephens, Atkins, &amp; Kingston, 2009). In light of the theory that swearing is an extreme form of emotional language (e.g. Jay, 2009), and of research linking emotional response to pain amelioration (Rhudy &amp; Meagher, 2000, 2003), it is suggested that swearing may provoke an emotional response in the speaker mobilising classic fight-or-flight mech-anisms (Cannon, 1929), leading to increased pain tolerance. Previous research investigating whether emotion can reduce pain has focussed on fear. Researchers observed a stress-induced hypoalgesic re-sponse to radiant heat pain following fear-eliciting electric shocks (Rhudy &amp; Meagher, 2000, 2003). It was suggested that fear, being an immediate alarm reaction to present threat, leads to a fight-or-flight response includ-ing heart rate acceleration, causing amygdala activation of descending pain inhibitory systems that regulate the flow of incoming nociceptive sig-nals (Rhudy &amp; Meagher, 2000, 2003). While unlikely to induce fear in the speaker, swearing may induce ag-gression (Stephens, et al., 2009), and indeed, research has linked trait ag-gression to increased pain tolerance. For instance,", "author" : [ { "dropping-particle" : "", "family" : "Stephens", "given" : "Richard", "non-dropping-particle" : "", "parse-names" : false, "suffix" : "" }, { "dropping-particle" : "", "family" : "Allsop", "given" : "Claire", "non-dropping-particle" : "", "parse-names" : false, "suffix" : "" } ], "container-title" : "Psychological Reports: Disability &amp; Trauma Psychological Reports", "id" : "ITEM-1", "issue" : "1", "issued" : { "date-parts" : [ [ "2012", "8" ] ] }, "page" : "311-321", "title" : "Effect of manipulated state aggression on pain tolerance", "type" : "article-journal", "volume" : "111" }, "uris" : [ "http://www.mendeley.com/documents/?uuid=57476d85-15f4-4d4c-b7c6-407bb2fea7a5" ] }, { "id" : "ITEM-2", "itemData" : { "DOI" : "10.1097/WNR.0b013e32832e64b1", "ISSN" : "1473-558X", "PMID" : "19590391", "abstract" : "Although a common pain response, whether swearing alters individuals' experience of pain has not been investigated. This study investigated whether swearing affects cold-pressor pain tolerance (the ability to withstand immersing the hand in icy water), pain perception and heart rate. In a repeated measures design, pain outcomes were assessed in participants asked to repeat a swear word versus a neutral word. In addition, sex differences and the roles of pain catastrophising, fear of pain and trait anxiety were explored. Swearing increased pain tolerance, increased heart rate and decreased perceived pain compared with not swearing. However, swearing did not increase pain tolerance in males with a tendency to catastrophise. The observed pain-lessening (hypoalgesic) effect may occur because swearing induces a fight-or-flight response and nullifies the link between fear of pain and pain perception.", "author" : [ { "dropping-particle" : "", "family" : "Stephens", "given" : "Richard", "non-dropping-particle" : "", "parse-names" : false, "suffix" : "" }, { "dropping-particle" : "", "family" : "Atkins", "given" : "John", "non-dropping-particle" : "", "parse-names" : false, "suffix" : "" }, { "dropping-particle" : "", "family" : "Kingston", "given" : "Andrew", "non-dropping-particle" : "", "parse-names" : false, "suffix" : "" } ], "container-title" : "Neuroreport", "id" : "ITEM-2", "issue" : "12", "issued" : { "date-parts" : [ [ "2009", "6" ] ] }, "page" : "1056-1060", "title" : "Swearing as a response to pain.", "type" : "article-journal", "volume" : "20" }, "uris" : [ "http://www.mendeley.com/documents/?uuid=82db84a7-e1a0-4c0c-b7e5-a3a387e2a4ad" ] } ], "mendeley" : { "formattedCitation" : "(Stephens &amp; Allsop, 2012; Stephens, Atkins, &amp; Kingston, 2009)", "plainTextFormattedCitation" : "(Stephens &amp; Allsop, 2012; Stephens, Atkins, &amp; Kingston, 2009)", "previouslyFormattedCitation" : "(Stephens &amp; Allsop, 2012; Stephens, Atkins, &amp; Kingston, 2009)" }, "properties" : {  }, "schema" : "https://github.com/citation-style-language/schema/raw/master/csl-citation.json" }</w:instrText>
      </w:r>
      <w:r w:rsidR="00CE5DDE">
        <w:rPr>
          <w:rFonts w:ascii="Times New Roman" w:hAnsi="Times New Roman" w:cs="Times New Roman"/>
        </w:rPr>
        <w:fldChar w:fldCharType="separate"/>
      </w:r>
      <w:r w:rsidR="00CE5DDE" w:rsidRPr="00CE5DDE">
        <w:rPr>
          <w:rFonts w:ascii="Times New Roman" w:hAnsi="Times New Roman" w:cs="Times New Roman"/>
          <w:noProof/>
        </w:rPr>
        <w:t>(Stephens &amp; Allsop, 2012; Stephens, Atkins, &amp; Kingston, 2009)</w:t>
      </w:r>
      <w:r w:rsidR="00CE5DDE">
        <w:rPr>
          <w:rFonts w:ascii="Times New Roman" w:hAnsi="Times New Roman" w:cs="Times New Roman"/>
        </w:rPr>
        <w:fldChar w:fldCharType="end"/>
      </w:r>
      <w:r w:rsidR="00CE5DDE">
        <w:rPr>
          <w:rFonts w:ascii="Times New Roman" w:hAnsi="Times New Roman" w:cs="Times New Roman"/>
        </w:rPr>
        <w:t xml:space="preserve">. </w:t>
      </w:r>
      <w:r w:rsidR="00290255" w:rsidRPr="001355DC">
        <w:rPr>
          <w:rFonts w:ascii="Times New Roman" w:hAnsi="Times New Roman" w:cs="Times New Roman"/>
        </w:rPr>
        <w:t>For example, c</w:t>
      </w:r>
      <w:r w:rsidRPr="001355DC">
        <w:rPr>
          <w:rFonts w:ascii="Times New Roman" w:hAnsi="Times New Roman" w:cs="Times New Roman"/>
        </w:rPr>
        <w:t xml:space="preserve">ursing may alleviate the pain and anger of a stubbed toe, but it surely would have repercussions if </w:t>
      </w:r>
      <w:r w:rsidR="00D52F37" w:rsidRPr="001355DC">
        <w:rPr>
          <w:rFonts w:ascii="Times New Roman" w:hAnsi="Times New Roman" w:cs="Times New Roman"/>
        </w:rPr>
        <w:t>one</w:t>
      </w:r>
      <w:r w:rsidRPr="001355DC">
        <w:rPr>
          <w:rFonts w:ascii="Times New Roman" w:hAnsi="Times New Roman" w:cs="Times New Roman"/>
        </w:rPr>
        <w:t xml:space="preserve"> </w:t>
      </w:r>
      <w:r w:rsidR="00290255" w:rsidRPr="001355DC">
        <w:rPr>
          <w:rFonts w:ascii="Times New Roman" w:hAnsi="Times New Roman" w:cs="Times New Roman"/>
        </w:rPr>
        <w:t>directed a</w:t>
      </w:r>
      <w:r w:rsidR="00D52F37" w:rsidRPr="001355DC">
        <w:rPr>
          <w:rFonts w:ascii="Times New Roman" w:hAnsi="Times New Roman" w:cs="Times New Roman"/>
        </w:rPr>
        <w:t xml:space="preserve"> vituperation</w:t>
      </w:r>
      <w:r w:rsidRPr="001355DC">
        <w:rPr>
          <w:rFonts w:ascii="Times New Roman" w:hAnsi="Times New Roman" w:cs="Times New Roman"/>
        </w:rPr>
        <w:t xml:space="preserve"> </w:t>
      </w:r>
      <w:r w:rsidR="00290255" w:rsidRPr="001355DC">
        <w:rPr>
          <w:rFonts w:ascii="Times New Roman" w:hAnsi="Times New Roman" w:cs="Times New Roman"/>
        </w:rPr>
        <w:t xml:space="preserve">against </w:t>
      </w:r>
      <w:r w:rsidRPr="001355DC">
        <w:rPr>
          <w:rFonts w:ascii="Times New Roman" w:hAnsi="Times New Roman" w:cs="Times New Roman"/>
        </w:rPr>
        <w:t xml:space="preserve">a neighbor </w:t>
      </w:r>
      <w:r w:rsidR="00D52F37" w:rsidRPr="001355DC">
        <w:rPr>
          <w:rFonts w:ascii="Times New Roman" w:hAnsi="Times New Roman" w:cs="Times New Roman"/>
        </w:rPr>
        <w:t>or co-worker.</w:t>
      </w:r>
      <w:r w:rsidR="006A3121" w:rsidRPr="001355DC">
        <w:rPr>
          <w:rFonts w:ascii="Times New Roman" w:hAnsi="Times New Roman" w:cs="Times New Roman"/>
        </w:rPr>
        <w:t xml:space="preserve"> Therefore, the differences found in research about </w:t>
      </w:r>
      <w:r w:rsidR="002F2C69">
        <w:rPr>
          <w:rFonts w:ascii="Times New Roman" w:hAnsi="Times New Roman" w:cs="Times New Roman"/>
        </w:rPr>
        <w:t>emotional release</w:t>
      </w:r>
      <w:r w:rsidR="006A3121" w:rsidRPr="001355DC">
        <w:rPr>
          <w:rFonts w:ascii="Times New Roman" w:hAnsi="Times New Roman" w:cs="Times New Roman"/>
        </w:rPr>
        <w:t xml:space="preserve"> may be the object the swear is directed at, which is investigated in this study.</w:t>
      </w:r>
      <w:r w:rsidR="006A3121">
        <w:rPr>
          <w:rFonts w:ascii="Times New Roman" w:hAnsi="Times New Roman" w:cs="Times New Roman"/>
        </w:rPr>
        <w:t xml:space="preserve"> </w:t>
      </w:r>
    </w:p>
    <w:p w14:paraId="73B0F771" w14:textId="77777777" w:rsidR="006E5B6E" w:rsidRPr="00CF38CB" w:rsidRDefault="21543606" w:rsidP="00AB4A08">
      <w:pPr>
        <w:pStyle w:val="BodyText"/>
        <w:spacing w:after="0" w:line="480" w:lineRule="auto"/>
        <w:rPr>
          <w:rFonts w:ascii="Times New Roman" w:hAnsi="Times New Roman" w:cs="Times New Roman"/>
          <w:i/>
        </w:rPr>
      </w:pPr>
      <w:commentRangeStart w:id="31"/>
      <w:commentRangeStart w:id="32"/>
      <w:r w:rsidRPr="21543606">
        <w:rPr>
          <w:rFonts w:ascii="Times New Roman" w:eastAsia="Times New Roman" w:hAnsi="Times New Roman" w:cs="Times New Roman"/>
          <w:b/>
          <w:bCs/>
        </w:rPr>
        <w:t>What sets taboo words apart from other words?</w:t>
      </w:r>
      <w:commentRangeEnd w:id="31"/>
      <w:r w:rsidR="001A5B5B">
        <w:rPr>
          <w:rStyle w:val="CommentReference"/>
        </w:rPr>
        <w:commentReference w:id="31"/>
      </w:r>
      <w:commentRangeEnd w:id="32"/>
      <w:r w:rsidR="00A33F39">
        <w:rPr>
          <w:rStyle w:val="CommentReference"/>
        </w:rPr>
        <w:commentReference w:id="32"/>
      </w:r>
    </w:p>
    <w:p w14:paraId="67119C64" w14:textId="55D429F2" w:rsidR="00761EAA" w:rsidRPr="00CF38CB" w:rsidRDefault="00290255" w:rsidP="00AB4A08">
      <w:pPr>
        <w:pStyle w:val="BodyText"/>
        <w:spacing w:after="0" w:line="480" w:lineRule="auto"/>
        <w:ind w:firstLine="720"/>
        <w:rPr>
          <w:rFonts w:ascii="Times New Roman" w:hAnsi="Times New Roman" w:cs="Times New Roman"/>
        </w:rPr>
      </w:pPr>
      <w:r w:rsidRPr="00CF38CB">
        <w:rPr>
          <w:rFonts w:ascii="Times New Roman" w:hAnsi="Times New Roman" w:cs="Times New Roman"/>
        </w:rPr>
        <w:t>Jay</w:t>
      </w:r>
      <w:r w:rsidR="00650558">
        <w:rPr>
          <w:rFonts w:ascii="Times New Roman" w:hAnsi="Times New Roman" w:cs="Times New Roman"/>
        </w:rPr>
        <w:t xml:space="preserve"> </w:t>
      </w:r>
      <w:r w:rsidR="00D4317A">
        <w:rPr>
          <w:rFonts w:ascii="Times New Roman" w:hAnsi="Times New Roman" w:cs="Times New Roman"/>
          <w:noProof/>
        </w:rPr>
        <w:fldChar w:fldCharType="begin" w:fldLock="1"/>
      </w:r>
      <w:r w:rsidR="00410C88">
        <w:rPr>
          <w:rFonts w:ascii="Times New Roman" w:hAnsi="Times New Roman" w:cs="Times New Roman"/>
          <w:noProof/>
        </w:rPr>
        <w:instrText>ADDIN CSL_CITATION { "citationItems" : [ { "id" : "ITEM-1", "itemData" : { "DOI" : "10.1177/002383098102400102", "abstract" : "The study of diity-word descriptions extends our knowledge of semantic, comprehension, and contextual language processes. Two studies were conducted to examine how we interpret and react to diity-wor(| descriptions. Subjects were asked to judge how much they would like a fictitious person described with dirty and non-dirty adjective pairs. Liking was significantly influenced by (a) semantic interpretation (connotation v. denotation), (b) the intrinsicalness of the adjective to the person described (prenominal adjective order), and (c) the contextual relation between the speaker and the listener (friend v. enemy).", "author" : [ { "dropping-particle" : "", "family" : "Jay", "given" : "Timothy B", "non-dropping-particle" : "", "parse-names" : false, "suffix" : "" } ], "container-title" : "Language and Speech", "id" : "ITEM-1", "issue" : "1", "issued" : { "date-parts" : [ [ "1981" ] ] }, "page" : "29-38", "title" : "Comprehending dirty-word descriptions", "type" : "article-journal", "volume" : "24" }, "suppress-author" : 1, "uris" : [ "http://www.mendeley.com/documents/?uuid=1127e820-074d-4db5-a29c-051f1ca646a8" ] } ], "mendeley" : { "formattedCitation" : "(1981)", "plainTextFormattedCitation" : "(1981)", "previouslyFormattedCitation" : "(1981)" }, "properties" : {  }, "schema" : "https://github.com/citation-style-language/schema/raw/master/csl-citation.json" }</w:instrText>
      </w:r>
      <w:r w:rsidR="00D4317A">
        <w:rPr>
          <w:rFonts w:ascii="Times New Roman" w:hAnsi="Times New Roman" w:cs="Times New Roman"/>
          <w:noProof/>
        </w:rPr>
        <w:fldChar w:fldCharType="separate"/>
      </w:r>
      <w:r w:rsidR="00D4317A" w:rsidRPr="00D4317A">
        <w:rPr>
          <w:rFonts w:ascii="Times New Roman" w:hAnsi="Times New Roman" w:cs="Times New Roman"/>
          <w:noProof/>
        </w:rPr>
        <w:t>(1981)</w:t>
      </w:r>
      <w:r w:rsidR="00D4317A">
        <w:rPr>
          <w:rFonts w:ascii="Times New Roman" w:hAnsi="Times New Roman" w:cs="Times New Roman"/>
          <w:noProof/>
        </w:rPr>
        <w:fldChar w:fldCharType="end"/>
      </w:r>
      <w:r w:rsidR="00D4317A">
        <w:rPr>
          <w:rFonts w:ascii="Times New Roman" w:hAnsi="Times New Roman" w:cs="Times New Roman"/>
          <w:noProof/>
        </w:rPr>
        <w:t xml:space="preserve"> </w:t>
      </w:r>
      <w:r w:rsidRPr="00CF38CB">
        <w:rPr>
          <w:rFonts w:ascii="Times New Roman" w:hAnsi="Times New Roman" w:cs="Times New Roman"/>
        </w:rPr>
        <w:t>also studied</w:t>
      </w:r>
      <w:r w:rsidR="00C71BFC" w:rsidRPr="00CF38CB">
        <w:rPr>
          <w:rFonts w:ascii="Times New Roman" w:hAnsi="Times New Roman" w:cs="Times New Roman"/>
        </w:rPr>
        <w:t xml:space="preserve"> the differences between the denotative and connotative meanings of obscene words. </w:t>
      </w:r>
      <w:r w:rsidR="00761EAA" w:rsidRPr="00CF38CB">
        <w:rPr>
          <w:rFonts w:ascii="Times New Roman" w:hAnsi="Times New Roman" w:cs="Times New Roman"/>
        </w:rPr>
        <w:t>The denotative meaning corresponds to the definition of a word, such as</w:t>
      </w:r>
      <w:r w:rsidRPr="00CF38CB">
        <w:rPr>
          <w:rFonts w:ascii="Times New Roman" w:hAnsi="Times New Roman" w:cs="Times New Roman"/>
        </w:rPr>
        <w:t xml:space="preserve"> one would find in a dictionary, whereas</w:t>
      </w:r>
      <w:r w:rsidR="00761EAA" w:rsidRPr="00CF38CB">
        <w:rPr>
          <w:rFonts w:ascii="Times New Roman" w:hAnsi="Times New Roman" w:cs="Times New Roman"/>
        </w:rPr>
        <w:t xml:space="preserve"> the connotative meaning </w:t>
      </w:r>
      <w:r w:rsidR="00A91B7A">
        <w:rPr>
          <w:rFonts w:ascii="Times New Roman" w:hAnsi="Times New Roman" w:cs="Times New Roman"/>
        </w:rPr>
        <w:t xml:space="preserve">adds emotional representation associated with that denotative meaning.  </w:t>
      </w:r>
      <w:r w:rsidRPr="00CF38CB">
        <w:rPr>
          <w:rFonts w:ascii="Times New Roman" w:hAnsi="Times New Roman" w:cs="Times New Roman"/>
        </w:rPr>
        <w:t xml:space="preserve">He stipulates that the </w:t>
      </w:r>
      <w:r w:rsidR="00C436CE">
        <w:rPr>
          <w:rFonts w:ascii="Times New Roman" w:hAnsi="Times New Roman" w:cs="Times New Roman"/>
        </w:rPr>
        <w:t xml:space="preserve">denotative and connotative meaning </w:t>
      </w:r>
      <w:r w:rsidR="00FD61BB" w:rsidRPr="00CF38CB">
        <w:rPr>
          <w:rFonts w:ascii="Times New Roman" w:hAnsi="Times New Roman" w:cs="Times New Roman"/>
        </w:rPr>
        <w:t xml:space="preserve">are closely tied </w:t>
      </w:r>
      <w:r w:rsidR="00761EAA" w:rsidRPr="00CF38CB">
        <w:rPr>
          <w:rFonts w:ascii="Times New Roman" w:hAnsi="Times New Roman" w:cs="Times New Roman"/>
        </w:rPr>
        <w:t xml:space="preserve">for </w:t>
      </w:r>
      <w:r w:rsidR="00C436CE" w:rsidRPr="00CF38CB">
        <w:rPr>
          <w:rFonts w:ascii="Times New Roman" w:hAnsi="Times New Roman" w:cs="Times New Roman"/>
        </w:rPr>
        <w:t>many</w:t>
      </w:r>
      <w:r w:rsidR="00761EAA" w:rsidRPr="00CF38CB">
        <w:rPr>
          <w:rFonts w:ascii="Times New Roman" w:hAnsi="Times New Roman" w:cs="Times New Roman"/>
        </w:rPr>
        <w:t xml:space="preserve"> </w:t>
      </w:r>
      <w:r w:rsidR="00614B87" w:rsidRPr="00CF38CB">
        <w:rPr>
          <w:rFonts w:ascii="Times New Roman" w:hAnsi="Times New Roman" w:cs="Times New Roman"/>
        </w:rPr>
        <w:t>non</w:t>
      </w:r>
      <w:r w:rsidR="00FD61BB" w:rsidRPr="00CF38CB">
        <w:rPr>
          <w:rFonts w:ascii="Times New Roman" w:hAnsi="Times New Roman" w:cs="Times New Roman"/>
        </w:rPr>
        <w:t>-</w:t>
      </w:r>
      <w:r w:rsidR="00614B87" w:rsidRPr="00CF38CB">
        <w:rPr>
          <w:rFonts w:ascii="Times New Roman" w:hAnsi="Times New Roman" w:cs="Times New Roman"/>
        </w:rPr>
        <w:t>taboo</w:t>
      </w:r>
      <w:r w:rsidR="00761EAA" w:rsidRPr="00CF38CB">
        <w:rPr>
          <w:rFonts w:ascii="Times New Roman" w:hAnsi="Times New Roman" w:cs="Times New Roman"/>
        </w:rPr>
        <w:t xml:space="preserve"> words, but can ea</w:t>
      </w:r>
      <w:r w:rsidR="00FD61BB" w:rsidRPr="00CF38CB">
        <w:rPr>
          <w:rFonts w:ascii="Times New Roman" w:hAnsi="Times New Roman" w:cs="Times New Roman"/>
        </w:rPr>
        <w:t xml:space="preserve">sily be disassociated </w:t>
      </w:r>
      <w:r w:rsidR="00761EAA" w:rsidRPr="00CF38CB">
        <w:rPr>
          <w:rFonts w:ascii="Times New Roman" w:hAnsi="Times New Roman" w:cs="Times New Roman"/>
        </w:rPr>
        <w:t xml:space="preserve">for </w:t>
      </w:r>
      <w:r w:rsidR="0017315C" w:rsidRPr="00CF38CB">
        <w:rPr>
          <w:rFonts w:ascii="Times New Roman" w:hAnsi="Times New Roman" w:cs="Times New Roman"/>
        </w:rPr>
        <w:t>taboo</w:t>
      </w:r>
      <w:r w:rsidR="00761EAA" w:rsidRPr="00CF38CB">
        <w:rPr>
          <w:rFonts w:ascii="Times New Roman" w:hAnsi="Times New Roman" w:cs="Times New Roman"/>
        </w:rPr>
        <w:t xml:space="preserve"> words</w:t>
      </w:r>
      <w:r w:rsidR="007F4D44" w:rsidRPr="00CF38CB">
        <w:rPr>
          <w:rFonts w:ascii="Times New Roman" w:hAnsi="Times New Roman" w:cs="Times New Roman"/>
        </w:rPr>
        <w:t xml:space="preserve">. </w:t>
      </w:r>
      <w:r w:rsidR="00FD61BB" w:rsidRPr="00CF38CB">
        <w:rPr>
          <w:rFonts w:ascii="Times New Roman" w:hAnsi="Times New Roman" w:cs="Times New Roman"/>
        </w:rPr>
        <w:t>This</w:t>
      </w:r>
      <w:r w:rsidR="00D622DC">
        <w:rPr>
          <w:rFonts w:ascii="Times New Roman" w:hAnsi="Times New Roman" w:cs="Times New Roman"/>
        </w:rPr>
        <w:t xml:space="preserve"> separation</w:t>
      </w:r>
      <w:r w:rsidR="00FD61BB" w:rsidRPr="00CF38CB">
        <w:rPr>
          <w:rFonts w:ascii="Times New Roman" w:hAnsi="Times New Roman" w:cs="Times New Roman"/>
        </w:rPr>
        <w:t xml:space="preserve">, according to Jay, </w:t>
      </w:r>
      <w:r w:rsidR="00761EAA" w:rsidRPr="00CF38CB">
        <w:rPr>
          <w:rFonts w:ascii="Times New Roman" w:hAnsi="Times New Roman" w:cs="Times New Roman"/>
        </w:rPr>
        <w:t xml:space="preserve">is a peculiarity of obscene or </w:t>
      </w:r>
      <w:r w:rsidR="00946ACD" w:rsidRPr="00CF38CB">
        <w:rPr>
          <w:rFonts w:ascii="Times New Roman" w:hAnsi="Times New Roman" w:cs="Times New Roman"/>
        </w:rPr>
        <w:t xml:space="preserve">taboo </w:t>
      </w:r>
      <w:r w:rsidR="00761EAA" w:rsidRPr="00CF38CB">
        <w:rPr>
          <w:rFonts w:ascii="Times New Roman" w:hAnsi="Times New Roman" w:cs="Times New Roman"/>
        </w:rPr>
        <w:t>words</w:t>
      </w:r>
      <w:r w:rsidR="007F4D44" w:rsidRPr="00CF38CB">
        <w:rPr>
          <w:rFonts w:ascii="Times New Roman" w:hAnsi="Times New Roman" w:cs="Times New Roman"/>
        </w:rPr>
        <w:t xml:space="preserve">. </w:t>
      </w:r>
      <w:r w:rsidR="00761EAA" w:rsidRPr="00CF38CB">
        <w:rPr>
          <w:rFonts w:ascii="Times New Roman" w:hAnsi="Times New Roman" w:cs="Times New Roman"/>
        </w:rPr>
        <w:t xml:space="preserve">When we </w:t>
      </w:r>
      <w:proofErr w:type="gramStart"/>
      <w:r w:rsidR="00761EAA" w:rsidRPr="00CF38CB">
        <w:rPr>
          <w:rFonts w:ascii="Times New Roman" w:hAnsi="Times New Roman" w:cs="Times New Roman"/>
        </w:rPr>
        <w:t>hear</w:t>
      </w:r>
      <w:proofErr w:type="gramEnd"/>
      <w:r w:rsidR="00761EAA" w:rsidRPr="00CF38CB">
        <w:rPr>
          <w:rFonts w:ascii="Times New Roman" w:hAnsi="Times New Roman" w:cs="Times New Roman"/>
        </w:rPr>
        <w:t xml:space="preserve"> or see most </w:t>
      </w:r>
      <w:r w:rsidR="00614B87" w:rsidRPr="00CF38CB">
        <w:rPr>
          <w:rFonts w:ascii="Times New Roman" w:hAnsi="Times New Roman" w:cs="Times New Roman"/>
        </w:rPr>
        <w:t>non</w:t>
      </w:r>
      <w:r w:rsidR="00FD61BB" w:rsidRPr="00CF38CB">
        <w:rPr>
          <w:rFonts w:ascii="Times New Roman" w:hAnsi="Times New Roman" w:cs="Times New Roman"/>
        </w:rPr>
        <w:t>-</w:t>
      </w:r>
      <w:r w:rsidR="00614B87" w:rsidRPr="00CF38CB">
        <w:rPr>
          <w:rFonts w:ascii="Times New Roman" w:hAnsi="Times New Roman" w:cs="Times New Roman"/>
        </w:rPr>
        <w:t>taboo</w:t>
      </w:r>
      <w:r w:rsidR="00761EAA" w:rsidRPr="00CF38CB">
        <w:rPr>
          <w:rFonts w:ascii="Times New Roman" w:hAnsi="Times New Roman" w:cs="Times New Roman"/>
        </w:rPr>
        <w:t xml:space="preserve"> words, the denotative meaning immediately comes to mind, and we can do little to inhibit the connotations associated with them</w:t>
      </w:r>
      <w:r w:rsidR="007F4D44" w:rsidRPr="00CF38CB">
        <w:rPr>
          <w:rFonts w:ascii="Times New Roman" w:hAnsi="Times New Roman" w:cs="Times New Roman"/>
        </w:rPr>
        <w:t xml:space="preserve">. </w:t>
      </w:r>
      <w:r w:rsidR="0017315C" w:rsidRPr="00CF38CB">
        <w:rPr>
          <w:rFonts w:ascii="Times New Roman" w:hAnsi="Times New Roman" w:cs="Times New Roman"/>
        </w:rPr>
        <w:t>Taboo</w:t>
      </w:r>
      <w:r w:rsidR="00761EAA" w:rsidRPr="00CF38CB">
        <w:rPr>
          <w:rFonts w:ascii="Times New Roman" w:hAnsi="Times New Roman" w:cs="Times New Roman"/>
        </w:rPr>
        <w:t xml:space="preserve"> words are unique </w:t>
      </w:r>
      <w:r w:rsidR="00FD61BB" w:rsidRPr="00CF38CB">
        <w:rPr>
          <w:rFonts w:ascii="Times New Roman" w:hAnsi="Times New Roman" w:cs="Times New Roman"/>
        </w:rPr>
        <w:t>not only because connotative and denotative meaning can be easily separated, but also because connotative meaning supersedes denotative meaning for all taboo words.</w:t>
      </w:r>
    </w:p>
    <w:p w14:paraId="00823525" w14:textId="09BF1688" w:rsidR="0001423C" w:rsidRDefault="00A222E5" w:rsidP="0032534B">
      <w:pPr>
        <w:pStyle w:val="BodyText"/>
        <w:spacing w:after="0" w:line="480" w:lineRule="auto"/>
        <w:ind w:firstLine="720"/>
        <w:rPr>
          <w:rFonts w:ascii="Times New Roman" w:hAnsi="Times New Roman" w:cs="Times New Roman"/>
        </w:rPr>
      </w:pPr>
      <w:r w:rsidRPr="00CF38CB">
        <w:rPr>
          <w:rFonts w:ascii="Times New Roman" w:hAnsi="Times New Roman" w:cs="Times New Roman"/>
        </w:rPr>
        <w:t>Another unique feature of t</w:t>
      </w:r>
      <w:r w:rsidR="0017315C" w:rsidRPr="00CF38CB">
        <w:rPr>
          <w:rFonts w:ascii="Times New Roman" w:hAnsi="Times New Roman" w:cs="Times New Roman"/>
        </w:rPr>
        <w:t>aboo</w:t>
      </w:r>
      <w:r w:rsidR="00573CE4" w:rsidRPr="00CF38CB">
        <w:rPr>
          <w:rFonts w:ascii="Times New Roman" w:hAnsi="Times New Roman" w:cs="Times New Roman"/>
        </w:rPr>
        <w:t xml:space="preserve"> words</w:t>
      </w:r>
      <w:r w:rsidRPr="00CF38CB">
        <w:rPr>
          <w:rFonts w:ascii="Times New Roman" w:hAnsi="Times New Roman" w:cs="Times New Roman"/>
        </w:rPr>
        <w:t xml:space="preserve"> is that they</w:t>
      </w:r>
      <w:r w:rsidR="00573CE4" w:rsidRPr="00CF38CB">
        <w:rPr>
          <w:rFonts w:ascii="Times New Roman" w:hAnsi="Times New Roman" w:cs="Times New Roman"/>
        </w:rPr>
        <w:t xml:space="preserve"> are remembered better than other words</w:t>
      </w:r>
      <w:r w:rsidR="00430AFA">
        <w:rPr>
          <w:rFonts w:ascii="Times New Roman" w:hAnsi="Times New Roman" w:cs="Times New Roman"/>
        </w:rPr>
        <w:t xml:space="preserve"> </w:t>
      </w:r>
      <w:r w:rsidR="00410C88">
        <w:rPr>
          <w:noProof/>
        </w:rPr>
        <w:fldChar w:fldCharType="begin" w:fldLock="1"/>
      </w:r>
      <w:r w:rsidR="00410C88">
        <w:rPr>
          <w:rFonts w:ascii="Times New Roman" w:hAnsi="Times New Roman" w:cs="Times New Roman"/>
          <w:noProof/>
        </w:rPr>
        <w:instrText>ADDIN CSL_CITATION { "citationItems" : [ { "id" : "ITEM-1", "itemData" : { "DOI" : "10.1515/TL.2007.014", "ISSN" : "0301-4428", "author" : [ { "dropping-particle" : "", "family" : "Jay", "given" : "Timothy B", "non-dropping-particle" : "", "parse-names" : false, "suffix" : "" }, { "dropping-particle" : "", "family" : "Janschewitz", "given" : "Kristin", "non-dropping-particle" : "", "parse-names" : false, "suffix" : "" } ], "container-title" : "Theoretical Linguistics", "id" : "ITEM-1", "issue" : "2", "issued" : { "date-parts" : [ [ "2007", "1", "19" ] ] }, "page" : "215-221", "title" : "Filling the emotion gap in linguistic theory: Commentary on Potts' expressive dimension", "type" : "article-journal", "volume" : "33" }, "uris" : [ "http://www.mendeley.com/documents/?uuid=cf79603d-ba6a-4bce-8f3a-e60a8d17145b" ] } ], "mendeley" : { "formattedCitation" : "(Jay &amp; Janschewitz, 2007)", "plainTextFormattedCitation" : "(Jay &amp; Janschewitz, 2007)", "previouslyFormattedCitation" : "(Jay &amp; Janschewitz, 2007)" }, "properties" : {  }, "schema" : "https://github.com/citation-style-language/schema/raw/master/csl-citation.json" }</w:instrText>
      </w:r>
      <w:r w:rsidR="00410C88">
        <w:rPr>
          <w:noProof/>
        </w:rPr>
        <w:fldChar w:fldCharType="separate"/>
      </w:r>
      <w:r w:rsidR="00410C88" w:rsidRPr="00410C88">
        <w:rPr>
          <w:rFonts w:ascii="Times New Roman" w:hAnsi="Times New Roman" w:cs="Times New Roman"/>
          <w:noProof/>
        </w:rPr>
        <w:t>(Jay &amp; Janschewitz, 2007)</w:t>
      </w:r>
      <w:r w:rsidR="00410C88">
        <w:rPr>
          <w:noProof/>
        </w:rPr>
        <w:fldChar w:fldCharType="end"/>
      </w:r>
      <w:r w:rsidR="00E834B0">
        <w:rPr>
          <w:rFonts w:ascii="Times New Roman" w:hAnsi="Times New Roman" w:cs="Times New Roman"/>
        </w:rPr>
        <w:t xml:space="preserve">. </w:t>
      </w:r>
      <w:r w:rsidR="00573CE4" w:rsidRPr="00CF38CB">
        <w:rPr>
          <w:rFonts w:ascii="Times New Roman" w:hAnsi="Times New Roman" w:cs="Times New Roman"/>
        </w:rPr>
        <w:t>Theorists believe that the emotionality</w:t>
      </w:r>
      <w:r w:rsidR="00FD61BB" w:rsidRPr="00CF38CB">
        <w:rPr>
          <w:rFonts w:ascii="Times New Roman" w:hAnsi="Times New Roman" w:cs="Times New Roman"/>
        </w:rPr>
        <w:t xml:space="preserve"> of the word complemented by the neurological arousal</w:t>
      </w:r>
      <w:r w:rsidR="00573CE4" w:rsidRPr="00CF38CB">
        <w:rPr>
          <w:rFonts w:ascii="Times New Roman" w:hAnsi="Times New Roman" w:cs="Times New Roman"/>
        </w:rPr>
        <w:t xml:space="preserve"> attached to the words enhance</w:t>
      </w:r>
      <w:r w:rsidR="00FD61BB" w:rsidRPr="00CF38CB">
        <w:rPr>
          <w:rFonts w:ascii="Times New Roman" w:hAnsi="Times New Roman" w:cs="Times New Roman"/>
        </w:rPr>
        <w:t>s memory of taboo words. This</w:t>
      </w:r>
      <w:r w:rsidR="00D622DC">
        <w:rPr>
          <w:rFonts w:ascii="Times New Roman" w:hAnsi="Times New Roman" w:cs="Times New Roman"/>
        </w:rPr>
        <w:t xml:space="preserve"> result</w:t>
      </w:r>
      <w:r w:rsidR="00FD61BB" w:rsidRPr="00CF38CB">
        <w:rPr>
          <w:rFonts w:ascii="Times New Roman" w:hAnsi="Times New Roman" w:cs="Times New Roman"/>
        </w:rPr>
        <w:t xml:space="preserve"> is likely because</w:t>
      </w:r>
      <w:r w:rsidR="00573CE4" w:rsidRPr="00CF38CB">
        <w:rPr>
          <w:rFonts w:ascii="Times New Roman" w:hAnsi="Times New Roman" w:cs="Times New Roman"/>
        </w:rPr>
        <w:t xml:space="preserve"> emotionally arousing words are processed using a different </w:t>
      </w:r>
      <w:r w:rsidR="00573CE4" w:rsidRPr="00CF38CB">
        <w:rPr>
          <w:rFonts w:ascii="Times New Roman" w:hAnsi="Times New Roman" w:cs="Times New Roman"/>
        </w:rPr>
        <w:lastRenderedPageBreak/>
        <w:t>pathway than non</w:t>
      </w:r>
      <w:r w:rsidR="00FD61BB" w:rsidRPr="00CF38CB">
        <w:rPr>
          <w:rFonts w:ascii="Times New Roman" w:hAnsi="Times New Roman" w:cs="Times New Roman"/>
        </w:rPr>
        <w:t xml:space="preserve">-arousing </w:t>
      </w:r>
      <w:r w:rsidR="00A06794" w:rsidRPr="00CF38CB">
        <w:rPr>
          <w:rFonts w:ascii="Times New Roman" w:hAnsi="Times New Roman" w:cs="Times New Roman"/>
        </w:rPr>
        <w:t>words</w:t>
      </w:r>
      <w:r w:rsidR="00E834B0">
        <w:rPr>
          <w:rFonts w:ascii="Times New Roman" w:hAnsi="Times New Roman" w:cs="Times New Roman"/>
        </w:rPr>
        <w:t xml:space="preserve"> </w:t>
      </w:r>
      <w:r w:rsidR="00410C88">
        <w:rPr>
          <w:noProof/>
        </w:rPr>
        <w:fldChar w:fldCharType="begin" w:fldLock="1"/>
      </w:r>
      <w:r w:rsidR="00410C88">
        <w:rPr>
          <w:rFonts w:ascii="Times New Roman" w:hAnsi="Times New Roman" w:cs="Times New Roman"/>
          <w:noProof/>
        </w:rPr>
        <w:instrText>ADDIN CSL_CITATION { "citationItems" : [ { "id" : "ITEM-1", "itemData" : { "DOI" : "10.1073/pnas.0306408101", "ISBN" : "0027-8424 (Print)\\n0027-8424 (Linking)", "ISSN" : "0027-8424", "PMID" : "14981255", "abstract" : "Prior investigations have demonstrated that emotional informa- tion is often better remembered than neutral information, but they have not directly contrasted effects attributable to valence and those attributable to arousal. By using functional MRI and behav- ioral studies, we found that distinct cognitive and neural processes contribute to emotional memory enhancement for arousing infor- mation versus valenced, nonarousing information. The former depended on an amygdalar\u2013hippocampal network, whereas the latter was supported by a prefrontal cortex\u2013 hippocampal network implicated in controlled encoding processes. A behavioral compan- ion study, with a divided-attention paradigm, confirmed that memory enhancement for valenced, nonarousing words relied on controlled encoding processes: concurrent task performance re- duced the enhancement effect. Enhancement for arousing words occurred automatically, even when encoding resources were di- verted to the secondary task.", "author" : [ { "dropping-particle" : "", "family" : "Kensinger", "given" : "Elizabeth A", "non-dropping-particle" : "", "parse-names" : false, "suffix" : "" }, { "dropping-particle" : "", "family" : "Corkin", "given" : "Suzanne", "non-dropping-particle" : "", "parse-names" : false, "suffix" : "" } ], "container-title" : "Proceedings of the National Academy of Sciences of the United States of America", "id" : "ITEM-1", "issue" : "9", "issued" : { "date-parts" : [ [ "2004", "3", "2" ] ] }, "page" : "3310-3315", "title" : "Two routes to emotional memory: distinct neural processes for valence and arousal", "type" : "article-journal", "volume" : "101" }, "uris" : [ "http://www.mendeley.com/documents/?uuid=21aadfa8-7e31-4689-b368-ac8940eca067" ] } ], "mendeley" : { "formattedCitation" : "(Kensinger &amp; Corkin, 2004)", "plainTextFormattedCitation" : "(Kensinger &amp; Corkin, 2004)", "previouslyFormattedCitation" : "(Kensinger &amp; Corkin, 2004)" }, "properties" : {  }, "schema" : "https://github.com/citation-style-language/schema/raw/master/csl-citation.json" }</w:instrText>
      </w:r>
      <w:r w:rsidR="00410C88">
        <w:rPr>
          <w:noProof/>
        </w:rPr>
        <w:fldChar w:fldCharType="separate"/>
      </w:r>
      <w:r w:rsidR="00410C88" w:rsidRPr="00410C88">
        <w:rPr>
          <w:rFonts w:ascii="Times New Roman" w:hAnsi="Times New Roman" w:cs="Times New Roman"/>
          <w:noProof/>
        </w:rPr>
        <w:t>(Kensinger &amp; Corkin, 2004)</w:t>
      </w:r>
      <w:r w:rsidR="00410C88">
        <w:rPr>
          <w:noProof/>
        </w:rPr>
        <w:fldChar w:fldCharType="end"/>
      </w:r>
      <w:r w:rsidR="006E7F37">
        <w:rPr>
          <w:rFonts w:ascii="Times New Roman" w:hAnsi="Times New Roman" w:cs="Times New Roman"/>
        </w:rPr>
        <w:t xml:space="preserve">. </w:t>
      </w:r>
      <w:r w:rsidR="00B569BF" w:rsidRPr="00CF38CB">
        <w:rPr>
          <w:rFonts w:ascii="Times New Roman" w:hAnsi="Times New Roman" w:cs="Times New Roman"/>
        </w:rPr>
        <w:t xml:space="preserve">Thomas and </w:t>
      </w:r>
      <w:proofErr w:type="spellStart"/>
      <w:r w:rsidR="00B569BF" w:rsidRPr="00CF38CB">
        <w:rPr>
          <w:rFonts w:ascii="Times New Roman" w:hAnsi="Times New Roman" w:cs="Times New Roman"/>
        </w:rPr>
        <w:t>LaBar</w:t>
      </w:r>
      <w:proofErr w:type="spellEnd"/>
      <w:r w:rsidR="00B569BF" w:rsidRPr="00CF38CB">
        <w:rPr>
          <w:rFonts w:ascii="Times New Roman" w:hAnsi="Times New Roman" w:cs="Times New Roman"/>
        </w:rPr>
        <w:t xml:space="preserve"> </w:t>
      </w:r>
      <w:r w:rsidR="00410C88">
        <w:rPr>
          <w:noProof/>
        </w:rPr>
        <w:fldChar w:fldCharType="begin" w:fldLock="1"/>
      </w:r>
      <w:r w:rsidR="00410C88">
        <w:rPr>
          <w:rFonts w:ascii="Times New Roman" w:hAnsi="Times New Roman" w:cs="Times New Roman"/>
          <w:noProof/>
        </w:rPr>
        <w:instrText>ADDIN CSL_CITATION { "citationItems" : [ { "id" : "ITEM-1", "itemData" : { "DOI" : "10.1080/02699930500172440", "ISSN" : "0269-9931", "abstract" : "Three experiments were conducted to determine if emotional content increases repetition priming magnitude. In the study phase of Experiment 1, participants rated high-arousing negative (taboo) words and neutral words for concreteness. In the test phase, they made lexical decision judgements for the studied words intermixed with novel words (half taboo, half neutral) and pseudowords. In Experiment 2, low-arousing negative (LAN) words were substituted for the taboo words, and in Experiment 3 all three word types were used. Results showed significant priming in all experiments, as indicated by faster reaction times for studied words than for novel words. A priming \u00d7 emotion interaction was found in Experiments 1 and 3, with greater priming for taboo relative to neutral words. The LAN words in Experiments 2 and 3 showed no difference in priming magnitude relative to the other word types. These results show selective enhancement of word repetition priming by emotional arousal.", "author" : [ { "dropping-particle" : "", "family" : "Thomas", "given" : "Laura", "non-dropping-particle" : "", "parse-names" : false, "suffix" : "" }, { "dropping-particle" : "", "family" : "LaBar", "given" : "Kevin", "non-dropping-particle" : "", "parse-names" : false, "suffix" : "" } ], "container-title" : "Cognition &amp; Emotion", "id" : "ITEM-1", "issue" : "7", "issued" : { "date-parts" : [ [ "2005", "11" ] ] }, "page" : "1027-1047", "title" : "Emotional arousal enhances word repetition priming", "type" : "article-journal", "volume" : "19" }, "suppress-author" : 1, "uris" : [ "http://www.mendeley.com/documents/?uuid=a3ca719e-ae25-4736-972d-7bc8a4f54353" ] } ], "mendeley" : { "formattedCitation" : "(2005)", "plainTextFormattedCitation" : "(2005)", "previouslyFormattedCitation" : "(2005)" }, "properties" : {  }, "schema" : "https://github.com/citation-style-language/schema/raw/master/csl-citation.json" }</w:instrText>
      </w:r>
      <w:r w:rsidR="00410C88">
        <w:rPr>
          <w:noProof/>
        </w:rPr>
        <w:fldChar w:fldCharType="separate"/>
      </w:r>
      <w:r w:rsidR="00410C88" w:rsidRPr="00410C88">
        <w:rPr>
          <w:rFonts w:ascii="Times New Roman" w:hAnsi="Times New Roman" w:cs="Times New Roman"/>
          <w:noProof/>
        </w:rPr>
        <w:t>(2005)</w:t>
      </w:r>
      <w:r w:rsidR="00410C88">
        <w:rPr>
          <w:noProof/>
        </w:rPr>
        <w:fldChar w:fldCharType="end"/>
      </w:r>
      <w:r w:rsidR="00F51D0F">
        <w:rPr>
          <w:rFonts w:ascii="Times New Roman" w:hAnsi="Times New Roman" w:cs="Times New Roman"/>
        </w:rPr>
        <w:t xml:space="preserve"> </w:t>
      </w:r>
      <w:r w:rsidR="00B569BF" w:rsidRPr="00CF38CB">
        <w:rPr>
          <w:rFonts w:ascii="Times New Roman" w:hAnsi="Times New Roman" w:cs="Times New Roman"/>
        </w:rPr>
        <w:t>found enhanced implicit memor</w:t>
      </w:r>
      <w:r w:rsidR="00E12516" w:rsidRPr="00CF38CB">
        <w:rPr>
          <w:rFonts w:ascii="Times New Roman" w:hAnsi="Times New Roman" w:cs="Times New Roman"/>
        </w:rPr>
        <w:t>y for taboo words and priming</w:t>
      </w:r>
      <w:r w:rsidR="00B569BF" w:rsidRPr="00CF38CB">
        <w:rPr>
          <w:rFonts w:ascii="Times New Roman" w:hAnsi="Times New Roman" w:cs="Times New Roman"/>
        </w:rPr>
        <w:t xml:space="preserve"> emotion</w:t>
      </w:r>
      <w:r w:rsidR="00E12516" w:rsidRPr="00CF38CB">
        <w:rPr>
          <w:rFonts w:ascii="Times New Roman" w:hAnsi="Times New Roman" w:cs="Times New Roman"/>
        </w:rPr>
        <w:t>al</w:t>
      </w:r>
      <w:r w:rsidR="00B569BF" w:rsidRPr="00CF38CB">
        <w:rPr>
          <w:rFonts w:ascii="Times New Roman" w:hAnsi="Times New Roman" w:cs="Times New Roman"/>
        </w:rPr>
        <w:t xml:space="preserve"> interaction for taboo </w:t>
      </w:r>
      <w:r w:rsidR="00E12516" w:rsidRPr="00CF38CB">
        <w:rPr>
          <w:rFonts w:ascii="Times New Roman" w:hAnsi="Times New Roman" w:cs="Times New Roman"/>
        </w:rPr>
        <w:t xml:space="preserve">words when compared to their neutral </w:t>
      </w:r>
      <w:commentRangeStart w:id="33"/>
      <w:commentRangeStart w:id="34"/>
      <w:r w:rsidR="00E12516" w:rsidRPr="00CF38CB">
        <w:rPr>
          <w:rFonts w:ascii="Times New Roman" w:hAnsi="Times New Roman" w:cs="Times New Roman"/>
        </w:rPr>
        <w:t>counterparts</w:t>
      </w:r>
      <w:r w:rsidR="00B569BF" w:rsidRPr="00CF38CB">
        <w:rPr>
          <w:rFonts w:ascii="Times New Roman" w:hAnsi="Times New Roman" w:cs="Times New Roman"/>
        </w:rPr>
        <w:t>.</w:t>
      </w:r>
      <w:r w:rsidR="006F38F6">
        <w:rPr>
          <w:rFonts w:ascii="Times New Roman" w:hAnsi="Times New Roman" w:cs="Times New Roman"/>
        </w:rPr>
        <w:t xml:space="preserve"> </w:t>
      </w:r>
      <w:r w:rsidR="00AD7F74">
        <w:rPr>
          <w:rFonts w:ascii="Times New Roman" w:hAnsi="Times New Roman" w:cs="Times New Roman"/>
        </w:rPr>
        <w:t xml:space="preserve">Swearing </w:t>
      </w:r>
      <w:commentRangeEnd w:id="33"/>
      <w:r w:rsidR="00501C55">
        <w:rPr>
          <w:rStyle w:val="CommentReference"/>
        </w:rPr>
        <w:commentReference w:id="33"/>
      </w:r>
      <w:commentRangeEnd w:id="34"/>
      <w:r w:rsidR="006F38F6">
        <w:rPr>
          <w:rStyle w:val="CommentReference"/>
        </w:rPr>
        <w:commentReference w:id="34"/>
      </w:r>
      <w:r w:rsidR="00AD7F74">
        <w:rPr>
          <w:rFonts w:ascii="Times New Roman" w:hAnsi="Times New Roman" w:cs="Times New Roman"/>
        </w:rPr>
        <w:t>itself</w:t>
      </w:r>
      <w:r w:rsidR="00EB3F0F">
        <w:rPr>
          <w:rFonts w:ascii="Times New Roman" w:hAnsi="Times New Roman" w:cs="Times New Roman"/>
        </w:rPr>
        <w:t xml:space="preserve"> also produces unique neurobiological responses</w:t>
      </w:r>
      <w:r w:rsidR="00A953A8">
        <w:rPr>
          <w:rFonts w:ascii="Times New Roman" w:hAnsi="Times New Roman" w:cs="Times New Roman"/>
        </w:rPr>
        <w:t xml:space="preserve"> </w:t>
      </w:r>
      <w:r w:rsidR="00AD7F74">
        <w:rPr>
          <w:rFonts w:ascii="Times New Roman" w:hAnsi="Times New Roman" w:cs="Times New Roman"/>
        </w:rPr>
        <w:t xml:space="preserve">which are dependent on the motivation </w:t>
      </w:r>
      <w:r w:rsidR="00A953A8">
        <w:rPr>
          <w:rFonts w:ascii="Times New Roman" w:hAnsi="Times New Roman" w:cs="Times New Roman"/>
        </w:rPr>
        <w:t xml:space="preserve">for </w:t>
      </w:r>
      <w:r w:rsidR="00AD7F74">
        <w:rPr>
          <w:rFonts w:ascii="Times New Roman" w:hAnsi="Times New Roman" w:cs="Times New Roman"/>
        </w:rPr>
        <w:t>using taboo words</w:t>
      </w:r>
      <w:r w:rsidR="00410C88">
        <w:rPr>
          <w:rFonts w:ascii="Times New Roman" w:hAnsi="Times New Roman" w:cs="Times New Roman"/>
        </w:rPr>
        <w:t xml:space="preserve"> </w:t>
      </w:r>
      <w:r w:rsidR="00410C88">
        <w:rPr>
          <w:rFonts w:ascii="Times New Roman" w:hAnsi="Times New Roman" w:cs="Times New Roman"/>
        </w:rPr>
        <w:fldChar w:fldCharType="begin" w:fldLock="1"/>
      </w:r>
      <w:r w:rsidR="00410C88">
        <w:rPr>
          <w:rFonts w:ascii="Times New Roman" w:hAnsi="Times New Roman" w:cs="Times New Roman"/>
        </w:rPr>
        <w:instrText>ADDIN CSL_CITATION { "citationItems" : [ { "id" : "ITEM-1", "itemData" : { "ISBN" : "1332-0742", "ISSN" : "13320742", "abstract" : "Swearing, also known as cursing, can be best described as a form of linguistic activity utilizing taboo words to convey the expression of strong emotions. Although swearing and cursing are frequently occurring behaviors, the actual functions of swearing remain largely unknown. Since swearing typically includes taboo words, these words can be more powerful than non-swear words. Therefore, people who swear are often judged negatively, because the uttered swearwords can shock and disturb others, though the comments of others are strongly dependent on contextual factors. In this review, we provide an insight into the current state of the literature with respect to the interpersonal functions of swearing. In addition, we briefly discuss neurological, psychosocial and contextual factors that may contribute to person\u2019s swearing behavior. Swearing is hypothesized to produce a catharsis-effect, which results in a relief of stress or pain. Swearing also influences the perceived credibility, intensity, and persuasiveness of the swearer. Additionally, swearing can have a variety of interpersonal consequences, including promoting group bonding and solidarity, inhibiting aggression, eliciting humor, and causing emotional pain to others. This paper further presents a hypothetical model of swearing that draws from basic emotion research in an attempt to provide a scaffolding for future research.", "author" : [ { "dropping-particle" : "", "family" : "Vingerhoets", "given" : "Ad J.J.M.", "non-dropping-particle" : "", "parse-names" : false, "suffix" : "" }, { "dropping-particle" : "", "family" : "Bylsma", "given" : "Lauren M.", "non-dropping-particle" : "", "parse-names" : false, "suffix" : "" }, { "dropping-particle" : "", "family" : "Vlam", "given" : "Cornelis", "non-dropping-particle" : "de", "parse-names" : false, "suffix" : "" } ], "container-title" : "Psihologijske Teme", "id" : "ITEM-1", "issue" : "2", "issued" : { "date-parts" : [ [ "2013" ] ] }, "page" : "287-304", "title" : "Swearing: A biopsychosocial perspective", "type" : "article-journal", "volume" : "22" }, "uris" : [ "http://www.mendeley.com/documents/?uuid=0fa3bebc-99f9-4ca6-a93a-9963508f5f89" ] } ], "mendeley" : { "formattedCitation" : "(Vingerhoets, Bylsma, &amp; de Vlam, 2013)", "plainTextFormattedCitation" : "(Vingerhoets, Bylsma, &amp; de Vlam, 2013)", "previouslyFormattedCitation" : "(Vingerhoets, Bylsma, &amp; de Vlam, 2013)" }, "properties" : {  }, "schema" : "https://github.com/citation-style-language/schema/raw/master/csl-citation.json" }</w:instrText>
      </w:r>
      <w:r w:rsidR="00410C88">
        <w:rPr>
          <w:rFonts w:ascii="Times New Roman" w:hAnsi="Times New Roman" w:cs="Times New Roman"/>
        </w:rPr>
        <w:fldChar w:fldCharType="separate"/>
      </w:r>
      <w:r w:rsidR="00410C88" w:rsidRPr="00410C88">
        <w:rPr>
          <w:rFonts w:ascii="Times New Roman" w:hAnsi="Times New Roman" w:cs="Times New Roman"/>
          <w:noProof/>
        </w:rPr>
        <w:t>(Vingerhoets, Bylsma, &amp; de Vlam, 2013)</w:t>
      </w:r>
      <w:r w:rsidR="00410C88">
        <w:rPr>
          <w:rFonts w:ascii="Times New Roman" w:hAnsi="Times New Roman" w:cs="Times New Roman"/>
        </w:rPr>
        <w:fldChar w:fldCharType="end"/>
      </w:r>
      <w:r w:rsidR="00AD7F74">
        <w:rPr>
          <w:rFonts w:ascii="Times New Roman" w:hAnsi="Times New Roman" w:cs="Times New Roman"/>
        </w:rPr>
        <w:t xml:space="preserve">. A frequently cited example is </w:t>
      </w:r>
      <w:r w:rsidR="00A953A8">
        <w:rPr>
          <w:rFonts w:ascii="Times New Roman" w:hAnsi="Times New Roman" w:cs="Times New Roman"/>
        </w:rPr>
        <w:t>u</w:t>
      </w:r>
      <w:r w:rsidR="00AD7F74">
        <w:rPr>
          <w:rFonts w:ascii="Times New Roman" w:hAnsi="Times New Roman" w:cs="Times New Roman"/>
        </w:rPr>
        <w:t xml:space="preserve">sing a taboo word in response to </w:t>
      </w:r>
      <w:r w:rsidR="003D73B9">
        <w:rPr>
          <w:rFonts w:ascii="Times New Roman" w:hAnsi="Times New Roman" w:cs="Times New Roman"/>
        </w:rPr>
        <w:t>pain or discomfort</w:t>
      </w:r>
      <w:r w:rsidR="00A953A8">
        <w:rPr>
          <w:rFonts w:ascii="Times New Roman" w:hAnsi="Times New Roman" w:cs="Times New Roman"/>
        </w:rPr>
        <w:t>, a phenomenon known as cathartic swearing</w:t>
      </w:r>
      <w:r w:rsidR="003D73B9">
        <w:rPr>
          <w:rFonts w:ascii="Times New Roman" w:hAnsi="Times New Roman" w:cs="Times New Roman"/>
        </w:rPr>
        <w:t>.</w:t>
      </w:r>
      <w:r w:rsidR="00AD7F74">
        <w:rPr>
          <w:rFonts w:ascii="Times New Roman" w:hAnsi="Times New Roman" w:cs="Times New Roman"/>
        </w:rPr>
        <w:t xml:space="preserve"> Pinker </w:t>
      </w:r>
      <w:r w:rsidR="00410C88">
        <w:rPr>
          <w:rFonts w:ascii="Times New Roman" w:hAnsi="Times New Roman" w:cs="Times New Roman"/>
        </w:rPr>
        <w:fldChar w:fldCharType="begin" w:fldLock="1"/>
      </w:r>
      <w:r w:rsidR="000F5A7A">
        <w:rPr>
          <w:rFonts w:ascii="Times New Roman" w:hAnsi="Times New Roman" w:cs="Times New Roman"/>
        </w:rPr>
        <w:instrText>ADDIN CSL_CITATION { "citationItems" : [ { "id" : "ITEM-1", "itemData" : { "ISBN" : "9780670063277", "ISSN" : "2049-8128", "PMID" : "14902087", "abstract" : "The Stuff of Thought (2007) is Steven Pinker\u2019s fifth popular science book, designed to complete two different trilogies that explore language, the mind and human nature. All his books have, in some way, explored the nature-nurture debate: are we primarily products of our genes or products of our environment? In his first popular science book, The Language Instinct (1994), Pinker made the case for an innate language capacity: language is not learned in its entirety, much of it (particularly grammar) is already present in the determined structure of our mind/brain. In Words and Rules (1999), the regular (\u2018bake \u2013 baked\u2019) and irregular (\u2018buy \u2013 bought\u2019) forms of the past tense were used to explore how language might be represented in the mind; Pinker presents a middle way between the rationalists (who state that \u2018the mind has innate concepts\u2019) and the empiricists (\u2018the mind is a blank slate\u2019), with regular forms created by the application of an innate rule (rationalism) and irregular forms created through memorization (empiricism). These books were the first two in the \u2018language and the mind\u2019 trilogy. The other trilogy, beginning with the two books How the Mind Works (1997) and The Blank Slate (2000), deals with human nature. In both books, Pinker argues for innate cognitive abilities that are common across all human beings, and offers a psycho-evolutionary definition of human nature. Reviews of Pinker\u2019s books are always mixed, reflecting the fact that there is still disagreement in popular culture and in the scientific community on the nature-nurture debate (aside from the common understanding that human nature is some mixture of the two). Pinker\u2019s position represents an ideological attachment to nature and evolutionary design, and it often has a teleological narrative in which humans fulfil their impressive biological potential in the (somewhat under-described) world.", "author" : [ { "dropping-particle" : "", "family" : "Pinker", "given" : "Steven", "non-dropping-particle" : "", "parse-names" : false, "suffix" : "" } ], "id" : "ITEM-1", "issued" : { "date-parts" : [ [ "2007" ] ] }, "publisher" : "Viking", "publisher-place" : "New York", "title" : "The stuff of thought: Language as a window into human nature", "type" : "book" }, "suppress-author" : 1, "uris" : [ "http://www.mendeley.com/documents/?uuid=7816764a-013d-4845-8cc3-1a44111556c6" ] } ], "mendeley" : { "formattedCitation" : "(2007)", "plainTextFormattedCitation" : "(2007)", "previouslyFormattedCitation" : "(2007)" }, "properties" : {  }, "schema" : "https://github.com/citation-style-language/schema/raw/master/csl-citation.json" }</w:instrText>
      </w:r>
      <w:r w:rsidR="00410C88">
        <w:rPr>
          <w:rFonts w:ascii="Times New Roman" w:hAnsi="Times New Roman" w:cs="Times New Roman"/>
        </w:rPr>
        <w:fldChar w:fldCharType="separate"/>
      </w:r>
      <w:r w:rsidR="00410C88" w:rsidRPr="00410C88">
        <w:rPr>
          <w:rFonts w:ascii="Times New Roman" w:hAnsi="Times New Roman" w:cs="Times New Roman"/>
          <w:noProof/>
        </w:rPr>
        <w:t>(2007)</w:t>
      </w:r>
      <w:r w:rsidR="00410C88">
        <w:rPr>
          <w:rFonts w:ascii="Times New Roman" w:hAnsi="Times New Roman" w:cs="Times New Roman"/>
        </w:rPr>
        <w:fldChar w:fldCharType="end"/>
      </w:r>
      <w:r w:rsidR="00AD7F74">
        <w:rPr>
          <w:rFonts w:ascii="Times New Roman" w:hAnsi="Times New Roman" w:cs="Times New Roman"/>
        </w:rPr>
        <w:t xml:space="preserve"> suggests rapid activation of a neural pathway from the amygdala to hypothalamus and midbrain often relieves short-term pain</w:t>
      </w:r>
      <w:r w:rsidR="00A953A8">
        <w:rPr>
          <w:rFonts w:ascii="Times New Roman" w:hAnsi="Times New Roman" w:cs="Times New Roman"/>
        </w:rPr>
        <w:t>, which further reinforces the use of cathartic swearing in reaction to pain or tense situations.</w:t>
      </w:r>
    </w:p>
    <w:p w14:paraId="1E3D71E8" w14:textId="6E6E5997" w:rsidR="00AD7F74" w:rsidRDefault="00A953A8" w:rsidP="0001423C">
      <w:pPr>
        <w:pStyle w:val="BodyText"/>
        <w:spacing w:after="0" w:line="480" w:lineRule="auto"/>
        <w:ind w:firstLine="720"/>
        <w:rPr>
          <w:rFonts w:ascii="Times New Roman" w:hAnsi="Times New Roman" w:cs="Times New Roman"/>
        </w:rPr>
      </w:pPr>
      <w:r>
        <w:rPr>
          <w:rFonts w:ascii="Times New Roman" w:hAnsi="Times New Roman" w:cs="Times New Roman"/>
        </w:rPr>
        <w:t xml:space="preserve">The same </w:t>
      </w:r>
      <w:r w:rsidR="00AD7F74">
        <w:rPr>
          <w:rFonts w:ascii="Times New Roman" w:hAnsi="Times New Roman" w:cs="Times New Roman"/>
        </w:rPr>
        <w:t>neural circuit</w:t>
      </w:r>
      <w:r>
        <w:rPr>
          <w:rFonts w:ascii="Times New Roman" w:hAnsi="Times New Roman" w:cs="Times New Roman"/>
        </w:rPr>
        <w:t xml:space="preserve"> responsible for cathartic swearing</w:t>
      </w:r>
      <w:r w:rsidR="00AD7F74">
        <w:rPr>
          <w:rFonts w:ascii="Times New Roman" w:hAnsi="Times New Roman" w:cs="Times New Roman"/>
        </w:rPr>
        <w:t xml:space="preserve"> is associated in many individuals with anger</w:t>
      </w:r>
      <w:r>
        <w:rPr>
          <w:rFonts w:ascii="Times New Roman" w:hAnsi="Times New Roman" w:cs="Times New Roman"/>
        </w:rPr>
        <w:t xml:space="preserve"> and </w:t>
      </w:r>
      <w:r w:rsidR="00AD7F74">
        <w:rPr>
          <w:rFonts w:ascii="Times New Roman" w:hAnsi="Times New Roman" w:cs="Times New Roman"/>
        </w:rPr>
        <w:t>frustration.</w:t>
      </w:r>
      <w:r w:rsidR="003D73B9">
        <w:rPr>
          <w:rFonts w:ascii="Times New Roman" w:hAnsi="Times New Roman" w:cs="Times New Roman"/>
        </w:rPr>
        <w:t xml:space="preserve"> A familiar exam</w:t>
      </w:r>
      <w:r w:rsidR="00FE72F3">
        <w:rPr>
          <w:rFonts w:ascii="Times New Roman" w:hAnsi="Times New Roman" w:cs="Times New Roman"/>
        </w:rPr>
        <w:t xml:space="preserve">ple is that of automobile drivers who swear in response to illegal or stressful situations, such as pedestrians crossing the street or being cut-off in traffic. </w:t>
      </w:r>
      <w:r w:rsidR="00C86BD6">
        <w:rPr>
          <w:rFonts w:ascii="Times New Roman" w:hAnsi="Times New Roman" w:cs="Times New Roman"/>
        </w:rPr>
        <w:t xml:space="preserve">Recently, </w:t>
      </w:r>
      <w:proofErr w:type="spellStart"/>
      <w:r w:rsidR="00FE72F3">
        <w:rPr>
          <w:rFonts w:ascii="Times New Roman" w:hAnsi="Times New Roman" w:cs="Times New Roman"/>
        </w:rPr>
        <w:t>Popusoi</w:t>
      </w:r>
      <w:proofErr w:type="spellEnd"/>
      <w:r w:rsidR="00FE72F3">
        <w:rPr>
          <w:rFonts w:ascii="Times New Roman" w:hAnsi="Times New Roman" w:cs="Times New Roman"/>
        </w:rPr>
        <w:t xml:space="preserve"> and </w:t>
      </w:r>
      <w:proofErr w:type="spellStart"/>
      <w:r w:rsidR="00FE72F3">
        <w:rPr>
          <w:rFonts w:ascii="Times New Roman" w:hAnsi="Times New Roman" w:cs="Times New Roman"/>
        </w:rPr>
        <w:t>Havâ</w:t>
      </w:r>
      <w:r w:rsidR="00C86BD6">
        <w:rPr>
          <w:rFonts w:ascii="Times New Roman" w:hAnsi="Times New Roman" w:cs="Times New Roman"/>
        </w:rPr>
        <w:t>rneanu</w:t>
      </w:r>
      <w:proofErr w:type="spellEnd"/>
      <w:r w:rsidR="00C86BD6">
        <w:rPr>
          <w:rFonts w:ascii="Times New Roman" w:hAnsi="Times New Roman" w:cs="Times New Roman"/>
        </w:rPr>
        <w:t xml:space="preserve"> </w:t>
      </w:r>
      <w:r w:rsidR="0095343C">
        <w:rPr>
          <w:rFonts w:ascii="Times New Roman" w:hAnsi="Times New Roman" w:cs="Times New Roman"/>
        </w:rPr>
        <w:fldChar w:fldCharType="begin" w:fldLock="1"/>
      </w:r>
      <w:r w:rsidR="000F5A7A">
        <w:rPr>
          <w:rFonts w:ascii="Times New Roman" w:hAnsi="Times New Roman" w:cs="Times New Roman"/>
        </w:rPr>
        <w:instrText>ADDIN CSL_CITATION { "citationItems" : [ { "id" : "ITEM-1", "itemData" : { "abstract" : "See, stats, and : https : / / www . researchgate . net / publication / 283347859 When ? A pilot Conference CITATIONS 0 READS 130 2 : Simona Universitatea 11 SEE Cornel Universitatea 25 SEE All . The . Abstract The use of swear words while driving is considered to be an aggressive behaviour in traffic but studies on traffic situations that determine the use of swear words are scarce . Through this study we explored the motives and the traffic characteristics that lead to swearing while driving . A semi - structured interview was conducted and 43 different traffic situations were clustered in three main categories , namely actions performed by other drivers , actions performed by pedestrians and other traffic events , whereas the motives that determine the use of swear words are centred on expressing strong negative emotions , such as anger , anxiety , and frustration .", "author" : [ { "dropping-particle" : "", "family" : "Popu\u0219oi", "given" : "Simona", "non-dropping-particle" : "", "parse-names" : false, "suffix" : "" }, { "dropping-particle" : "", "family" : "Hav\u00e2rneanu", "given" : "Corneliu", "non-dropping-particle" : "", "parse-names" : false, "suffix" : "" } ], "container-title" : "Romanian Journal of Experimental Applied Psychology", "id" : "ITEM-1", "issue" : "1", "issued" : { "date-parts" : [ [ "2016" ] ] }, "page" : "23-25", "title" : "When and why drivers swear? A qualitative pilot study", "type" : "article-journal", "volume" : "7" }, "suppress-author" : 1, "uris" : [ "http://www.mendeley.com/documents/?uuid=790d0a7b-8922-36d1-8943-ba99f176d2bc" ] } ], "mendeley" : { "formattedCitation" : "(2016)", "plainTextFormattedCitation" : "(2016)", "previouslyFormattedCitation" : "(2016)" }, "properties" : {  }, "schema" : "https://github.com/citation-style-language/schema/raw/master/csl-citation.json" }</w:instrText>
      </w:r>
      <w:r w:rsidR="0095343C">
        <w:rPr>
          <w:rFonts w:ascii="Times New Roman" w:hAnsi="Times New Roman" w:cs="Times New Roman"/>
        </w:rPr>
        <w:fldChar w:fldCharType="separate"/>
      </w:r>
      <w:r w:rsidR="0095343C" w:rsidRPr="0095343C">
        <w:rPr>
          <w:rFonts w:ascii="Times New Roman" w:hAnsi="Times New Roman" w:cs="Times New Roman"/>
          <w:noProof/>
        </w:rPr>
        <w:t>(2016)</w:t>
      </w:r>
      <w:r w:rsidR="0095343C">
        <w:rPr>
          <w:rFonts w:ascii="Times New Roman" w:hAnsi="Times New Roman" w:cs="Times New Roman"/>
        </w:rPr>
        <w:fldChar w:fldCharType="end"/>
      </w:r>
      <w:r w:rsidR="00C86BD6">
        <w:rPr>
          <w:rFonts w:ascii="Times New Roman" w:hAnsi="Times New Roman" w:cs="Times New Roman"/>
        </w:rPr>
        <w:t xml:space="preserve"> found that in these circumstances, swearing can act as a substitute for physical aggression</w:t>
      </w:r>
      <w:r w:rsidR="0001423C">
        <w:rPr>
          <w:rFonts w:ascii="Times New Roman" w:hAnsi="Times New Roman" w:cs="Times New Roman"/>
        </w:rPr>
        <w:t xml:space="preserve">. </w:t>
      </w:r>
      <w:r w:rsidR="008C0939">
        <w:rPr>
          <w:rFonts w:ascii="Times New Roman" w:hAnsi="Times New Roman" w:cs="Times New Roman"/>
        </w:rPr>
        <w:t xml:space="preserve">Also, drivers seem to be aware of the roles anxiety and frustration play in swearing while driving, which suggests general understanding of usual motivations for swearing </w:t>
      </w:r>
      <w:r>
        <w:rPr>
          <w:rFonts w:ascii="Times New Roman" w:hAnsi="Times New Roman" w:cs="Times New Roman"/>
        </w:rPr>
        <w:t>in the context of stressful driving conditions.</w:t>
      </w:r>
    </w:p>
    <w:p w14:paraId="04FBF963" w14:textId="1981E1E0" w:rsidR="00A60FF3" w:rsidRDefault="00F31028" w:rsidP="00501C55">
      <w:pPr>
        <w:pStyle w:val="BodyText"/>
        <w:spacing w:after="0" w:line="480" w:lineRule="auto"/>
        <w:rPr>
          <w:rFonts w:ascii="Times New Roman" w:hAnsi="Times New Roman" w:cs="Times New Roman"/>
        </w:rPr>
      </w:pPr>
      <w:r>
        <w:rPr>
          <w:rFonts w:ascii="Times New Roman" w:hAnsi="Times New Roman" w:cs="Times New Roman"/>
        </w:rPr>
        <w:tab/>
      </w:r>
      <w:r w:rsidR="00A953A8">
        <w:rPr>
          <w:rFonts w:ascii="Times New Roman" w:hAnsi="Times New Roman" w:cs="Times New Roman"/>
        </w:rPr>
        <w:t>There is also an</w:t>
      </w:r>
      <w:r w:rsidR="00E46464">
        <w:rPr>
          <w:rFonts w:ascii="Times New Roman" w:hAnsi="Times New Roman" w:cs="Times New Roman"/>
        </w:rPr>
        <w:t xml:space="preserve"> interesting connection</w:t>
      </w:r>
      <w:r w:rsidR="00A953A8">
        <w:rPr>
          <w:rFonts w:ascii="Times New Roman" w:hAnsi="Times New Roman" w:cs="Times New Roman"/>
        </w:rPr>
        <w:t xml:space="preserve"> in</w:t>
      </w:r>
      <w:r w:rsidR="00E46464">
        <w:rPr>
          <w:rFonts w:ascii="Times New Roman" w:hAnsi="Times New Roman" w:cs="Times New Roman"/>
        </w:rPr>
        <w:t xml:space="preserve"> neurological research on impulse control and swearing, </w:t>
      </w:r>
      <w:r w:rsidR="00A953A8">
        <w:rPr>
          <w:rFonts w:ascii="Times New Roman" w:hAnsi="Times New Roman" w:cs="Times New Roman"/>
        </w:rPr>
        <w:t xml:space="preserve">shown by </w:t>
      </w:r>
      <w:proofErr w:type="spellStart"/>
      <w:r w:rsidR="00A953A8">
        <w:rPr>
          <w:rFonts w:ascii="Times New Roman" w:hAnsi="Times New Roman" w:cs="Times New Roman"/>
        </w:rPr>
        <w:t>Vingerhoets</w:t>
      </w:r>
      <w:proofErr w:type="spellEnd"/>
      <w:r w:rsidR="00A953A8">
        <w:rPr>
          <w:rFonts w:ascii="Times New Roman" w:hAnsi="Times New Roman" w:cs="Times New Roman"/>
        </w:rPr>
        <w:t xml:space="preserve"> et al. </w:t>
      </w:r>
      <w:r w:rsidR="0095343C">
        <w:fldChar w:fldCharType="begin" w:fldLock="1"/>
      </w:r>
      <w:r w:rsidR="0095343C">
        <w:rPr>
          <w:rFonts w:ascii="Times New Roman" w:hAnsi="Times New Roman" w:cs="Times New Roman"/>
        </w:rPr>
        <w:instrText>ADDIN CSL_CITATION { "citationItems" : [ { "id" : "ITEM-1", "itemData" : { "ISBN" : "1332-0742", "ISSN" : "13320742", "abstract" : "Swearing, also known as cursing, can be best described as a form of linguistic activity utilizing taboo words to convey the expression of strong emotions. Although swearing and cursing are frequently occurring behaviors, the actual functions of swearing remain largely unknown. Since swearing typically includes taboo words, these words can be more powerful than non-swear words. Therefore, people who swear are often judged negatively, because the uttered swearwords can shock and disturb others, though the comments of others are strongly dependent on contextual factors. In this review, we provide an insight into the current state of the literature with respect to the interpersonal functions of swearing. In addition, we briefly discuss neurological, psychosocial and contextual factors that may contribute to person\u2019s swearing behavior. Swearing is hypothesized to produce a catharsis-effect, which results in a relief of stress or pain. Swearing also influences the perceived credibility, intensity, and persuasiveness of the swearer. Additionally, swearing can have a variety of interpersonal consequences, including promoting group bonding and solidarity, inhibiting aggression, eliciting humor, and causing emotional pain to others. This paper further presents a hypothetical model of swearing that draws from basic emotion research in an attempt to provide a scaffolding for future research.", "author" : [ { "dropping-particle" : "", "family" : "Vingerhoets", "given" : "Ad J.J.M.", "non-dropping-particle" : "", "parse-names" : false, "suffix" : "" }, { "dropping-particle" : "", "family" : "Bylsma", "given" : "Lauren M.", "non-dropping-particle" : "", "parse-names" : false, "suffix" : "" }, { "dropping-particle" : "", "family" : "Vlam", "given" : "Cornelis", "non-dropping-particle" : "de", "parse-names" : false, "suffix" : "" } ], "container-title" : "Psihologijske Teme", "id" : "ITEM-1", "issue" : "2", "issued" : { "date-parts" : [ [ "2013" ] ] }, "page" : "287-304", "title" : "Swearing: A biopsychosocial perspective", "type" : "article-journal", "volume" : "22" }, "suppress-author" : 1, "uris" : [ "http://www.mendeley.com/documents/?uuid=0fa3bebc-99f9-4ca6-a93a-9963508f5f89" ] } ], "mendeley" : { "formattedCitation" : "(2013)", "plainTextFormattedCitation" : "(2013)", "previouslyFormattedCitation" : "(2013)" }, "properties" : {  }, "schema" : "https://github.com/citation-style-language/schema/raw/master/csl-citation.json" }</w:instrText>
      </w:r>
      <w:r w:rsidR="0095343C">
        <w:fldChar w:fldCharType="separate"/>
      </w:r>
      <w:r w:rsidR="0095343C" w:rsidRPr="0095343C">
        <w:rPr>
          <w:rFonts w:ascii="Times New Roman" w:hAnsi="Times New Roman" w:cs="Times New Roman"/>
          <w:noProof/>
        </w:rPr>
        <w:t>(2013)</w:t>
      </w:r>
      <w:r w:rsidR="0095343C">
        <w:fldChar w:fldCharType="end"/>
      </w:r>
      <w:r w:rsidR="00A953A8">
        <w:rPr>
          <w:rFonts w:ascii="Times New Roman" w:hAnsi="Times New Roman" w:cs="Times New Roman"/>
        </w:rPr>
        <w:t xml:space="preserve"> </w:t>
      </w:r>
      <w:r w:rsidR="00E46464">
        <w:rPr>
          <w:rFonts w:ascii="Times New Roman" w:hAnsi="Times New Roman" w:cs="Times New Roman"/>
        </w:rPr>
        <w:t>citing the research of Van La</w:t>
      </w:r>
      <w:r w:rsidR="0095343C">
        <w:rPr>
          <w:rFonts w:ascii="Times New Roman" w:hAnsi="Times New Roman" w:cs="Times New Roman"/>
        </w:rPr>
        <w:t>n</w:t>
      </w:r>
      <w:r w:rsidR="00E46464">
        <w:rPr>
          <w:rFonts w:ascii="Times New Roman" w:hAnsi="Times New Roman" w:cs="Times New Roman"/>
        </w:rPr>
        <w:t xml:space="preserve">cker and Cummings </w:t>
      </w:r>
      <w:r w:rsidR="0095343C">
        <w:fldChar w:fldCharType="begin" w:fldLock="1"/>
      </w:r>
      <w:r w:rsidR="0095343C">
        <w:rPr>
          <w:rFonts w:ascii="Times New Roman" w:hAnsi="Times New Roman" w:cs="Times New Roman"/>
        </w:rPr>
        <w:instrText>ADDIN CSL_CITATION { "citationItems" : [ { "id" : "ITEM-1", "itemData" : { "DOI" : "10.1016/S0165-0173(99)00060-0", "ISSN" : "0165-0173", "abstract" : "Severe aphasia, adult left hemispherectomy, Gilles de la Tourette syndrome (GTS), and other neurological disorders have in common an increased use of swearwords. There are shared linguistic features in common across these language behaviors, as well as important differences. We explore the nature of swearing in normal human communication, and then compare the clinical presentations of selectively preserved, impaired and augmented swearing. These neurolinguistic observations, considered along with related neuroanatomical and neurochemical information, provide the basis for considering the neurobiological foundation of various types of swearing behaviors.", "author" : [ { "dropping-particle" : "", "family" : "Lancker", "given" : "D", "non-dropping-particle" : "Van", "parse-names" : false, "suffix" : "" }, { "dropping-particle" : "", "family" : "Cummings", "given" : "J.L", "non-dropping-particle" : "", "parse-names" : false, "suffix" : "" } ], "container-title" : "Brain Research Reviews", "id" : "ITEM-1", "issue" : "1", "issued" : { "date-parts" : [ [ "1999", "12", "1" ] ] }, "page" : "83-104", "publisher" : "Elsevier", "title" : "Expletives: neurolinguistic and neurobehavioral perspectives on swearing", "type" : "article-journal", "volume" : "31" }, "suppress-author" : 1, "uris" : [ "http://www.mendeley.com/documents/?uuid=d6dfc31f-3302-3700-8403-d12cf09cf109" ] } ], "mendeley" : { "formattedCitation" : "(1999)", "plainTextFormattedCitation" : "(1999)", "previouslyFormattedCitation" : "(1999)" }, "properties" : {  }, "schema" : "https://github.com/citation-style-language/schema/raw/master/csl-citation.json" }</w:instrText>
      </w:r>
      <w:r w:rsidR="0095343C">
        <w:fldChar w:fldCharType="separate"/>
      </w:r>
      <w:r w:rsidR="0095343C" w:rsidRPr="0095343C">
        <w:rPr>
          <w:rFonts w:ascii="Times New Roman" w:hAnsi="Times New Roman" w:cs="Times New Roman"/>
          <w:noProof/>
        </w:rPr>
        <w:t>(1999)</w:t>
      </w:r>
      <w:r w:rsidR="0095343C">
        <w:fldChar w:fldCharType="end"/>
      </w:r>
      <w:r w:rsidR="00E46464">
        <w:rPr>
          <w:rFonts w:ascii="Times New Roman" w:hAnsi="Times New Roman" w:cs="Times New Roman"/>
        </w:rPr>
        <w:t xml:space="preserve"> and Jay</w:t>
      </w:r>
      <w:r w:rsidR="0095343C">
        <w:rPr>
          <w:rFonts w:ascii="Times New Roman" w:hAnsi="Times New Roman" w:cs="Times New Roman"/>
        </w:rPr>
        <w:t xml:space="preserve"> </w:t>
      </w:r>
      <w:r w:rsidR="0095343C">
        <w:fldChar w:fldCharType="begin" w:fldLock="1"/>
      </w:r>
      <w:r w:rsidR="0095343C">
        <w:rPr>
          <w:rFonts w:ascii="Times New Roman" w:hAnsi="Times New Roman" w:cs="Times New Roman"/>
        </w:rPr>
        <w:instrText>ADDIN CSL_CITATION { "citationItems" : [ { "id" : "ITEM-1", "itemData" : { "author" : [ { "dropping-particle" : "", "family" : "Jay", "given" : "Timothy B", "non-dropping-particle" : "", "parse-names" : false, "suffix" : "" } ], "id" : "ITEM-1", "issued" : { "date-parts" : [ [ "2000" ] ] }, "publisher" : "John Benjamins", "publisher-place" : "Philadelphia", "title" : "Why we curse: A Neuro-Psycho-Social Theory of Speech", "type" : "book" }, "suppress-author" : 1, "uris" : [ "http://www.mendeley.com/documents/?uuid=76069e19-ec22-4226-b7f6-91748222ddd7" ] } ], "mendeley" : { "formattedCitation" : "(2000b)", "plainTextFormattedCitation" : "(2000b)", "previouslyFormattedCitation" : "(2000b)" }, "properties" : {  }, "schema" : "https://github.com/citation-style-language/schema/raw/master/csl-citation.json" }</w:instrText>
      </w:r>
      <w:r w:rsidR="0095343C">
        <w:fldChar w:fldCharType="separate"/>
      </w:r>
      <w:r w:rsidR="0095343C" w:rsidRPr="0095343C">
        <w:rPr>
          <w:rFonts w:ascii="Times New Roman" w:hAnsi="Times New Roman" w:cs="Times New Roman"/>
          <w:noProof/>
        </w:rPr>
        <w:t>(2000b)</w:t>
      </w:r>
      <w:r w:rsidR="0095343C">
        <w:fldChar w:fldCharType="end"/>
      </w:r>
      <w:r w:rsidR="00E46464">
        <w:rPr>
          <w:rFonts w:ascii="Times New Roman" w:hAnsi="Times New Roman" w:cs="Times New Roman"/>
        </w:rPr>
        <w:t>. They note that, unlike non-taboo language which usually emphasizes left-brain activity, swearing</w:t>
      </w:r>
      <w:r w:rsidR="00A953A8">
        <w:rPr>
          <w:rFonts w:ascii="Times New Roman" w:hAnsi="Times New Roman" w:cs="Times New Roman"/>
        </w:rPr>
        <w:t xml:space="preserve"> is often regulated by</w:t>
      </w:r>
      <w:r w:rsidR="00E46464">
        <w:rPr>
          <w:rFonts w:ascii="Times New Roman" w:hAnsi="Times New Roman" w:cs="Times New Roman"/>
        </w:rPr>
        <w:t xml:space="preserve"> both hemispheres. When swearing is primarily reactive, as in cathartic swearing, the right-brain is almost entirely responsible for swearing. Yet, when cursing is used conversational</w:t>
      </w:r>
      <w:r w:rsidR="000E7B23">
        <w:rPr>
          <w:rFonts w:ascii="Times New Roman" w:hAnsi="Times New Roman" w:cs="Times New Roman"/>
        </w:rPr>
        <w:t xml:space="preserve">ly in </w:t>
      </w:r>
      <w:r w:rsidR="00E46464">
        <w:rPr>
          <w:rFonts w:ascii="Times New Roman" w:hAnsi="Times New Roman" w:cs="Times New Roman"/>
        </w:rPr>
        <w:t>social interactions, swearing is a predominantly left-brain process.</w:t>
      </w:r>
      <w:r w:rsidR="00A953A8">
        <w:rPr>
          <w:rFonts w:ascii="Times New Roman" w:hAnsi="Times New Roman" w:cs="Times New Roman"/>
        </w:rPr>
        <w:t xml:space="preserve"> </w:t>
      </w:r>
      <w:r w:rsidR="00FD2BCA">
        <w:rPr>
          <w:rFonts w:ascii="Times New Roman" w:hAnsi="Times New Roman" w:cs="Times New Roman"/>
        </w:rPr>
        <w:t>This</w:t>
      </w:r>
      <w:r w:rsidR="00C542D8">
        <w:rPr>
          <w:rFonts w:ascii="Times New Roman" w:hAnsi="Times New Roman" w:cs="Times New Roman"/>
        </w:rPr>
        <w:t xml:space="preserve"> unique neurological structure </w:t>
      </w:r>
      <w:r w:rsidR="0075306D">
        <w:rPr>
          <w:rFonts w:ascii="Times New Roman" w:hAnsi="Times New Roman" w:cs="Times New Roman"/>
        </w:rPr>
        <w:t xml:space="preserve">also explains </w:t>
      </w:r>
      <w:proofErr w:type="spellStart"/>
      <w:r w:rsidR="0005685A">
        <w:rPr>
          <w:rFonts w:ascii="Times New Roman" w:hAnsi="Times New Roman" w:cs="Times New Roman"/>
          <w:i/>
        </w:rPr>
        <w:t>co</w:t>
      </w:r>
      <w:r w:rsidR="0075306D">
        <w:rPr>
          <w:rFonts w:ascii="Times New Roman" w:hAnsi="Times New Roman" w:cs="Times New Roman"/>
          <w:i/>
        </w:rPr>
        <w:t>prolalia</w:t>
      </w:r>
      <w:proofErr w:type="spellEnd"/>
      <w:r w:rsidR="00BC1767">
        <w:rPr>
          <w:rFonts w:ascii="Times New Roman" w:hAnsi="Times New Roman" w:cs="Times New Roman"/>
        </w:rPr>
        <w:t xml:space="preserve">, uncontrollable </w:t>
      </w:r>
      <w:r w:rsidR="00BC1767">
        <w:rPr>
          <w:rFonts w:ascii="Times New Roman" w:hAnsi="Times New Roman" w:cs="Times New Roman"/>
        </w:rPr>
        <w:lastRenderedPageBreak/>
        <w:t xml:space="preserve">swearing in inappropriate social contexts seen in persons with Alzheimer’s Disease, Tourette’s Syndrome and brain injuries </w:t>
      </w:r>
      <w:r w:rsidR="0095343C">
        <w:fldChar w:fldCharType="begin" w:fldLock="1"/>
      </w:r>
      <w:r w:rsidR="00987232">
        <w:rPr>
          <w:rFonts w:ascii="Times New Roman" w:hAnsi="Times New Roman" w:cs="Times New Roman"/>
        </w:rPr>
        <w:instrText>ADDIN CSL_CITATION { "citationItems" : [ { "id" : "ITEM-1", "itemData" : { "author" : [ { "dropping-particle" : "", "family" : "Bergen", "given" : "Benjamin", "non-dropping-particle" : "", "parse-names" : false, "suffix" : "" } ], "id" : "ITEM-1", "issued" : { "date-parts" : [ [ "2016" ] ] }, "publisher" : "Basic Books", "publisher-place" : "New York, NY", "title" : "What the F: What swearing reveals about our language, our brains, and ourselves", "type" : "book" }, "uris" : [ "http://www.mendeley.com/documents/?uuid=f24badfd-85a7-3408-969e-07be1e0bba31" ] } ], "mendeley" : { "formattedCitation" : "(Bergen, 2016)", "plainTextFormattedCitation" : "(Bergen, 2016)", "previouslyFormattedCitation" : "(Bergen, 2016)" }, "properties" : {  }, "schema" : "https://github.com/citation-style-language/schema/raw/master/csl-citation.json" }</w:instrText>
      </w:r>
      <w:r w:rsidR="0095343C">
        <w:fldChar w:fldCharType="separate"/>
      </w:r>
      <w:r w:rsidR="0095343C" w:rsidRPr="0095343C">
        <w:rPr>
          <w:rFonts w:ascii="Times New Roman" w:hAnsi="Times New Roman" w:cs="Times New Roman"/>
          <w:noProof/>
        </w:rPr>
        <w:t>(Bergen, 2016)</w:t>
      </w:r>
      <w:r w:rsidR="0095343C">
        <w:fldChar w:fldCharType="end"/>
      </w:r>
      <w:r w:rsidR="0032534B">
        <w:rPr>
          <w:rFonts w:ascii="Times New Roman" w:hAnsi="Times New Roman" w:cs="Times New Roman"/>
        </w:rPr>
        <w:t>.</w:t>
      </w:r>
    </w:p>
    <w:p w14:paraId="519B06D5" w14:textId="2B810CBC" w:rsidR="001E3EC1" w:rsidRDefault="00B23194" w:rsidP="00501C55">
      <w:pPr>
        <w:pStyle w:val="BodyText"/>
        <w:spacing w:after="0" w:line="480" w:lineRule="auto"/>
        <w:rPr>
          <w:rFonts w:ascii="Times New Roman" w:hAnsi="Times New Roman" w:cs="Times New Roman"/>
        </w:rPr>
      </w:pPr>
      <w:r>
        <w:rPr>
          <w:rFonts w:ascii="Times New Roman" w:hAnsi="Times New Roman" w:cs="Times New Roman"/>
        </w:rPr>
        <w:tab/>
      </w:r>
      <w:proofErr w:type="spellStart"/>
      <w:r w:rsidR="003A3FEF">
        <w:rPr>
          <w:rFonts w:ascii="Times New Roman" w:hAnsi="Times New Roman" w:cs="Times New Roman"/>
        </w:rPr>
        <w:t>Coprolalia</w:t>
      </w:r>
      <w:proofErr w:type="spellEnd"/>
      <w:r w:rsidR="003A3FEF">
        <w:rPr>
          <w:rFonts w:ascii="Times New Roman" w:hAnsi="Times New Roman" w:cs="Times New Roman"/>
        </w:rPr>
        <w:t xml:space="preserve"> represents a dysfunction in the complex neurological pathways which control swearing, and often leads to socially inappropriate usage of taboo words. Yet, </w:t>
      </w:r>
      <w:r w:rsidR="007B62D4">
        <w:rPr>
          <w:rFonts w:ascii="Times New Roman" w:hAnsi="Times New Roman" w:cs="Times New Roman"/>
        </w:rPr>
        <w:t>beyond neurolo</w:t>
      </w:r>
      <w:r w:rsidR="00F04C56">
        <w:rPr>
          <w:rFonts w:ascii="Times New Roman" w:hAnsi="Times New Roman" w:cs="Times New Roman"/>
        </w:rPr>
        <w:t>gical disorders, determining when and why</w:t>
      </w:r>
      <w:r w:rsidR="007B62D4">
        <w:rPr>
          <w:rFonts w:ascii="Times New Roman" w:hAnsi="Times New Roman" w:cs="Times New Roman"/>
        </w:rPr>
        <w:t xml:space="preserve"> an individual swears is still complicated</w:t>
      </w:r>
      <w:r w:rsidR="003A3FEF">
        <w:rPr>
          <w:rFonts w:ascii="Times New Roman" w:hAnsi="Times New Roman" w:cs="Times New Roman"/>
        </w:rPr>
        <w:t xml:space="preserve">. For instance, while Bergen </w:t>
      </w:r>
      <w:r w:rsidR="00A47924">
        <w:rPr>
          <w:rFonts w:ascii="Times New Roman" w:hAnsi="Times New Roman" w:cs="Times New Roman"/>
        </w:rPr>
        <w:fldChar w:fldCharType="begin" w:fldLock="1"/>
      </w:r>
      <w:r w:rsidR="00987232">
        <w:rPr>
          <w:rFonts w:ascii="Times New Roman" w:hAnsi="Times New Roman" w:cs="Times New Roman"/>
        </w:rPr>
        <w:instrText>ADDIN CSL_CITATION { "citationItems" : [ { "id" : "ITEM-1", "itemData" : { "author" : [ { "dropping-particle" : "", "family" : "Bergen", "given" : "Benjamin", "non-dropping-particle" : "", "parse-names" : false, "suffix" : "" } ], "id" : "ITEM-1", "issued" : { "date-parts" : [ [ "2016" ] ] }, "publisher" : "Basic Books", "publisher-place" : "New York, NY", "title" : "What the F: What swearing reveals about our language, our brains, and ourselves", "type" : "book" }, "suppress-author" : 1, "uris" : [ "http://www.mendeley.com/documents/?uuid=f24badfd-85a7-3408-969e-07be1e0bba31" ] } ], "mendeley" : { "formattedCitation" : "(2016)", "plainTextFormattedCitation" : "(2016)", "previouslyFormattedCitation" : "(2016)" }, "properties" : {  }, "schema" : "https://github.com/citation-style-language/schema/raw/master/csl-citation.json" }</w:instrText>
      </w:r>
      <w:r w:rsidR="00A47924">
        <w:rPr>
          <w:rFonts w:ascii="Times New Roman" w:hAnsi="Times New Roman" w:cs="Times New Roman"/>
        </w:rPr>
        <w:fldChar w:fldCharType="separate"/>
      </w:r>
      <w:r w:rsidR="00A47924" w:rsidRPr="00A47924">
        <w:rPr>
          <w:rFonts w:ascii="Times New Roman" w:hAnsi="Times New Roman" w:cs="Times New Roman"/>
          <w:noProof/>
        </w:rPr>
        <w:t>(2016)</w:t>
      </w:r>
      <w:r w:rsidR="00A47924">
        <w:rPr>
          <w:rFonts w:ascii="Times New Roman" w:hAnsi="Times New Roman" w:cs="Times New Roman"/>
        </w:rPr>
        <w:fldChar w:fldCharType="end"/>
      </w:r>
      <w:r w:rsidR="003A3FEF">
        <w:rPr>
          <w:rFonts w:ascii="Times New Roman" w:hAnsi="Times New Roman" w:cs="Times New Roman"/>
        </w:rPr>
        <w:t xml:space="preserve"> states swearing in children is viewed as highly inappropriate, </w:t>
      </w:r>
      <w:r w:rsidR="00D70272">
        <w:rPr>
          <w:rFonts w:ascii="Times New Roman" w:hAnsi="Times New Roman" w:cs="Times New Roman"/>
        </w:rPr>
        <w:t xml:space="preserve">Simpson, Duarte, and Bishop </w:t>
      </w:r>
      <w:r w:rsidR="00D70272">
        <w:rPr>
          <w:rFonts w:ascii="Times New Roman" w:hAnsi="Times New Roman" w:cs="Times New Roman"/>
        </w:rPr>
        <w:fldChar w:fldCharType="begin" w:fldLock="1"/>
      </w:r>
      <w:r w:rsidR="00D70272">
        <w:rPr>
          <w:rFonts w:ascii="Times New Roman" w:hAnsi="Times New Roman" w:cs="Times New Roman"/>
        </w:rPr>
        <w:instrText>ADDIN CSL_CITATION { "citationItems" : [ { "id" : "ITEM-1", "itemData" : { "author" : [ { "dropping-particle" : "", "family" : "Simpson", "given" : "Emily", "non-dropping-particle" : "", "parse-names" : false, "suffix" : "" }, { "dropping-particle" : "", "family" : "Duarte", "given" : "Joshua", "non-dropping-particle" : "", "parse-names" : false, "suffix" : "" }, { "dropping-particle" : "", "family" : "Bishop", "given" : "Brianna", "non-dropping-particle" : "", "parse-names" : false, "suffix" : "" } ], "container-title" : "Undergraduate Research Journal", "id" : "ITEM-1", "issue" : "2", "issued" : { "date-parts" : [ [ "2015", "1", "30" ] ] }, "page" : "1-7", "title" : "When Moms Say Bad Words: Family and Peer Influence on the Frequency of Swearing", "type" : "article-journal", "volume" : "8" }, "suppress-author" : 1, "uris" : [ "http://www.mendeley.com/documents/?uuid=d981d2e4-3109-3f5f-be14-e4dacd14f9b5" ] } ], "mendeley" : { "formattedCitation" : "(2015)", "plainTextFormattedCitation" : "(2015)", "previouslyFormattedCitation" : "(2015)" }, "properties" : {  }, "schema" : "https://github.com/citation-style-language/schema/raw/master/csl-citation.json" }</w:instrText>
      </w:r>
      <w:r w:rsidR="00D70272">
        <w:rPr>
          <w:rFonts w:ascii="Times New Roman" w:hAnsi="Times New Roman" w:cs="Times New Roman"/>
        </w:rPr>
        <w:fldChar w:fldCharType="separate"/>
      </w:r>
      <w:r w:rsidR="00D70272" w:rsidRPr="00D70272">
        <w:rPr>
          <w:rFonts w:ascii="Times New Roman" w:hAnsi="Times New Roman" w:cs="Times New Roman"/>
          <w:noProof/>
        </w:rPr>
        <w:t>(2015)</w:t>
      </w:r>
      <w:r w:rsidR="00D70272">
        <w:rPr>
          <w:rFonts w:ascii="Times New Roman" w:hAnsi="Times New Roman" w:cs="Times New Roman"/>
        </w:rPr>
        <w:fldChar w:fldCharType="end"/>
      </w:r>
      <w:r w:rsidR="00D70272">
        <w:rPr>
          <w:rFonts w:ascii="Times New Roman" w:hAnsi="Times New Roman" w:cs="Times New Roman"/>
        </w:rPr>
        <w:t xml:space="preserve"> </w:t>
      </w:r>
      <w:r w:rsidR="003A3FEF">
        <w:rPr>
          <w:rFonts w:ascii="Times New Roman" w:hAnsi="Times New Roman" w:cs="Times New Roman"/>
        </w:rPr>
        <w:t>noted a strong correlation between frequent swearing in adults and the amount of swearing used by their parents while growing up. While this</w:t>
      </w:r>
      <w:r w:rsidR="0006762E">
        <w:rPr>
          <w:rFonts w:ascii="Times New Roman" w:hAnsi="Times New Roman" w:cs="Times New Roman"/>
        </w:rPr>
        <w:t xml:space="preserve"> finding</w:t>
      </w:r>
      <w:r w:rsidR="003A3FEF">
        <w:rPr>
          <w:rFonts w:ascii="Times New Roman" w:hAnsi="Times New Roman" w:cs="Times New Roman"/>
        </w:rPr>
        <w:t xml:space="preserve"> seems reasonable, it was surprising that correlation between maternal swearing and adult swearing was significantly higher than peers, romantic partners or coworkers</w:t>
      </w:r>
      <w:r w:rsidR="00A953A8">
        <w:rPr>
          <w:rFonts w:ascii="Times New Roman" w:hAnsi="Times New Roman" w:cs="Times New Roman"/>
        </w:rPr>
        <w:t>, especially considering that children are often not allowed to use taboo words</w:t>
      </w:r>
      <w:r w:rsidR="007D4F65">
        <w:rPr>
          <w:rFonts w:ascii="Times New Roman" w:hAnsi="Times New Roman" w:cs="Times New Roman"/>
        </w:rPr>
        <w:t xml:space="preserve"> around their parents.</w:t>
      </w:r>
      <w:del w:id="35" w:author="Author">
        <w:r w:rsidR="003A3FEF" w:rsidDel="00A953A8">
          <w:rPr>
            <w:rFonts w:ascii="Times New Roman" w:hAnsi="Times New Roman" w:cs="Times New Roman"/>
          </w:rPr>
          <w:delText>.</w:delText>
        </w:r>
      </w:del>
    </w:p>
    <w:p w14:paraId="207D145A" w14:textId="2D937281" w:rsidR="00A60FF3" w:rsidRPr="0075306D" w:rsidRDefault="001E3EC1" w:rsidP="001E3EC1">
      <w:pPr>
        <w:pStyle w:val="BodyText"/>
        <w:spacing w:after="0" w:line="480" w:lineRule="auto"/>
        <w:ind w:firstLine="720"/>
        <w:rPr>
          <w:rFonts w:ascii="Times New Roman" w:hAnsi="Times New Roman" w:cs="Times New Roman"/>
        </w:rPr>
      </w:pPr>
      <w:r>
        <w:rPr>
          <w:rFonts w:ascii="Times New Roman" w:hAnsi="Times New Roman" w:cs="Times New Roman"/>
        </w:rPr>
        <w:t>Beyond the social and neurological complexities of swearing, t</w:t>
      </w:r>
      <w:del w:id="36" w:author="Author">
        <w:r w:rsidDel="001E3EC1">
          <w:rPr>
            <w:rFonts w:ascii="Times New Roman" w:hAnsi="Times New Roman" w:cs="Times New Roman"/>
          </w:rPr>
          <w:delText>T</w:delText>
        </w:r>
      </w:del>
      <w:r>
        <w:rPr>
          <w:rFonts w:ascii="Times New Roman" w:hAnsi="Times New Roman" w:cs="Times New Roman"/>
        </w:rPr>
        <w:t xml:space="preserve">aboo words also possess unique syntactic qualities in English. Utilizing Google searches, Bauer </w:t>
      </w:r>
      <w:r w:rsidR="00D70272">
        <w:fldChar w:fldCharType="begin" w:fldLock="1"/>
      </w:r>
      <w:r w:rsidR="00987232">
        <w:rPr>
          <w:rFonts w:ascii="Times New Roman" w:hAnsi="Times New Roman" w:cs="Times New Roman"/>
        </w:rPr>
        <w:instrText>ADDIN CSL_CITATION { "citationItems" : [ { "id" : "ITEM-1", "itemData" : { "DOI" : "10.1215/00031283-2914736", "ISSN" : "0003-1283", "author" : [ { "dropping-particle" : "", "family" : "Bauer", "given" : "L.", "non-dropping-particle" : "", "parse-names" : false, "suffix" : "" } ], "container-title" : "American Speech", "id" : "ITEM-1", "issue" : "1", "issued" : { "date-parts" : [ [ "2015", "1", "1" ] ] }, "page" : "122-127", "title" : "Expletive insertion", "type" : "article-journal", "volume" : "90" }, "suppress-author" : 1, "uris" : [ "http://www.mendeley.com/documents/?uuid=190d3e53-9072-428c-88cf-581111287b8c" ] } ], "mendeley" : { "formattedCitation" : "(2015)", "plainTextFormattedCitation" : "(2015)", "previouslyFormattedCitation" : "(2015)" }, "properties" : {  }, "schema" : "https://github.com/citation-style-language/schema/raw/master/csl-citation.json" }</w:instrText>
      </w:r>
      <w:r w:rsidR="00D70272">
        <w:fldChar w:fldCharType="separate"/>
      </w:r>
      <w:r w:rsidR="00D70272" w:rsidRPr="00D70272">
        <w:rPr>
          <w:rFonts w:ascii="Times New Roman" w:hAnsi="Times New Roman" w:cs="Times New Roman"/>
          <w:noProof/>
        </w:rPr>
        <w:t>(2015)</w:t>
      </w:r>
      <w:r w:rsidR="00D70272">
        <w:fldChar w:fldCharType="end"/>
      </w:r>
      <w:r>
        <w:rPr>
          <w:rFonts w:ascii="Times New Roman" w:hAnsi="Times New Roman" w:cs="Times New Roman"/>
        </w:rPr>
        <w:t xml:space="preserve"> demonstrated the prevalence of “expletive insertion” in spoken language. Expletive insertion is the meshing of a taboo word within the pronunciation of a non-taboo word (</w:t>
      </w:r>
      <w:r w:rsidR="006F38F6">
        <w:rPr>
          <w:rFonts w:ascii="Times New Roman" w:hAnsi="Times New Roman" w:cs="Times New Roman"/>
        </w:rPr>
        <w:t>e.g.</w:t>
      </w:r>
      <w:commentRangeStart w:id="37"/>
      <w:ins w:id="38" w:author="Author">
        <w:r w:rsidR="00A52E3C">
          <w:rPr>
            <w:rFonts w:ascii="Times New Roman" w:hAnsi="Times New Roman" w:cs="Times New Roman"/>
          </w:rPr>
          <w:t>,</w:t>
        </w:r>
      </w:ins>
      <w:r>
        <w:rPr>
          <w:rFonts w:ascii="Times New Roman" w:hAnsi="Times New Roman" w:cs="Times New Roman"/>
        </w:rPr>
        <w:t xml:space="preserve"> </w:t>
      </w:r>
      <w:commentRangeEnd w:id="37"/>
      <w:r w:rsidR="00501C55">
        <w:rPr>
          <w:rStyle w:val="CommentReference"/>
        </w:rPr>
        <w:commentReference w:id="37"/>
      </w:r>
      <w:r w:rsidRPr="00720D78">
        <w:rPr>
          <w:rFonts w:ascii="Times New Roman" w:hAnsi="Times New Roman" w:cs="Times New Roman"/>
          <w:i/>
        </w:rPr>
        <w:t>un-fucking-believable</w:t>
      </w:r>
      <w:r>
        <w:rPr>
          <w:rFonts w:ascii="Times New Roman" w:hAnsi="Times New Roman" w:cs="Times New Roman"/>
        </w:rPr>
        <w:t xml:space="preserve">). Bauer also found strict rules governed expletive insertion, with the taboo word typically preceding the stressed syllable of the non-taboo word. This finding </w:t>
      </w:r>
      <w:r w:rsidR="005E578F">
        <w:rPr>
          <w:rFonts w:ascii="Times New Roman" w:hAnsi="Times New Roman" w:cs="Times New Roman"/>
        </w:rPr>
        <w:t>portrays</w:t>
      </w:r>
      <w:r>
        <w:rPr>
          <w:rFonts w:ascii="Times New Roman" w:hAnsi="Times New Roman" w:cs="Times New Roman"/>
        </w:rPr>
        <w:t xml:space="preserve"> that, while taboo words may violate the normal rules of English syntax, they still often demonstrate phonetic and syntactically predictable usage and behavior.</w:t>
      </w:r>
      <w:r w:rsidR="005E578F">
        <w:rPr>
          <w:rFonts w:ascii="Times New Roman" w:hAnsi="Times New Roman" w:cs="Times New Roman"/>
        </w:rPr>
        <w:t xml:space="preserve"> They also allow for creativity and spontaneity outside of the usual rules of grammar and syntax in the English language.</w:t>
      </w:r>
    </w:p>
    <w:p w14:paraId="213BB948" w14:textId="16687FBA" w:rsidR="0011421D" w:rsidRDefault="00A60FF3" w:rsidP="00501C55">
      <w:pPr>
        <w:pStyle w:val="BodyText"/>
        <w:spacing w:after="0" w:line="480" w:lineRule="auto"/>
        <w:rPr>
          <w:rFonts w:ascii="Times New Roman" w:hAnsi="Times New Roman" w:cs="Times New Roman"/>
        </w:rPr>
      </w:pPr>
      <w:r>
        <w:rPr>
          <w:rFonts w:ascii="Times New Roman" w:hAnsi="Times New Roman" w:cs="Times New Roman"/>
        </w:rPr>
        <w:tab/>
      </w:r>
      <w:r w:rsidR="005E578F">
        <w:rPr>
          <w:rFonts w:ascii="Times New Roman" w:hAnsi="Times New Roman" w:cs="Times New Roman"/>
        </w:rPr>
        <w:t xml:space="preserve">In many respects, we understand the mechanics of swearing. However, the exact function of taboo words in language, both grammatically, psychologically and socially, remains an area of active research, in large part because of the complexity of swearing. </w:t>
      </w:r>
      <w:r w:rsidR="001017D2" w:rsidRPr="00CF38CB">
        <w:rPr>
          <w:rFonts w:ascii="Times New Roman" w:hAnsi="Times New Roman" w:cs="Times New Roman"/>
        </w:rPr>
        <w:t>The purpo</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001017D2" w:rsidRPr="00CF38CB">
        <w:rPr>
          <w:rFonts w:ascii="Times New Roman" w:hAnsi="Times New Roman" w:cs="Times New Roman"/>
        </w:rPr>
        <w:t xml:space="preserve">of the </w:t>
      </w:r>
      <w:r w:rsidR="008744F5" w:rsidRPr="00CF38CB">
        <w:rPr>
          <w:rFonts w:ascii="Times New Roman" w:hAnsi="Times New Roman" w:cs="Times New Roman"/>
        </w:rPr>
        <w:t xml:space="preserve">current </w:t>
      </w:r>
      <w:r w:rsidR="001017D2" w:rsidRPr="00CF38CB">
        <w:rPr>
          <w:rFonts w:ascii="Times New Roman" w:hAnsi="Times New Roman" w:cs="Times New Roman"/>
        </w:rPr>
        <w:lastRenderedPageBreak/>
        <w:t xml:space="preserve">study is to determine whether we view </w:t>
      </w:r>
      <w:r w:rsidR="0017315C" w:rsidRPr="00CF38CB">
        <w:rPr>
          <w:rFonts w:ascii="Times New Roman" w:hAnsi="Times New Roman" w:cs="Times New Roman"/>
        </w:rPr>
        <w:t>taboo</w:t>
      </w:r>
      <w:r w:rsidR="001017D2" w:rsidRPr="00CF38CB">
        <w:rPr>
          <w:rFonts w:ascii="Times New Roman" w:hAnsi="Times New Roman" w:cs="Times New Roman"/>
        </w:rPr>
        <w:t xml:space="preserve"> words differently when </w:t>
      </w:r>
      <w:r w:rsidR="00FD61BB" w:rsidRPr="00CF38CB">
        <w:rPr>
          <w:rFonts w:ascii="Times New Roman" w:hAnsi="Times New Roman" w:cs="Times New Roman"/>
        </w:rPr>
        <w:t>used to</w:t>
      </w:r>
      <w:r w:rsidR="001017D2" w:rsidRPr="00CF38CB">
        <w:rPr>
          <w:rFonts w:ascii="Times New Roman" w:hAnsi="Times New Roman" w:cs="Times New Roman"/>
        </w:rPr>
        <w:t xml:space="preserve"> de</w:t>
      </w:r>
      <w:r w:rsidR="00FD61BB" w:rsidRPr="00CF38CB">
        <w:rPr>
          <w:rFonts w:ascii="Times New Roman" w:hAnsi="Times New Roman" w:cs="Times New Roman"/>
        </w:rPr>
        <w:t xml:space="preserve">scribe people versus </w:t>
      </w:r>
      <w:r w:rsidR="001017D2" w:rsidRPr="00CF38CB">
        <w:rPr>
          <w:rFonts w:ascii="Times New Roman" w:hAnsi="Times New Roman" w:cs="Times New Roman"/>
        </w:rPr>
        <w:t>things or objects</w:t>
      </w:r>
      <w:r w:rsidR="007F4D44" w:rsidRPr="00CF38CB">
        <w:rPr>
          <w:rFonts w:ascii="Times New Roman" w:hAnsi="Times New Roman" w:cs="Times New Roman"/>
        </w:rPr>
        <w:t xml:space="preserve">. </w:t>
      </w:r>
      <w:r w:rsidR="00067428">
        <w:rPr>
          <w:rFonts w:ascii="Times New Roman" w:hAnsi="Times New Roman" w:cs="Times New Roman"/>
        </w:rPr>
        <w:t>To</w:t>
      </w:r>
      <w:r w:rsidR="008744F5" w:rsidRPr="00CF38CB">
        <w:rPr>
          <w:rFonts w:ascii="Times New Roman" w:hAnsi="Times New Roman" w:cs="Times New Roman"/>
        </w:rPr>
        <w:t xml:space="preserve"> test this, we attempted to determine whether pairing a taboo word with a proper name would elicit different offensiveness ratings as opposed to pairing a taboo word with a</w:t>
      </w:r>
      <w:r w:rsidR="00295B4B">
        <w:rPr>
          <w:rFonts w:ascii="Times New Roman" w:hAnsi="Times New Roman" w:cs="Times New Roman"/>
        </w:rPr>
        <w:t>n</w:t>
      </w:r>
      <w:r w:rsidR="008744F5" w:rsidRPr="00CF38CB">
        <w:rPr>
          <w:rFonts w:ascii="Times New Roman" w:hAnsi="Times New Roman" w:cs="Times New Roman"/>
        </w:rPr>
        <w:t xml:space="preserve"> </w:t>
      </w:r>
      <w:r w:rsidR="009351C5">
        <w:rPr>
          <w:rFonts w:ascii="Times New Roman" w:hAnsi="Times New Roman" w:cs="Times New Roman"/>
        </w:rPr>
        <w:t>object</w:t>
      </w:r>
      <w:r w:rsidR="00D622DC">
        <w:rPr>
          <w:rFonts w:ascii="Times New Roman" w:hAnsi="Times New Roman" w:cs="Times New Roman"/>
        </w:rPr>
        <w:t>; thus, studying the directive of the curse</w:t>
      </w:r>
      <w:r w:rsidR="007F4D44" w:rsidRPr="00CF38CB">
        <w:rPr>
          <w:rFonts w:ascii="Times New Roman" w:hAnsi="Times New Roman" w:cs="Times New Roman"/>
        </w:rPr>
        <w:t xml:space="preserve">. </w:t>
      </w:r>
      <w:r w:rsidR="00B6325F">
        <w:rPr>
          <w:rFonts w:ascii="Times New Roman" w:hAnsi="Times New Roman" w:cs="Times New Roman"/>
        </w:rPr>
        <w:t>Participants involved in this study were shown taboo words within various contexts (paired with a name or object) and asked to rate the offensiveness of those words. In a second study, we examined how semantic processing affected the responses found for offensiveness.</w:t>
      </w:r>
      <w:r w:rsidR="00B6325F" w:rsidRPr="00B6325F">
        <w:rPr>
          <w:rFonts w:ascii="Times New Roman" w:hAnsi="Times New Roman" w:cs="Times New Roman"/>
        </w:rPr>
        <w:t xml:space="preserve"> </w:t>
      </w:r>
      <w:commentRangeStart w:id="39"/>
      <w:r w:rsidR="00B6325F" w:rsidRPr="00CF38CB">
        <w:rPr>
          <w:rFonts w:ascii="Times New Roman" w:hAnsi="Times New Roman" w:cs="Times New Roman"/>
        </w:rPr>
        <w:t>We posited that certain types of taboo words, such as racial slurs or other derogatory words that marginalize groups of people would remain strongly taboo across situations, while other terms would be perceived as more offensive when paired with a name</w:t>
      </w:r>
      <w:r w:rsidR="00B6325F">
        <w:rPr>
          <w:rFonts w:ascii="Times New Roman" w:hAnsi="Times New Roman" w:cs="Times New Roman"/>
        </w:rPr>
        <w:t xml:space="preserve">, especially when participants used deeper semantic processing </w:t>
      </w:r>
      <w:r w:rsidR="00A47419">
        <w:rPr>
          <w:rFonts w:ascii="Times New Roman" w:hAnsi="Times New Roman" w:cs="Times New Roman"/>
        </w:rPr>
        <w:t>of the information presented</w:t>
      </w:r>
      <w:r w:rsidR="00B6325F" w:rsidRPr="00CF38CB">
        <w:rPr>
          <w:rFonts w:ascii="Times New Roman" w:hAnsi="Times New Roman" w:cs="Times New Roman"/>
        </w:rPr>
        <w:t>.</w:t>
      </w:r>
      <w:commentRangeEnd w:id="39"/>
      <w:r w:rsidR="00B6325F">
        <w:rPr>
          <w:rStyle w:val="CommentReference"/>
        </w:rPr>
        <w:commentReference w:id="39"/>
      </w:r>
    </w:p>
    <w:p w14:paraId="0B3FC538" w14:textId="77777777" w:rsidR="001017D2" w:rsidRPr="0011421D" w:rsidRDefault="21543606" w:rsidP="0011421D">
      <w:pPr>
        <w:pStyle w:val="BodyText"/>
        <w:spacing w:after="0" w:line="480" w:lineRule="auto"/>
        <w:jc w:val="center"/>
        <w:rPr>
          <w:rFonts w:ascii="Times New Roman" w:hAnsi="Times New Roman" w:cs="Times New Roman"/>
        </w:rPr>
      </w:pPr>
      <w:r w:rsidRPr="21543606">
        <w:rPr>
          <w:rFonts w:ascii="Times New Roman" w:eastAsia="Times New Roman" w:hAnsi="Times New Roman" w:cs="Times New Roman"/>
          <w:b/>
          <w:bCs/>
        </w:rPr>
        <w:t>Experiment 1</w:t>
      </w:r>
    </w:p>
    <w:p w14:paraId="287DA274" w14:textId="77777777" w:rsidR="001017D2" w:rsidRPr="00CF38CB" w:rsidRDefault="21543606" w:rsidP="0011421D">
      <w:pPr>
        <w:pStyle w:val="BodyText"/>
        <w:spacing w:after="0" w:line="480" w:lineRule="auto"/>
        <w:jc w:val="center"/>
        <w:rPr>
          <w:rFonts w:ascii="Times New Roman" w:hAnsi="Times New Roman" w:cs="Times New Roman"/>
          <w:b/>
        </w:rPr>
      </w:pPr>
      <w:r w:rsidRPr="21543606">
        <w:rPr>
          <w:rFonts w:ascii="Times New Roman" w:eastAsia="Times New Roman" w:hAnsi="Times New Roman" w:cs="Times New Roman"/>
          <w:b/>
          <w:bCs/>
        </w:rPr>
        <w:t>Method</w:t>
      </w:r>
    </w:p>
    <w:p w14:paraId="76CDFCF3" w14:textId="77777777" w:rsidR="0017315C" w:rsidRPr="00CF38CB" w:rsidRDefault="21543606" w:rsidP="00E305C1">
      <w:pPr>
        <w:pStyle w:val="BodyText"/>
        <w:spacing w:after="0" w:line="480" w:lineRule="auto"/>
        <w:outlineLvl w:val="0"/>
        <w:rPr>
          <w:rFonts w:ascii="Times New Roman" w:hAnsi="Times New Roman" w:cs="Times New Roman"/>
          <w:b/>
        </w:rPr>
      </w:pPr>
      <w:r w:rsidRPr="21543606">
        <w:rPr>
          <w:rFonts w:ascii="Times New Roman" w:eastAsia="Times New Roman" w:hAnsi="Times New Roman" w:cs="Times New Roman"/>
          <w:b/>
          <w:bCs/>
        </w:rPr>
        <w:t>Participants</w:t>
      </w:r>
    </w:p>
    <w:p w14:paraId="576DFB0D" w14:textId="2C1C1761" w:rsidR="00E403CB" w:rsidRPr="00CF38CB" w:rsidRDefault="008744F5" w:rsidP="00AB4A08">
      <w:pPr>
        <w:pStyle w:val="BodyText"/>
        <w:spacing w:after="0" w:line="480" w:lineRule="auto"/>
        <w:ind w:firstLine="720"/>
        <w:rPr>
          <w:rFonts w:ascii="Times New Roman" w:hAnsi="Times New Roman" w:cs="Times New Roman"/>
        </w:rPr>
      </w:pPr>
      <w:r w:rsidRPr="00CF38CB">
        <w:rPr>
          <w:rFonts w:ascii="Times New Roman" w:hAnsi="Times New Roman" w:cs="Times New Roman"/>
        </w:rPr>
        <w:t>Participants</w:t>
      </w:r>
      <w:r w:rsidR="00E403CB" w:rsidRPr="00CF38CB">
        <w:rPr>
          <w:rFonts w:ascii="Times New Roman" w:hAnsi="Times New Roman" w:cs="Times New Roman"/>
        </w:rPr>
        <w:t xml:space="preserve"> were recruited </w:t>
      </w:r>
      <w:r w:rsidR="005A1626" w:rsidRPr="00CF38CB">
        <w:rPr>
          <w:rFonts w:ascii="Times New Roman" w:hAnsi="Times New Roman" w:cs="Times New Roman"/>
        </w:rPr>
        <w:t xml:space="preserve">from </w:t>
      </w:r>
      <w:r w:rsidR="00E403CB" w:rsidRPr="00CF38CB">
        <w:rPr>
          <w:rFonts w:ascii="Times New Roman" w:hAnsi="Times New Roman" w:cs="Times New Roman"/>
        </w:rPr>
        <w:t>an introductory psychology cour</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002B2E25" w:rsidRPr="00CF38CB">
        <w:rPr>
          <w:rFonts w:ascii="Times New Roman" w:hAnsi="Times New Roman" w:cs="Times New Roman"/>
        </w:rPr>
        <w:t xml:space="preserve">at </w:t>
      </w:r>
      <w:r w:rsidR="00E55BCD">
        <w:rPr>
          <w:rFonts w:ascii="Times New Roman" w:hAnsi="Times New Roman" w:cs="Times New Roman"/>
        </w:rPr>
        <w:t>a large Midwestern university</w:t>
      </w:r>
      <w:r w:rsidR="005F39BB">
        <w:rPr>
          <w:rFonts w:ascii="Times New Roman" w:hAnsi="Times New Roman" w:cs="Times New Roman"/>
        </w:rPr>
        <w:t>, and</w:t>
      </w:r>
      <w:r w:rsidR="00E403CB" w:rsidRPr="00CF38CB">
        <w:rPr>
          <w:rFonts w:ascii="Times New Roman" w:hAnsi="Times New Roman" w:cs="Times New Roman"/>
        </w:rPr>
        <w:t xml:space="preserve"> each received cour</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00E403CB" w:rsidRPr="00CF38CB">
        <w:rPr>
          <w:rFonts w:ascii="Times New Roman" w:hAnsi="Times New Roman" w:cs="Times New Roman"/>
        </w:rPr>
        <w:t xml:space="preserve">credit for their participation. There were 100 participants in </w:t>
      </w:r>
      <w:r w:rsidR="00E92869" w:rsidRPr="00CF38CB">
        <w:rPr>
          <w:rFonts w:ascii="Times New Roman" w:hAnsi="Times New Roman" w:cs="Times New Roman"/>
        </w:rPr>
        <w:t>all</w:t>
      </w:r>
      <w:r w:rsidR="007F4D44" w:rsidRPr="00CF38CB">
        <w:rPr>
          <w:rFonts w:ascii="Times New Roman" w:hAnsi="Times New Roman" w:cs="Times New Roman"/>
        </w:rPr>
        <w:t xml:space="preserve">. </w:t>
      </w:r>
      <w:r w:rsidR="00E403CB" w:rsidRPr="00CF38CB">
        <w:rPr>
          <w:rFonts w:ascii="Times New Roman" w:hAnsi="Times New Roman" w:cs="Times New Roman"/>
        </w:rPr>
        <w:t xml:space="preserve">Five participants’ data were excluded </w:t>
      </w:r>
      <w:r w:rsidR="005A1626" w:rsidRPr="00CF38CB">
        <w:rPr>
          <w:rFonts w:ascii="Times New Roman" w:hAnsi="Times New Roman" w:cs="Times New Roman"/>
        </w:rPr>
        <w:t xml:space="preserve">from </w:t>
      </w:r>
      <w:r w:rsidR="00E403CB" w:rsidRPr="00CF38CB">
        <w:rPr>
          <w:rFonts w:ascii="Times New Roman" w:hAnsi="Times New Roman" w:cs="Times New Roman"/>
        </w:rPr>
        <w:t xml:space="preserve">analysis for </w:t>
      </w:r>
      <w:r w:rsidR="00A222E5" w:rsidRPr="00CF38CB">
        <w:rPr>
          <w:rFonts w:ascii="Times New Roman" w:hAnsi="Times New Roman" w:cs="Times New Roman"/>
        </w:rPr>
        <w:t>failure to complete</w:t>
      </w:r>
      <w:r w:rsidR="00E403CB" w:rsidRPr="00CF38CB">
        <w:rPr>
          <w:rFonts w:ascii="Times New Roman" w:hAnsi="Times New Roman" w:cs="Times New Roman"/>
        </w:rPr>
        <w:t xml:space="preserve"> the task</w:t>
      </w:r>
      <w:r w:rsidR="007F4D44" w:rsidRPr="00CF38CB">
        <w:rPr>
          <w:rFonts w:ascii="Times New Roman" w:hAnsi="Times New Roman" w:cs="Times New Roman"/>
        </w:rPr>
        <w:t xml:space="preserve">. </w:t>
      </w:r>
      <w:r w:rsidR="00E403CB" w:rsidRPr="00CF38CB">
        <w:rPr>
          <w:rFonts w:ascii="Times New Roman" w:hAnsi="Times New Roman" w:cs="Times New Roman"/>
        </w:rPr>
        <w:t xml:space="preserve">Data </w:t>
      </w:r>
      <w:r w:rsidR="005A1626" w:rsidRPr="00CF38CB">
        <w:rPr>
          <w:rFonts w:ascii="Times New Roman" w:hAnsi="Times New Roman" w:cs="Times New Roman"/>
        </w:rPr>
        <w:t xml:space="preserve">from </w:t>
      </w:r>
      <w:r w:rsidR="00E403CB" w:rsidRPr="00CF38CB">
        <w:rPr>
          <w:rFonts w:ascii="Times New Roman" w:hAnsi="Times New Roman" w:cs="Times New Roman"/>
        </w:rPr>
        <w:t>the remaining 95</w:t>
      </w:r>
      <w:r w:rsidR="00BC6026" w:rsidRPr="00CF38CB">
        <w:rPr>
          <w:rFonts w:ascii="Times New Roman" w:hAnsi="Times New Roman" w:cs="Times New Roman"/>
        </w:rPr>
        <w:t xml:space="preserve"> participants (67 women and </w:t>
      </w:r>
      <w:r w:rsidR="00E403CB" w:rsidRPr="00CF38CB">
        <w:rPr>
          <w:rFonts w:ascii="Times New Roman" w:hAnsi="Times New Roman" w:cs="Times New Roman"/>
        </w:rPr>
        <w:t>28 men</w:t>
      </w:r>
      <w:r w:rsidR="00065B7E">
        <w:rPr>
          <w:rFonts w:ascii="Times New Roman" w:hAnsi="Times New Roman" w:cs="Times New Roman"/>
        </w:rPr>
        <w:t>; 86%</w:t>
      </w:r>
      <w:r w:rsidR="00BC6026" w:rsidRPr="00CF38CB">
        <w:rPr>
          <w:rFonts w:ascii="Times New Roman" w:hAnsi="Times New Roman" w:cs="Times New Roman"/>
        </w:rPr>
        <w:t xml:space="preserve"> Caucasian</w:t>
      </w:r>
      <w:r w:rsidR="00065B7E">
        <w:rPr>
          <w:rFonts w:ascii="Times New Roman" w:hAnsi="Times New Roman" w:cs="Times New Roman"/>
        </w:rPr>
        <w:t xml:space="preserve">). </w:t>
      </w:r>
      <w:commentRangeStart w:id="40"/>
      <w:commentRangeStart w:id="41"/>
      <w:ins w:id="42" w:author="Author">
        <w:r w:rsidR="00751B48">
          <w:rPr>
            <w:rFonts w:ascii="Times New Roman" w:hAnsi="Times New Roman" w:cs="Times New Roman"/>
          </w:rPr>
          <w:t xml:space="preserve"> </w:t>
        </w:r>
        <w:r w:rsidR="00684A3A">
          <w:rPr>
            <w:rFonts w:ascii="Times New Roman" w:hAnsi="Times New Roman" w:cs="Times New Roman"/>
          </w:rPr>
          <w:t>91.6% were 18-24 years old,</w:t>
        </w:r>
        <w:r w:rsidR="00E67EDA">
          <w:rPr>
            <w:rFonts w:ascii="Times New Roman" w:hAnsi="Times New Roman" w:cs="Times New Roman"/>
          </w:rPr>
          <w:t xml:space="preserve"> 4.2% were 25-34 years old, and 4.2% were 35-54 years old</w:t>
        </w:r>
        <w:del w:id="43" w:author="Author">
          <w:r w:rsidR="00684A3A" w:rsidDel="00E67EDA">
            <w:rPr>
              <w:rFonts w:ascii="Times New Roman" w:hAnsi="Times New Roman" w:cs="Times New Roman"/>
            </w:rPr>
            <w:delText xml:space="preserve"> </w:delText>
          </w:r>
        </w:del>
      </w:ins>
      <w:del w:id="44" w:author="Author">
        <w:r w:rsidR="00BC6026" w:rsidRPr="00CF38CB" w:rsidDel="00E67EDA">
          <w:rPr>
            <w:rFonts w:ascii="Times New Roman" w:hAnsi="Times New Roman" w:cs="Times New Roman"/>
          </w:rPr>
          <w:delText xml:space="preserve"> </w:delText>
        </w:r>
        <w:commentRangeStart w:id="45"/>
        <w:r w:rsidR="00E92869" w:rsidRPr="00CF38CB" w:rsidDel="00E67EDA">
          <w:rPr>
            <w:rFonts w:ascii="Times New Roman" w:hAnsi="Times New Roman" w:cs="Times New Roman"/>
          </w:rPr>
          <w:delText xml:space="preserve">all but </w:delText>
        </w:r>
        <w:r w:rsidR="00F476E1" w:rsidDel="00E67EDA">
          <w:rPr>
            <w:rFonts w:ascii="Times New Roman" w:hAnsi="Times New Roman" w:cs="Times New Roman"/>
          </w:rPr>
          <w:delText>eight</w:delText>
        </w:r>
        <w:r w:rsidR="00BC6026" w:rsidRPr="00CF38CB" w:rsidDel="00E67EDA">
          <w:rPr>
            <w:rFonts w:ascii="Times New Roman" w:hAnsi="Times New Roman" w:cs="Times New Roman"/>
          </w:rPr>
          <w:delText xml:space="preserve"> participants were under age 25</w:delText>
        </w:r>
        <w:commentRangeEnd w:id="45"/>
        <w:r w:rsidR="00D32910" w:rsidDel="00E67EDA">
          <w:rPr>
            <w:rStyle w:val="CommentReference"/>
          </w:rPr>
          <w:commentReference w:id="45"/>
        </w:r>
      </w:del>
      <w:r w:rsidR="00E403CB" w:rsidRPr="00CF38CB">
        <w:rPr>
          <w:rFonts w:ascii="Times New Roman" w:hAnsi="Times New Roman" w:cs="Times New Roman"/>
        </w:rPr>
        <w:t xml:space="preserve">) </w:t>
      </w:r>
      <w:commentRangeEnd w:id="40"/>
      <w:r w:rsidR="00501C55">
        <w:rPr>
          <w:rStyle w:val="CommentReference"/>
        </w:rPr>
        <w:commentReference w:id="40"/>
      </w:r>
      <w:commentRangeEnd w:id="41"/>
      <w:r w:rsidR="00065B7E">
        <w:rPr>
          <w:rStyle w:val="CommentReference"/>
        </w:rPr>
        <w:commentReference w:id="41"/>
      </w:r>
      <w:r w:rsidR="00E403CB" w:rsidRPr="00CF38CB">
        <w:rPr>
          <w:rFonts w:ascii="Times New Roman" w:hAnsi="Times New Roman" w:cs="Times New Roman"/>
        </w:rPr>
        <w:t>were analyzed.</w:t>
      </w:r>
      <w:r w:rsidR="002F0AFA" w:rsidRPr="00CF38CB">
        <w:rPr>
          <w:rFonts w:ascii="Times New Roman" w:hAnsi="Times New Roman" w:cs="Times New Roman"/>
        </w:rPr>
        <w:t xml:space="preserve"> Use of human parti</w:t>
      </w:r>
      <w:r w:rsidR="00BC6026" w:rsidRPr="00CF38CB">
        <w:rPr>
          <w:rFonts w:ascii="Times New Roman" w:hAnsi="Times New Roman" w:cs="Times New Roman"/>
        </w:rPr>
        <w:t xml:space="preserve">cipants for both experiments </w:t>
      </w:r>
      <w:proofErr w:type="gramStart"/>
      <w:r w:rsidR="00BC6026" w:rsidRPr="00CF38CB">
        <w:rPr>
          <w:rFonts w:ascii="Times New Roman" w:hAnsi="Times New Roman" w:cs="Times New Roman"/>
        </w:rPr>
        <w:t>was</w:t>
      </w:r>
      <w:proofErr w:type="gramEnd"/>
      <w:r w:rsidR="00BC6026" w:rsidRPr="00CF38CB">
        <w:rPr>
          <w:rFonts w:ascii="Times New Roman" w:hAnsi="Times New Roman" w:cs="Times New Roman"/>
        </w:rPr>
        <w:t xml:space="preserve"> approved</w:t>
      </w:r>
      <w:r w:rsidR="002F0AFA" w:rsidRPr="00CF38CB">
        <w:rPr>
          <w:rFonts w:ascii="Times New Roman" w:hAnsi="Times New Roman" w:cs="Times New Roman"/>
        </w:rPr>
        <w:t xml:space="preserve"> by the Institutional Review Board.</w:t>
      </w:r>
    </w:p>
    <w:p w14:paraId="3144F678" w14:textId="775FF7A8" w:rsidR="00544CC5" w:rsidRDefault="21543606" w:rsidP="00E305C1">
      <w:pPr>
        <w:pStyle w:val="BodyText"/>
        <w:spacing w:after="0" w:line="480" w:lineRule="auto"/>
        <w:outlineLvl w:val="0"/>
        <w:rPr>
          <w:rFonts w:ascii="Times New Roman" w:eastAsia="Times New Roman" w:hAnsi="Times New Roman" w:cs="Times New Roman"/>
          <w:b/>
          <w:bCs/>
        </w:rPr>
      </w:pPr>
      <w:commentRangeStart w:id="46"/>
      <w:commentRangeStart w:id="47"/>
      <w:r w:rsidRPr="21543606">
        <w:rPr>
          <w:rFonts w:ascii="Times New Roman" w:eastAsia="Times New Roman" w:hAnsi="Times New Roman" w:cs="Times New Roman"/>
          <w:b/>
          <w:bCs/>
        </w:rPr>
        <w:t xml:space="preserve">Materials </w:t>
      </w:r>
    </w:p>
    <w:p w14:paraId="3DB01DC7" w14:textId="683CD61E" w:rsidR="00544CC5" w:rsidRPr="00CF38CB" w:rsidRDefault="00544CC5" w:rsidP="00544CC5">
      <w:pPr>
        <w:pStyle w:val="BodyText"/>
        <w:spacing w:after="0" w:line="480" w:lineRule="auto"/>
        <w:ind w:firstLine="720"/>
        <w:rPr>
          <w:rFonts w:ascii="Times New Roman" w:hAnsi="Times New Roman" w:cs="Times New Roman"/>
        </w:rPr>
      </w:pPr>
      <w:proofErr w:type="gramStart"/>
      <w:r w:rsidRPr="00CF38CB">
        <w:rPr>
          <w:rFonts w:ascii="Times New Roman" w:hAnsi="Times New Roman" w:cs="Times New Roman"/>
        </w:rPr>
        <w:t>In order to</w:t>
      </w:r>
      <w:proofErr w:type="gramEnd"/>
      <w:r w:rsidRPr="00CF38CB">
        <w:rPr>
          <w:rFonts w:ascii="Times New Roman" w:hAnsi="Times New Roman" w:cs="Times New Roman"/>
        </w:rPr>
        <w:t xml:space="preserve"> test the effects of pairing a taboo word with a proper name versus pairing it with a</w:t>
      </w:r>
      <w:r>
        <w:rPr>
          <w:rFonts w:ascii="Times New Roman" w:hAnsi="Times New Roman" w:cs="Times New Roman"/>
        </w:rPr>
        <w:t>n</w:t>
      </w:r>
      <w:r w:rsidRPr="00CF38CB">
        <w:rPr>
          <w:rFonts w:ascii="Times New Roman" w:hAnsi="Times New Roman" w:cs="Times New Roman"/>
        </w:rPr>
        <w:t xml:space="preserve"> </w:t>
      </w:r>
      <w:r>
        <w:rPr>
          <w:rFonts w:ascii="Times New Roman" w:hAnsi="Times New Roman" w:cs="Times New Roman"/>
        </w:rPr>
        <w:t>object</w:t>
      </w:r>
      <w:r w:rsidRPr="00CF38CB">
        <w:rPr>
          <w:rFonts w:ascii="Times New Roman" w:hAnsi="Times New Roman" w:cs="Times New Roman"/>
        </w:rPr>
        <w:t>, we created an online rating survey in which participants could assign a Likert-</w:t>
      </w:r>
      <w:r w:rsidRPr="00CF38CB">
        <w:rPr>
          <w:rFonts w:ascii="Times New Roman" w:hAnsi="Times New Roman" w:cs="Times New Roman"/>
        </w:rPr>
        <w:lastRenderedPageBreak/>
        <w:t>type rating to each target word. Participants were exposed to a total of 78 word</w:t>
      </w:r>
      <w:r w:rsidR="00E81D71">
        <w:rPr>
          <w:rFonts w:ascii="Times New Roman" w:hAnsi="Times New Roman" w:cs="Times New Roman"/>
        </w:rPr>
        <w:t>-</w:t>
      </w:r>
      <w:r w:rsidRPr="00CF38CB">
        <w:rPr>
          <w:rFonts w:ascii="Times New Roman" w:hAnsi="Times New Roman" w:cs="Times New Roman"/>
        </w:rPr>
        <w:t xml:space="preserve">pairs, </w:t>
      </w:r>
      <w:commentRangeStart w:id="48"/>
      <w:r w:rsidRPr="00CF38CB">
        <w:rPr>
          <w:rFonts w:ascii="Times New Roman" w:hAnsi="Times New Roman" w:cs="Times New Roman"/>
        </w:rPr>
        <w:t>which</w:t>
      </w:r>
      <w:commentRangeEnd w:id="48"/>
      <w:r w:rsidR="00AD1721">
        <w:rPr>
          <w:rStyle w:val="CommentReference"/>
        </w:rPr>
        <w:commentReference w:id="48"/>
      </w:r>
      <w:r w:rsidRPr="00CF38CB">
        <w:rPr>
          <w:rFonts w:ascii="Times New Roman" w:hAnsi="Times New Roman" w:cs="Times New Roman"/>
        </w:rPr>
        <w:t xml:space="preserve"> each pair appearing individually as one target word and one non-target word. Non-target words were for experimental manipulation and were not rated. </w:t>
      </w:r>
      <w:r w:rsidR="00E81D71">
        <w:rPr>
          <w:rFonts w:ascii="Times New Roman" w:hAnsi="Times New Roman" w:cs="Times New Roman"/>
        </w:rPr>
        <w:t>For the first half of trials, the non-target word was a noun paired with a target word (</w:t>
      </w:r>
      <w:r w:rsidR="00CE09F4">
        <w:rPr>
          <w:rFonts w:ascii="Times New Roman" w:hAnsi="Times New Roman" w:cs="Times New Roman"/>
        </w:rPr>
        <w:t>e.g.</w:t>
      </w:r>
      <w:commentRangeStart w:id="49"/>
      <w:commentRangeStart w:id="50"/>
      <w:r w:rsidR="00E81D71">
        <w:rPr>
          <w:rFonts w:ascii="Times New Roman" w:hAnsi="Times New Roman" w:cs="Times New Roman"/>
        </w:rPr>
        <w:t xml:space="preserve">, </w:t>
      </w:r>
      <w:commentRangeEnd w:id="49"/>
      <w:r w:rsidR="00AD1721">
        <w:rPr>
          <w:rStyle w:val="CommentReference"/>
        </w:rPr>
        <w:commentReference w:id="49"/>
      </w:r>
      <w:commentRangeEnd w:id="50"/>
      <w:r w:rsidR="00CE09F4">
        <w:rPr>
          <w:rStyle w:val="CommentReference"/>
        </w:rPr>
        <w:commentReference w:id="50"/>
      </w:r>
      <w:r w:rsidR="00E81D71">
        <w:rPr>
          <w:rFonts w:ascii="Times New Roman" w:hAnsi="Times New Roman" w:cs="Times New Roman"/>
          <w:i/>
        </w:rPr>
        <w:t xml:space="preserve">SHAPE </w:t>
      </w:r>
      <w:r w:rsidR="00E81D71" w:rsidRPr="00E81D71">
        <w:rPr>
          <w:rFonts w:ascii="Times New Roman" w:hAnsi="Times New Roman" w:cs="Times New Roman"/>
          <w:i/>
        </w:rPr>
        <w:t>QUEER</w:t>
      </w:r>
      <w:r w:rsidR="00E81D71">
        <w:rPr>
          <w:rFonts w:ascii="Times New Roman" w:hAnsi="Times New Roman" w:cs="Times New Roman"/>
        </w:rPr>
        <w:t xml:space="preserve">). </w:t>
      </w:r>
      <w:r w:rsidRPr="00E81D71">
        <w:rPr>
          <w:rFonts w:ascii="Times New Roman" w:hAnsi="Times New Roman" w:cs="Times New Roman"/>
        </w:rPr>
        <w:t>Nouns</w:t>
      </w:r>
      <w:r w:rsidRPr="00CF38CB">
        <w:rPr>
          <w:rFonts w:ascii="Times New Roman" w:hAnsi="Times New Roman" w:cs="Times New Roman"/>
        </w:rPr>
        <w:t xml:space="preserve"> were chosen from an online noun generator</w:t>
      </w:r>
      <w:r>
        <w:rPr>
          <w:rFonts w:ascii="Times New Roman" w:hAnsi="Times New Roman" w:cs="Times New Roman"/>
        </w:rPr>
        <w:t xml:space="preserve"> for objects, and we use the term object to specify this group of nouns to help the reader distinguish between names (which are also nouns) and object-nouns that are not names</w:t>
      </w:r>
      <w:r w:rsidRPr="00CF38CB">
        <w:rPr>
          <w:rFonts w:ascii="Times New Roman" w:hAnsi="Times New Roman" w:cs="Times New Roman"/>
        </w:rPr>
        <w:t>. Only nouns that were not typically associated with taboo words in everyday speech were selected for word pairs. Non-target words were matched for word length (i.e. number of letters) with the target words. All word pairs were presented in uppercase</w:t>
      </w:r>
      <w:r w:rsidRPr="00CF38CB">
        <w:rPr>
          <w:rFonts w:ascii="Times New Roman" w:hAnsi="Times New Roman" w:cs="Times New Roman"/>
          <w:i/>
        </w:rPr>
        <w:t xml:space="preserve"> </w:t>
      </w:r>
      <w:r w:rsidRPr="00CF38CB">
        <w:rPr>
          <w:rFonts w:ascii="Times New Roman" w:hAnsi="Times New Roman" w:cs="Times New Roman"/>
        </w:rPr>
        <w:t xml:space="preserve">block lettering. For example, participants may have seen the words </w:t>
      </w:r>
      <w:r w:rsidRPr="00CF38CB">
        <w:rPr>
          <w:rFonts w:ascii="Times New Roman" w:hAnsi="Times New Roman" w:cs="Times New Roman"/>
          <w:i/>
        </w:rPr>
        <w:t>SHAPE QUEER</w:t>
      </w:r>
      <w:r w:rsidRPr="00CF38CB">
        <w:rPr>
          <w:rFonts w:ascii="Times New Roman" w:hAnsi="Times New Roman" w:cs="Times New Roman"/>
        </w:rPr>
        <w:t xml:space="preserve">. </w:t>
      </w:r>
    </w:p>
    <w:p w14:paraId="6879579F" w14:textId="35B6C5B9" w:rsidR="00337687" w:rsidRDefault="00544CC5" w:rsidP="00AD1721">
      <w:pPr>
        <w:pStyle w:val="BodyText"/>
        <w:spacing w:after="0" w:line="480" w:lineRule="auto"/>
        <w:ind w:firstLine="720"/>
        <w:rPr>
          <w:rFonts w:ascii="Times New Roman" w:hAnsi="Times New Roman" w:cs="Times New Roman"/>
        </w:rPr>
      </w:pPr>
      <w:r w:rsidRPr="00CF38CB">
        <w:rPr>
          <w:rFonts w:ascii="Times New Roman" w:hAnsi="Times New Roman" w:cs="Times New Roman"/>
        </w:rPr>
        <w:t xml:space="preserve">For the other half of the trials, the target word was paired with a proper first name as the </w:t>
      </w:r>
      <w:commentRangeStart w:id="51"/>
      <w:r w:rsidRPr="00CF38CB">
        <w:rPr>
          <w:rFonts w:ascii="Times New Roman" w:hAnsi="Times New Roman" w:cs="Times New Roman"/>
        </w:rPr>
        <w:t>n</w:t>
      </w:r>
      <w:r w:rsidR="00CE09F4">
        <w:rPr>
          <w:rFonts w:ascii="Times New Roman" w:hAnsi="Times New Roman" w:cs="Times New Roman"/>
        </w:rPr>
        <w:t xml:space="preserve">on-target word (e.g., </w:t>
      </w:r>
      <w:r w:rsidRPr="00CF38CB">
        <w:rPr>
          <w:rFonts w:ascii="Times New Roman" w:hAnsi="Times New Roman" w:cs="Times New Roman"/>
          <w:i/>
        </w:rPr>
        <w:t>HENRY QUEER</w:t>
      </w:r>
      <w:commentRangeEnd w:id="51"/>
      <w:r w:rsidR="00AD1721">
        <w:rPr>
          <w:rStyle w:val="CommentReference"/>
        </w:rPr>
        <w:commentReference w:id="51"/>
      </w:r>
      <w:r w:rsidR="00CE09F4" w:rsidRPr="00CE09F4">
        <w:rPr>
          <w:rFonts w:ascii="Times New Roman" w:hAnsi="Times New Roman" w:cs="Times New Roman"/>
        </w:rPr>
        <w:t>)</w:t>
      </w:r>
      <w:r w:rsidRPr="00CF38CB">
        <w:rPr>
          <w:rFonts w:ascii="Times New Roman" w:hAnsi="Times New Roman" w:cs="Times New Roman"/>
          <w:i/>
        </w:rPr>
        <w:t xml:space="preserve">. </w:t>
      </w:r>
      <w:r w:rsidRPr="00CF38CB">
        <w:rPr>
          <w:rFonts w:ascii="Times New Roman" w:hAnsi="Times New Roman" w:cs="Times New Roman"/>
        </w:rPr>
        <w:t>Names were chosen from a list of the most popular baby names in the United States</w:t>
      </w:r>
      <w:r>
        <w:rPr>
          <w:rFonts w:ascii="Times New Roman" w:hAnsi="Times New Roman" w:cs="Times New Roman"/>
        </w:rPr>
        <w:t xml:space="preserve"> </w:t>
      </w:r>
      <w:r w:rsidR="00D70272">
        <w:rPr>
          <w:noProof/>
        </w:rPr>
        <w:fldChar w:fldCharType="begin" w:fldLock="1"/>
      </w:r>
      <w:r w:rsidR="00D70272">
        <w:rPr>
          <w:rFonts w:ascii="Times New Roman" w:hAnsi="Times New Roman" w:cs="Times New Roman"/>
          <w:noProof/>
        </w:rPr>
        <w:instrText>ADDIN CSL_CITATION { "citationItems" : [ { "id" : "ITEM-1", "itemData" : { "URL" : "https://www.ssa.gov/oact/babynames/", "accessed" : { "date-parts" : [ [ "2012", "10", "10" ] ] }, "author" : [ { "dropping-particle" : "", "family" : "Social Security Administration", "given" : "", "non-dropping-particle" : "", "parse-names" : false, "suffix" : "" } ], "id" : "ITEM-1", "issued" : { "date-parts" : [ [ "0" ] ] }, "title" : "Popular Baby Names", "type" : "webpage" }, "uris" : [ "http://www.mendeley.com/documents/?uuid=af6d13c3-84d9-4d7f-9b82-364c9c1c684b" ] } ], "mendeley" : { "formattedCitation" : "(Social Security Administration, n.d.)", "plainTextFormattedCitation" : "(Social Security Administration, n.d.)", "previouslyFormattedCitation" : "(Social Security Administration, n.d.)" }, "properties" : {  }, "schema" : "https://github.com/citation-style-language/schema/raw/master/csl-citation.json" }</w:instrText>
      </w:r>
      <w:r w:rsidR="00D70272">
        <w:rPr>
          <w:noProof/>
        </w:rPr>
        <w:fldChar w:fldCharType="separate"/>
      </w:r>
      <w:r w:rsidR="00D70272" w:rsidRPr="00D70272">
        <w:rPr>
          <w:rFonts w:ascii="Times New Roman" w:hAnsi="Times New Roman" w:cs="Times New Roman"/>
          <w:noProof/>
        </w:rPr>
        <w:t>(Social Security Administration, n.d.)</w:t>
      </w:r>
      <w:r w:rsidR="00D70272">
        <w:rPr>
          <w:noProof/>
        </w:rPr>
        <w:fldChar w:fldCharType="end"/>
      </w:r>
      <w:r w:rsidRPr="00CF38CB">
        <w:rPr>
          <w:rFonts w:ascii="Times New Roman" w:hAnsi="Times New Roman" w:cs="Times New Roman"/>
        </w:rPr>
        <w:t xml:space="preserve">, which was broken down by birth year; most of the names were chosen for the </w:t>
      </w:r>
      <w:commentRangeStart w:id="52"/>
      <w:commentRangeStart w:id="53"/>
      <w:r w:rsidRPr="00CF38CB">
        <w:rPr>
          <w:rFonts w:ascii="Times New Roman" w:hAnsi="Times New Roman" w:cs="Times New Roman"/>
        </w:rPr>
        <w:t>birth years 1950 and 1960</w:t>
      </w:r>
      <w:commentRangeEnd w:id="52"/>
      <w:commentRangeEnd w:id="53"/>
      <w:r>
        <w:rPr>
          <w:rFonts w:ascii="Times New Roman" w:hAnsi="Times New Roman" w:cs="Times New Roman"/>
        </w:rPr>
        <w:t>, and this selection was randomized</w:t>
      </w:r>
      <w:r>
        <w:rPr>
          <w:rStyle w:val="CommentReference"/>
        </w:rPr>
        <w:commentReference w:id="52"/>
      </w:r>
      <w:r>
        <w:rPr>
          <w:rStyle w:val="CommentReference"/>
        </w:rPr>
        <w:commentReference w:id="53"/>
      </w:r>
      <w:r w:rsidRPr="00CF38CB">
        <w:rPr>
          <w:rFonts w:ascii="Times New Roman" w:hAnsi="Times New Roman" w:cs="Times New Roman"/>
        </w:rPr>
        <w:t>. Half of the names were typical male names and half were typical female names. Thirty-eight of the target words were taboo words, and the remaining forty words were non-taboo words. The presentation of words and pair order was counterbalanced so that participants would not rate the same words twice. The word pairings were also counterbalanced across subjects so that each taboo and non-taboo word was equally paired with a name and a</w:t>
      </w:r>
      <w:r>
        <w:rPr>
          <w:rFonts w:ascii="Times New Roman" w:hAnsi="Times New Roman" w:cs="Times New Roman"/>
        </w:rPr>
        <w:t>n</w:t>
      </w:r>
      <w:r w:rsidRPr="00CF38CB">
        <w:rPr>
          <w:rFonts w:ascii="Times New Roman" w:hAnsi="Times New Roman" w:cs="Times New Roman"/>
        </w:rPr>
        <w:t xml:space="preserve"> </w:t>
      </w:r>
      <w:r>
        <w:rPr>
          <w:rFonts w:ascii="Times New Roman" w:hAnsi="Times New Roman" w:cs="Times New Roman"/>
        </w:rPr>
        <w:t>object across participants</w:t>
      </w:r>
      <w:r w:rsidRPr="00CF38CB">
        <w:rPr>
          <w:rFonts w:ascii="Times New Roman" w:hAnsi="Times New Roman" w:cs="Times New Roman"/>
        </w:rPr>
        <w:t xml:space="preserve">. </w:t>
      </w:r>
    </w:p>
    <w:p w14:paraId="12236A2C" w14:textId="3AFCE6F8" w:rsidR="00544CC5" w:rsidRPr="00AD1721" w:rsidRDefault="00337687" w:rsidP="00AD1721">
      <w:pPr>
        <w:pStyle w:val="BodyText"/>
        <w:spacing w:after="0" w:line="480" w:lineRule="auto"/>
        <w:ind w:firstLine="720"/>
        <w:rPr>
          <w:rFonts w:ascii="Times New Roman" w:hAnsi="Times New Roman" w:cs="Times New Roman"/>
          <w:color w:val="FF0000"/>
        </w:rPr>
      </w:pPr>
      <w:r>
        <w:rPr>
          <w:rFonts w:ascii="Times New Roman" w:hAnsi="Times New Roman" w:cs="Times New Roman"/>
        </w:rPr>
        <w:t>I</w:t>
      </w:r>
      <w:commentRangeStart w:id="54"/>
      <w:commentRangeStart w:id="55"/>
      <w:r w:rsidRPr="00CF38CB">
        <w:rPr>
          <w:rFonts w:ascii="Times New Roman" w:hAnsi="Times New Roman" w:cs="Times New Roman"/>
        </w:rPr>
        <w:t xml:space="preserve">dentified taboo words were </w:t>
      </w:r>
      <w:r>
        <w:rPr>
          <w:rFonts w:ascii="Times New Roman" w:hAnsi="Times New Roman" w:cs="Times New Roman"/>
        </w:rPr>
        <w:t xml:space="preserve">additionally </w:t>
      </w:r>
      <w:r w:rsidRPr="00CF38CB">
        <w:rPr>
          <w:rFonts w:ascii="Times New Roman" w:hAnsi="Times New Roman" w:cs="Times New Roman"/>
        </w:rPr>
        <w:t xml:space="preserve">broken down into categories for analysis. Categories </w:t>
      </w:r>
      <w:r w:rsidR="00CE09F4">
        <w:rPr>
          <w:rFonts w:ascii="Times New Roman" w:hAnsi="Times New Roman" w:cs="Times New Roman"/>
        </w:rPr>
        <w:t>included</w:t>
      </w:r>
      <w:r w:rsidRPr="00CF38CB">
        <w:rPr>
          <w:rFonts w:ascii="Times New Roman" w:hAnsi="Times New Roman" w:cs="Times New Roman"/>
        </w:rPr>
        <w:t xml:space="preserve"> words that would typically be considered offensive to membe</w:t>
      </w:r>
      <w:r w:rsidR="00CE09F4">
        <w:rPr>
          <w:rFonts w:ascii="Times New Roman" w:hAnsi="Times New Roman" w:cs="Times New Roman"/>
        </w:rPr>
        <w:t xml:space="preserve">rs of specific groups of people, </w:t>
      </w:r>
      <w:r w:rsidRPr="00CF38CB">
        <w:rPr>
          <w:rFonts w:ascii="Times New Roman" w:hAnsi="Times New Roman" w:cs="Times New Roman"/>
        </w:rPr>
        <w:t xml:space="preserve">such </w:t>
      </w:r>
      <w:commentRangeStart w:id="56"/>
      <w:r w:rsidRPr="00CF38CB">
        <w:rPr>
          <w:rFonts w:ascii="Times New Roman" w:hAnsi="Times New Roman" w:cs="Times New Roman"/>
        </w:rPr>
        <w:t>as</w:t>
      </w:r>
      <w:commentRangeEnd w:id="56"/>
      <w:r w:rsidR="00CE09F4">
        <w:rPr>
          <w:rStyle w:val="CommentReference"/>
        </w:rPr>
        <w:commentReference w:id="56"/>
      </w:r>
      <w:r w:rsidR="00CE09F4">
        <w:rPr>
          <w:rFonts w:ascii="Times New Roman" w:hAnsi="Times New Roman" w:cs="Times New Roman"/>
        </w:rPr>
        <w:t>:</w:t>
      </w:r>
      <w:r w:rsidRPr="00CF38CB">
        <w:rPr>
          <w:rFonts w:ascii="Times New Roman" w:hAnsi="Times New Roman" w:cs="Times New Roman"/>
        </w:rPr>
        <w:t xml:space="preserve"> women</w:t>
      </w:r>
      <w:r>
        <w:rPr>
          <w:rFonts w:ascii="Times New Roman" w:hAnsi="Times New Roman" w:cs="Times New Roman"/>
        </w:rPr>
        <w:t xml:space="preserve"> (</w:t>
      </w:r>
      <w:r w:rsidR="00CE09F4">
        <w:rPr>
          <w:rFonts w:ascii="Times New Roman" w:hAnsi="Times New Roman" w:cs="Times New Roman"/>
        </w:rPr>
        <w:t xml:space="preserve">e.g., </w:t>
      </w:r>
      <w:commentRangeStart w:id="57"/>
      <w:commentRangeStart w:id="58"/>
      <w:r>
        <w:rPr>
          <w:rFonts w:ascii="Times New Roman" w:hAnsi="Times New Roman" w:cs="Times New Roman"/>
          <w:i/>
        </w:rPr>
        <w:t>bitch</w:t>
      </w:r>
      <w:commentRangeEnd w:id="57"/>
      <w:r w:rsidR="00AD1721">
        <w:rPr>
          <w:rStyle w:val="CommentReference"/>
        </w:rPr>
        <w:commentReference w:id="57"/>
      </w:r>
      <w:commentRangeEnd w:id="58"/>
      <w:r w:rsidR="00CE09F4">
        <w:rPr>
          <w:rStyle w:val="CommentReference"/>
        </w:rPr>
        <w:commentReference w:id="58"/>
      </w:r>
      <w:r>
        <w:rPr>
          <w:rFonts w:ascii="Times New Roman" w:hAnsi="Times New Roman" w:cs="Times New Roman"/>
        </w:rPr>
        <w:t>)</w:t>
      </w:r>
      <w:r w:rsidRPr="00CF38CB">
        <w:rPr>
          <w:rFonts w:ascii="Times New Roman" w:hAnsi="Times New Roman" w:cs="Times New Roman"/>
        </w:rPr>
        <w:t>, people with disabilities</w:t>
      </w:r>
      <w:r>
        <w:rPr>
          <w:rFonts w:ascii="Times New Roman" w:hAnsi="Times New Roman" w:cs="Times New Roman"/>
        </w:rPr>
        <w:t xml:space="preserve"> (</w:t>
      </w:r>
      <w:r w:rsidR="00CE09F4">
        <w:rPr>
          <w:rFonts w:ascii="Times New Roman" w:hAnsi="Times New Roman" w:cs="Times New Roman"/>
        </w:rPr>
        <w:t xml:space="preserve">e.g., </w:t>
      </w:r>
      <w:r>
        <w:rPr>
          <w:rFonts w:ascii="Times New Roman" w:hAnsi="Times New Roman" w:cs="Times New Roman"/>
          <w:i/>
        </w:rPr>
        <w:t>retarded</w:t>
      </w:r>
      <w:r>
        <w:rPr>
          <w:rFonts w:ascii="Times New Roman" w:hAnsi="Times New Roman" w:cs="Times New Roman"/>
        </w:rPr>
        <w:t>)</w:t>
      </w:r>
      <w:r w:rsidRPr="00CF38CB">
        <w:rPr>
          <w:rFonts w:ascii="Times New Roman" w:hAnsi="Times New Roman" w:cs="Times New Roman"/>
        </w:rPr>
        <w:t xml:space="preserve">, </w:t>
      </w:r>
      <w:r w:rsidRPr="00CF38CB">
        <w:rPr>
          <w:rFonts w:ascii="Times New Roman" w:hAnsi="Times New Roman" w:cs="Times New Roman"/>
        </w:rPr>
        <w:lastRenderedPageBreak/>
        <w:t>minorities</w:t>
      </w:r>
      <w:r>
        <w:rPr>
          <w:rFonts w:ascii="Times New Roman" w:hAnsi="Times New Roman" w:cs="Times New Roman"/>
        </w:rPr>
        <w:t xml:space="preserve"> (</w:t>
      </w:r>
      <w:r w:rsidR="00CE09F4">
        <w:rPr>
          <w:rFonts w:ascii="Times New Roman" w:hAnsi="Times New Roman" w:cs="Times New Roman"/>
        </w:rPr>
        <w:t xml:space="preserve">e.g., </w:t>
      </w:r>
      <w:r>
        <w:rPr>
          <w:rFonts w:ascii="Times New Roman" w:hAnsi="Times New Roman" w:cs="Times New Roman"/>
          <w:i/>
        </w:rPr>
        <w:t>kike</w:t>
      </w:r>
      <w:r>
        <w:rPr>
          <w:rFonts w:ascii="Times New Roman" w:hAnsi="Times New Roman" w:cs="Times New Roman"/>
        </w:rPr>
        <w:t>)</w:t>
      </w:r>
      <w:r w:rsidRPr="00CF38CB">
        <w:rPr>
          <w:rFonts w:ascii="Times New Roman" w:hAnsi="Times New Roman" w:cs="Times New Roman"/>
        </w:rPr>
        <w:t>, gays and lesbians</w:t>
      </w:r>
      <w:r>
        <w:rPr>
          <w:rFonts w:ascii="Times New Roman" w:hAnsi="Times New Roman" w:cs="Times New Roman"/>
        </w:rPr>
        <w:t xml:space="preserve"> (</w:t>
      </w:r>
      <w:r w:rsidR="00CE09F4">
        <w:rPr>
          <w:rFonts w:ascii="Times New Roman" w:hAnsi="Times New Roman" w:cs="Times New Roman"/>
        </w:rPr>
        <w:t xml:space="preserve">e.g., </w:t>
      </w:r>
      <w:r>
        <w:rPr>
          <w:rFonts w:ascii="Times New Roman" w:hAnsi="Times New Roman" w:cs="Times New Roman"/>
          <w:i/>
        </w:rPr>
        <w:t>faggot</w:t>
      </w:r>
      <w:r>
        <w:rPr>
          <w:rFonts w:ascii="Times New Roman" w:hAnsi="Times New Roman" w:cs="Times New Roman"/>
        </w:rPr>
        <w:t>)</w:t>
      </w:r>
      <w:r w:rsidRPr="00CF38CB">
        <w:rPr>
          <w:rFonts w:ascii="Times New Roman" w:hAnsi="Times New Roman" w:cs="Times New Roman"/>
        </w:rPr>
        <w:t>, overweight individuals</w:t>
      </w:r>
      <w:r>
        <w:rPr>
          <w:rFonts w:ascii="Times New Roman" w:hAnsi="Times New Roman" w:cs="Times New Roman"/>
        </w:rPr>
        <w:t xml:space="preserve"> (</w:t>
      </w:r>
      <w:r w:rsidR="00CE09F4">
        <w:rPr>
          <w:rFonts w:ascii="Times New Roman" w:hAnsi="Times New Roman" w:cs="Times New Roman"/>
        </w:rPr>
        <w:t xml:space="preserve">e.g., </w:t>
      </w:r>
      <w:r>
        <w:rPr>
          <w:rFonts w:ascii="Times New Roman" w:hAnsi="Times New Roman" w:cs="Times New Roman"/>
          <w:i/>
        </w:rPr>
        <w:t>tubby</w:t>
      </w:r>
      <w:r>
        <w:rPr>
          <w:rFonts w:ascii="Times New Roman" w:hAnsi="Times New Roman" w:cs="Times New Roman"/>
        </w:rPr>
        <w:t>)</w:t>
      </w:r>
      <w:r w:rsidRPr="00CF38CB">
        <w:rPr>
          <w:rFonts w:ascii="Times New Roman" w:hAnsi="Times New Roman" w:cs="Times New Roman"/>
        </w:rPr>
        <w:t>, and men</w:t>
      </w:r>
      <w:commentRangeEnd w:id="54"/>
      <w:r>
        <w:rPr>
          <w:rStyle w:val="CommentReference"/>
        </w:rPr>
        <w:commentReference w:id="54"/>
      </w:r>
      <w:commentRangeEnd w:id="55"/>
      <w:r w:rsidR="00A003EE">
        <w:rPr>
          <w:rStyle w:val="CommentReference"/>
        </w:rPr>
        <w:commentReference w:id="55"/>
      </w:r>
      <w:r>
        <w:rPr>
          <w:rFonts w:ascii="Times New Roman" w:hAnsi="Times New Roman" w:cs="Times New Roman"/>
        </w:rPr>
        <w:t xml:space="preserve"> (</w:t>
      </w:r>
      <w:r w:rsidR="00CE09F4">
        <w:rPr>
          <w:rFonts w:ascii="Times New Roman" w:hAnsi="Times New Roman" w:cs="Times New Roman"/>
        </w:rPr>
        <w:t xml:space="preserve">e.g., </w:t>
      </w:r>
      <w:r>
        <w:rPr>
          <w:rFonts w:ascii="Times New Roman" w:hAnsi="Times New Roman" w:cs="Times New Roman"/>
          <w:i/>
        </w:rPr>
        <w:t>bastard</w:t>
      </w:r>
      <w:r>
        <w:rPr>
          <w:rFonts w:ascii="Times New Roman" w:hAnsi="Times New Roman" w:cs="Times New Roman"/>
        </w:rPr>
        <w:t>)</w:t>
      </w:r>
      <w:r w:rsidRPr="00CF38CB">
        <w:rPr>
          <w:rFonts w:ascii="Times New Roman" w:hAnsi="Times New Roman" w:cs="Times New Roman"/>
        </w:rPr>
        <w:t xml:space="preserve">. An additional category of taboo words for genitalia </w:t>
      </w:r>
      <w:r>
        <w:rPr>
          <w:rFonts w:ascii="Times New Roman" w:hAnsi="Times New Roman" w:cs="Times New Roman"/>
        </w:rPr>
        <w:t>(</w:t>
      </w:r>
      <w:r w:rsidR="00CE09F4">
        <w:rPr>
          <w:rFonts w:ascii="Times New Roman" w:hAnsi="Times New Roman" w:cs="Times New Roman"/>
        </w:rPr>
        <w:t xml:space="preserve">e.g., </w:t>
      </w:r>
      <w:r>
        <w:rPr>
          <w:rFonts w:ascii="Times New Roman" w:hAnsi="Times New Roman" w:cs="Times New Roman"/>
          <w:i/>
        </w:rPr>
        <w:t>dick</w:t>
      </w:r>
      <w:r>
        <w:rPr>
          <w:rFonts w:ascii="Times New Roman" w:hAnsi="Times New Roman" w:cs="Times New Roman"/>
        </w:rPr>
        <w:t xml:space="preserve">) </w:t>
      </w:r>
      <w:r w:rsidRPr="00CF38CB">
        <w:rPr>
          <w:rFonts w:ascii="Times New Roman" w:hAnsi="Times New Roman" w:cs="Times New Roman"/>
        </w:rPr>
        <w:t>was included as well.</w:t>
      </w:r>
    </w:p>
    <w:p w14:paraId="73ACD3AD" w14:textId="77777777" w:rsidR="0017315C" w:rsidRPr="00CF38CB" w:rsidRDefault="21543606" w:rsidP="00E305C1">
      <w:pPr>
        <w:pStyle w:val="BodyText"/>
        <w:spacing w:after="0" w:line="480" w:lineRule="auto"/>
        <w:outlineLvl w:val="0"/>
        <w:rPr>
          <w:rFonts w:ascii="Times New Roman" w:hAnsi="Times New Roman" w:cs="Times New Roman"/>
          <w:b/>
        </w:rPr>
      </w:pPr>
      <w:r w:rsidRPr="21543606">
        <w:rPr>
          <w:rFonts w:ascii="Times New Roman" w:eastAsia="Times New Roman" w:hAnsi="Times New Roman" w:cs="Times New Roman"/>
          <w:b/>
          <w:bCs/>
        </w:rPr>
        <w:t xml:space="preserve">Procedure </w:t>
      </w:r>
      <w:commentRangeEnd w:id="46"/>
      <w:r w:rsidR="00D71755">
        <w:rPr>
          <w:rStyle w:val="CommentReference"/>
        </w:rPr>
        <w:commentReference w:id="46"/>
      </w:r>
      <w:commentRangeEnd w:id="47"/>
      <w:r w:rsidR="00544CC5">
        <w:rPr>
          <w:rStyle w:val="CommentReference"/>
        </w:rPr>
        <w:commentReference w:id="47"/>
      </w:r>
    </w:p>
    <w:p w14:paraId="3BF49DA9" w14:textId="0AED67BD" w:rsidR="007703D3" w:rsidRDefault="00E92869" w:rsidP="007703D3">
      <w:pPr>
        <w:pStyle w:val="BodyText"/>
        <w:spacing w:after="0" w:line="480" w:lineRule="auto"/>
        <w:ind w:firstLine="720"/>
        <w:outlineLvl w:val="0"/>
        <w:rPr>
          <w:rFonts w:ascii="Times New Roman" w:hAnsi="Times New Roman" w:cs="Times New Roman"/>
        </w:rPr>
      </w:pPr>
      <w:r w:rsidRPr="00CF38CB">
        <w:rPr>
          <w:rFonts w:ascii="Times New Roman" w:hAnsi="Times New Roman" w:cs="Times New Roman"/>
        </w:rPr>
        <w:t xml:space="preserve">Participants enrolled in the study online and were then directed to the </w:t>
      </w:r>
      <w:proofErr w:type="spellStart"/>
      <w:r w:rsidRPr="00CF38CB">
        <w:rPr>
          <w:rFonts w:ascii="Times New Roman" w:hAnsi="Times New Roman" w:cs="Times New Roman"/>
        </w:rPr>
        <w:t>Qualtrics</w:t>
      </w:r>
      <w:proofErr w:type="spellEnd"/>
      <w:r w:rsidRPr="00CF38CB">
        <w:rPr>
          <w:rFonts w:ascii="Times New Roman" w:hAnsi="Times New Roman" w:cs="Times New Roman"/>
        </w:rPr>
        <w:t xml:space="preserve"> website</w:t>
      </w:r>
      <w:r w:rsidR="00DF2481" w:rsidRPr="00CF38CB">
        <w:rPr>
          <w:rFonts w:ascii="Times New Roman" w:hAnsi="Times New Roman" w:cs="Times New Roman"/>
        </w:rPr>
        <w:t xml:space="preserve"> (survey software purchased by the university)</w:t>
      </w:r>
      <w:r w:rsidRPr="00CF38CB">
        <w:rPr>
          <w:rFonts w:ascii="Times New Roman" w:hAnsi="Times New Roman" w:cs="Times New Roman"/>
        </w:rPr>
        <w:t xml:space="preserve"> where they could complete the word ratings</w:t>
      </w:r>
      <w:r w:rsidR="007F4D44" w:rsidRPr="00CF38CB">
        <w:rPr>
          <w:rFonts w:ascii="Times New Roman" w:hAnsi="Times New Roman" w:cs="Times New Roman"/>
        </w:rPr>
        <w:t xml:space="preserve">. </w:t>
      </w:r>
      <w:r w:rsidRPr="00CF38CB">
        <w:rPr>
          <w:rFonts w:ascii="Times New Roman" w:hAnsi="Times New Roman" w:cs="Times New Roman"/>
        </w:rPr>
        <w:t>Participants were randomly assigned to complete one of two versions of the counter-balanced rating survey.</w:t>
      </w:r>
      <w:r w:rsidR="004A3397" w:rsidRPr="00CF38CB">
        <w:rPr>
          <w:rFonts w:ascii="Times New Roman" w:hAnsi="Times New Roman" w:cs="Times New Roman"/>
        </w:rPr>
        <w:t xml:space="preserve"> </w:t>
      </w:r>
      <w:proofErr w:type="gramStart"/>
      <w:r w:rsidR="005E6962" w:rsidRPr="00CF38CB">
        <w:rPr>
          <w:rFonts w:ascii="Times New Roman" w:hAnsi="Times New Roman" w:cs="Times New Roman"/>
        </w:rPr>
        <w:t>In order to</w:t>
      </w:r>
      <w:proofErr w:type="gramEnd"/>
      <w:r w:rsidR="005E6962" w:rsidRPr="00CF38CB">
        <w:rPr>
          <w:rFonts w:ascii="Times New Roman" w:hAnsi="Times New Roman" w:cs="Times New Roman"/>
        </w:rPr>
        <w:t xml:space="preserve"> measure the effects of pairing a taboo target word with a proper nam</w:t>
      </w:r>
      <w:r w:rsidR="00BC6026" w:rsidRPr="00CF38CB">
        <w:rPr>
          <w:rFonts w:ascii="Times New Roman" w:hAnsi="Times New Roman" w:cs="Times New Roman"/>
        </w:rPr>
        <w:t>e versus pairing</w:t>
      </w:r>
      <w:r w:rsidR="005E6962" w:rsidRPr="00CF38CB">
        <w:rPr>
          <w:rFonts w:ascii="Times New Roman" w:hAnsi="Times New Roman" w:cs="Times New Roman"/>
        </w:rPr>
        <w:t xml:space="preserve"> with a non-human object, p</w:t>
      </w:r>
      <w:r w:rsidR="004A3397" w:rsidRPr="00CF38CB">
        <w:rPr>
          <w:rFonts w:ascii="Times New Roman" w:hAnsi="Times New Roman" w:cs="Times New Roman"/>
        </w:rPr>
        <w:t xml:space="preserve">articipants rated each </w:t>
      </w:r>
      <w:r w:rsidR="00BC6026" w:rsidRPr="00CF38CB">
        <w:rPr>
          <w:rFonts w:ascii="Times New Roman" w:hAnsi="Times New Roman" w:cs="Times New Roman"/>
        </w:rPr>
        <w:t>taboo-object pairing</w:t>
      </w:r>
      <w:r w:rsidR="004A3397" w:rsidRPr="00CF38CB">
        <w:rPr>
          <w:rFonts w:ascii="Times New Roman" w:hAnsi="Times New Roman" w:cs="Times New Roman"/>
        </w:rPr>
        <w:t xml:space="preserve"> on a nine-point Likert-type scale</w:t>
      </w:r>
      <w:r w:rsidR="007F4D44" w:rsidRPr="00CF38CB">
        <w:rPr>
          <w:rFonts w:ascii="Times New Roman" w:hAnsi="Times New Roman" w:cs="Times New Roman"/>
        </w:rPr>
        <w:t xml:space="preserve">. </w:t>
      </w:r>
      <w:r w:rsidR="004A3397" w:rsidRPr="00CF38CB">
        <w:rPr>
          <w:rFonts w:ascii="Times New Roman" w:hAnsi="Times New Roman" w:cs="Times New Roman"/>
        </w:rPr>
        <w:t xml:space="preserve">Ratings ranged </w:t>
      </w:r>
      <w:r w:rsidR="005A1626" w:rsidRPr="00CF38CB">
        <w:rPr>
          <w:rFonts w:ascii="Times New Roman" w:hAnsi="Times New Roman" w:cs="Times New Roman"/>
        </w:rPr>
        <w:t xml:space="preserve">from </w:t>
      </w:r>
      <w:r w:rsidR="004A3397" w:rsidRPr="00CF38CB">
        <w:rPr>
          <w:rFonts w:ascii="Times New Roman" w:hAnsi="Times New Roman" w:cs="Times New Roman"/>
        </w:rPr>
        <w:t>1</w:t>
      </w:r>
      <w:r w:rsidR="0017315C" w:rsidRPr="00CF38CB">
        <w:rPr>
          <w:rFonts w:ascii="Times New Roman" w:hAnsi="Times New Roman" w:cs="Times New Roman"/>
        </w:rPr>
        <w:t xml:space="preserve"> </w:t>
      </w:r>
      <w:r w:rsidR="004A3397" w:rsidRPr="00CF38CB">
        <w:rPr>
          <w:rFonts w:ascii="Times New Roman" w:hAnsi="Times New Roman" w:cs="Times New Roman"/>
        </w:rPr>
        <w:t>(</w:t>
      </w:r>
      <w:r w:rsidR="004A3397" w:rsidRPr="00CF38CB">
        <w:rPr>
          <w:rFonts w:ascii="Times New Roman" w:hAnsi="Times New Roman" w:cs="Times New Roman"/>
          <w:i/>
        </w:rPr>
        <w:t>not at all</w:t>
      </w:r>
      <w:r w:rsidR="004A3397" w:rsidRPr="00CF38CB">
        <w:rPr>
          <w:rFonts w:ascii="Times New Roman" w:hAnsi="Times New Roman" w:cs="Times New Roman"/>
        </w:rPr>
        <w:t>) to 9 (</w:t>
      </w:r>
      <w:r w:rsidR="004A3397" w:rsidRPr="00CF38CB">
        <w:rPr>
          <w:rFonts w:ascii="Times New Roman" w:hAnsi="Times New Roman" w:cs="Times New Roman"/>
          <w:i/>
        </w:rPr>
        <w:t>extremely</w:t>
      </w:r>
      <w:r w:rsidR="004A3397" w:rsidRPr="00CF38CB">
        <w:rPr>
          <w:rFonts w:ascii="Times New Roman" w:hAnsi="Times New Roman" w:cs="Times New Roman"/>
        </w:rPr>
        <w:t>)</w:t>
      </w:r>
      <w:r w:rsidR="00BC6026" w:rsidRPr="00CF38CB">
        <w:rPr>
          <w:rFonts w:ascii="Times New Roman" w:hAnsi="Times New Roman" w:cs="Times New Roman"/>
        </w:rPr>
        <w:t xml:space="preserve"> for </w:t>
      </w:r>
      <w:r w:rsidR="0055072C" w:rsidRPr="00CF38CB">
        <w:rPr>
          <w:rFonts w:ascii="Times New Roman" w:hAnsi="Times New Roman" w:cs="Times New Roman"/>
        </w:rPr>
        <w:t xml:space="preserve">six dimensions: how offensive words were to the participant, how offensive participants believed the words were to other people, how pleasant the word was to </w:t>
      </w:r>
      <w:r w:rsidR="00EC156F" w:rsidRPr="00CF38CB">
        <w:rPr>
          <w:rFonts w:ascii="Times New Roman" w:hAnsi="Times New Roman" w:cs="Times New Roman"/>
        </w:rPr>
        <w:t>the participant, how much general ‘emotion’</w:t>
      </w:r>
      <w:r w:rsidR="0055072C" w:rsidRPr="00CF38CB">
        <w:rPr>
          <w:rFonts w:ascii="Times New Roman" w:hAnsi="Times New Roman" w:cs="Times New Roman"/>
        </w:rPr>
        <w:t xml:space="preserve"> the word made the participant feel, how often the participant used the target word, and how often the participant heard others u</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0055072C" w:rsidRPr="00CF38CB">
        <w:rPr>
          <w:rFonts w:ascii="Times New Roman" w:hAnsi="Times New Roman" w:cs="Times New Roman"/>
        </w:rPr>
        <w:t>the target word.</w:t>
      </w:r>
      <w:r w:rsidR="00AA61E3" w:rsidRPr="00CF38CB">
        <w:rPr>
          <w:rFonts w:ascii="Times New Roman" w:hAnsi="Times New Roman" w:cs="Times New Roman"/>
        </w:rPr>
        <w:t xml:space="preserve"> The</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00AA61E3" w:rsidRPr="00CF38CB">
        <w:rPr>
          <w:rFonts w:ascii="Times New Roman" w:hAnsi="Times New Roman" w:cs="Times New Roman"/>
        </w:rPr>
        <w:t>ratings were similar to tho</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00AA61E3" w:rsidRPr="00CF38CB">
        <w:rPr>
          <w:rFonts w:ascii="Times New Roman" w:hAnsi="Times New Roman" w:cs="Times New Roman"/>
        </w:rPr>
        <w:t xml:space="preserve">used by </w:t>
      </w:r>
      <w:proofErr w:type="spellStart"/>
      <w:r w:rsidR="00AA61E3" w:rsidRPr="00CF38CB">
        <w:rPr>
          <w:rFonts w:ascii="Times New Roman" w:hAnsi="Times New Roman" w:cs="Times New Roman"/>
        </w:rPr>
        <w:t>Janschewitz</w:t>
      </w:r>
      <w:proofErr w:type="spellEnd"/>
      <w:r w:rsidR="00AA61E3" w:rsidRPr="00CF38CB">
        <w:rPr>
          <w:rFonts w:ascii="Times New Roman" w:hAnsi="Times New Roman" w:cs="Times New Roman"/>
        </w:rPr>
        <w:t xml:space="preserve"> </w:t>
      </w:r>
      <w:r w:rsidR="00D70272">
        <w:rPr>
          <w:noProof/>
        </w:rPr>
        <w:fldChar w:fldCharType="begin" w:fldLock="1"/>
      </w:r>
      <w:r w:rsidR="00E35C1A">
        <w:rPr>
          <w:rFonts w:ascii="Times New Roman" w:hAnsi="Times New Roman" w:cs="Times New Roman"/>
          <w:noProof/>
        </w:rPr>
        <w:instrText>ADDIN CSL_CITATION { "citationItems" : [ { "id" : "ITEM-1", "itemData" : { "DOI" : "10.3758/BRM.40.4.1065", "ISBN" : "1554-351X", "ISSN" : "1554-351X", "PMID" : "19001397", "abstract" : "Although taboo words are used to study emotional memory and attention, no easily accessible normative data are available that compare taboo, emotionally valenced, and emotionally neutral words on the same scales. Frequency, inappropriateness, valence, arousal, and imageability ratings for taboo, emotionally valenced, and emotionally neutral words were made by 78 native-English-speaking college students from a large metropolitan university. The valenced set comprised both positive and negative words, and the emotionally neutral set comprised category-related and category-unrelated words. To account for influences of demand characteristics and personality factors on the ratings, frequency and inappropriateness measures were decomposed into raters' personal reactions to the words versus raters' perceptions of societal reactions to the words (personal use vs. familiarity and offensiveness vs. tabooness, respectively). Although all word sets were rated higher in familiarity and tabooness than in personal use and offensiveness, these differences were most pronounced for the taboo set. In terms of valence, the taboo set was most similar to the negative set, although it yielded higher arousal ratings than did either valenced set. Imageability for the taboo set was comparable to that of both valenced sets. The ratings of each word are presented for all participants as well as for single-sex groups. The inadequacies of the application of normative data to research that uses emotional words and the conceptualization of taboo words as a coherent category are discussed. Materials associated with this article may be accessed at the Psychonomic Society's Archive of Norms, Stimuli, and Data, www.psychonomic.org/archive.", "author" : [ { "dropping-particle" : "", "family" : "Janschewitz", "given" : "Kristin", "non-dropping-particle" : "", "parse-names" : false, "suffix" : "" } ], "container-title" : "Behavior Research Methods", "id" : "ITEM-1", "issue" : "4", "issued" : { "date-parts" : [ [ "2008", "11" ] ] }, "page" : "1065-1074", "title" : "Taboo, emotionally valenced, and emotionally neutral word norms.", "type" : "article-journal", "volume" : "40" }, "suppress-author" : 1, "uris" : [ "http://www.mendeley.com/documents/?uuid=31ecfdb8-aeb5-4246-a4c5-b17d892b2133" ] } ], "mendeley" : { "formattedCitation" : "(2008)", "plainTextFormattedCitation" : "(2008)", "previouslyFormattedCitation" : "(2008)" }, "properties" : {  }, "schema" : "https://github.com/citation-style-language/schema/raw/master/csl-citation.json" }</w:instrText>
      </w:r>
      <w:r w:rsidR="00D70272">
        <w:rPr>
          <w:noProof/>
        </w:rPr>
        <w:fldChar w:fldCharType="separate"/>
      </w:r>
      <w:r w:rsidR="00D70272" w:rsidRPr="00D70272">
        <w:rPr>
          <w:rFonts w:ascii="Times New Roman" w:hAnsi="Times New Roman" w:cs="Times New Roman"/>
          <w:noProof/>
        </w:rPr>
        <w:t>(2008)</w:t>
      </w:r>
      <w:r w:rsidR="00D70272">
        <w:rPr>
          <w:noProof/>
        </w:rPr>
        <w:fldChar w:fldCharType="end"/>
      </w:r>
      <w:r w:rsidR="00AA61E3" w:rsidRPr="00CF38CB">
        <w:rPr>
          <w:rFonts w:ascii="Times New Roman" w:hAnsi="Times New Roman" w:cs="Times New Roman"/>
        </w:rPr>
        <w:t>, with the exception of emotionality, which she had measured using galvanic skin response</w:t>
      </w:r>
      <w:r w:rsidR="007F4D44" w:rsidRPr="00CF38CB">
        <w:rPr>
          <w:rFonts w:ascii="Times New Roman" w:hAnsi="Times New Roman" w:cs="Times New Roman"/>
        </w:rPr>
        <w:t xml:space="preserve">. </w:t>
      </w:r>
      <w:r w:rsidR="00BC21ED">
        <w:rPr>
          <w:rFonts w:ascii="Times New Roman" w:hAnsi="Times New Roman" w:cs="Times New Roman"/>
        </w:rPr>
        <w:t xml:space="preserve">To further replicate the </w:t>
      </w:r>
      <w:proofErr w:type="spellStart"/>
      <w:r w:rsidR="00BC21ED" w:rsidRPr="00CF38CB">
        <w:rPr>
          <w:rFonts w:ascii="Times New Roman" w:hAnsi="Times New Roman" w:cs="Times New Roman"/>
        </w:rPr>
        <w:t>Janschewitz</w:t>
      </w:r>
      <w:proofErr w:type="spellEnd"/>
      <w:r w:rsidR="00BC21ED">
        <w:rPr>
          <w:rFonts w:ascii="Times New Roman" w:hAnsi="Times New Roman" w:cs="Times New Roman"/>
        </w:rPr>
        <w:t xml:space="preserve"> study,</w:t>
      </w:r>
      <w:r w:rsidR="00AA61E3" w:rsidRPr="00CF38CB">
        <w:rPr>
          <w:rFonts w:ascii="Times New Roman" w:hAnsi="Times New Roman" w:cs="Times New Roman"/>
        </w:rPr>
        <w:t xml:space="preserve"> we decided to have participants give a rating for emotionality</w:t>
      </w:r>
      <w:r w:rsidR="005204BD">
        <w:rPr>
          <w:rFonts w:ascii="Times New Roman" w:hAnsi="Times New Roman" w:cs="Times New Roman"/>
        </w:rPr>
        <w:t xml:space="preserve">, as our </w:t>
      </w:r>
      <w:r w:rsidR="00BC21ED">
        <w:rPr>
          <w:rFonts w:ascii="Times New Roman" w:hAnsi="Times New Roman" w:cs="Times New Roman"/>
        </w:rPr>
        <w:t>university did not have the equipment available to collect skin response data.</w:t>
      </w:r>
      <w:r w:rsidR="00BC21ED" w:rsidRPr="00CF38CB" w:rsidDel="00BC21ED">
        <w:rPr>
          <w:rFonts w:ascii="Times New Roman" w:hAnsi="Times New Roman" w:cs="Times New Roman"/>
        </w:rPr>
        <w:t xml:space="preserve"> </w:t>
      </w:r>
      <w:r w:rsidR="0037288B">
        <w:rPr>
          <w:rFonts w:ascii="Times New Roman" w:hAnsi="Times New Roman" w:cs="Times New Roman"/>
        </w:rPr>
        <w:t xml:space="preserve">The complete </w:t>
      </w:r>
      <w:proofErr w:type="spellStart"/>
      <w:r w:rsidR="0037288B">
        <w:rPr>
          <w:rFonts w:ascii="Times New Roman" w:hAnsi="Times New Roman" w:cs="Times New Roman"/>
        </w:rPr>
        <w:t>Qualtrics</w:t>
      </w:r>
      <w:proofErr w:type="spellEnd"/>
      <w:r w:rsidR="0037288B">
        <w:rPr>
          <w:rFonts w:ascii="Times New Roman" w:hAnsi="Times New Roman" w:cs="Times New Roman"/>
        </w:rPr>
        <w:t xml:space="preserve"> survey and all data analyses below can be found on our Open Science Foundation </w:t>
      </w:r>
      <w:r w:rsidR="0091044A">
        <w:rPr>
          <w:rFonts w:ascii="Times New Roman" w:hAnsi="Times New Roman" w:cs="Times New Roman"/>
        </w:rPr>
        <w:t xml:space="preserve">page at: </w:t>
      </w:r>
      <w:hyperlink r:id="rId10" w:history="1">
        <w:r w:rsidR="007703D3" w:rsidRPr="0084339F">
          <w:rPr>
            <w:rStyle w:val="Hyperlink"/>
            <w:rFonts w:ascii="Times New Roman" w:hAnsi="Times New Roman" w:cs="Times New Roman"/>
          </w:rPr>
          <w:t>https://osf.io/kxy7u/</w:t>
        </w:r>
      </w:hyperlink>
      <w:r w:rsidR="0091044A">
        <w:rPr>
          <w:rFonts w:ascii="Times New Roman" w:hAnsi="Times New Roman" w:cs="Times New Roman"/>
        </w:rPr>
        <w:t>.</w:t>
      </w:r>
    </w:p>
    <w:p w14:paraId="73E0D4AE" w14:textId="5F5ADD9C" w:rsidR="00500519" w:rsidRPr="00CF38CB" w:rsidRDefault="21543606" w:rsidP="0011421D">
      <w:pPr>
        <w:pStyle w:val="BodyText"/>
        <w:spacing w:after="0" w:line="480" w:lineRule="auto"/>
        <w:jc w:val="center"/>
        <w:outlineLvl w:val="0"/>
        <w:rPr>
          <w:rFonts w:ascii="Times New Roman" w:hAnsi="Times New Roman" w:cs="Times New Roman"/>
        </w:rPr>
      </w:pPr>
      <w:r w:rsidRPr="21543606">
        <w:rPr>
          <w:rFonts w:ascii="Times New Roman" w:eastAsia="Times New Roman" w:hAnsi="Times New Roman" w:cs="Times New Roman"/>
          <w:b/>
          <w:bCs/>
        </w:rPr>
        <w:t>Results</w:t>
      </w:r>
    </w:p>
    <w:p w14:paraId="134C1CF6" w14:textId="77777777" w:rsidR="00F97523" w:rsidRPr="00CF38CB" w:rsidRDefault="21543606" w:rsidP="00E305C1">
      <w:pPr>
        <w:pStyle w:val="BodyText"/>
        <w:spacing w:after="0" w:line="480" w:lineRule="auto"/>
        <w:outlineLvl w:val="0"/>
        <w:rPr>
          <w:rFonts w:ascii="Times New Roman" w:hAnsi="Times New Roman" w:cs="Times New Roman"/>
          <w:b/>
        </w:rPr>
      </w:pPr>
      <w:r w:rsidRPr="21543606">
        <w:rPr>
          <w:rFonts w:ascii="Times New Roman" w:eastAsia="Times New Roman" w:hAnsi="Times New Roman" w:cs="Times New Roman"/>
          <w:b/>
          <w:bCs/>
        </w:rPr>
        <w:t>Data processing</w:t>
      </w:r>
    </w:p>
    <w:p w14:paraId="69FFC5AF" w14:textId="77777777" w:rsidR="00500519" w:rsidRDefault="000571E3" w:rsidP="00760D37">
      <w:pPr>
        <w:pStyle w:val="BodyText"/>
        <w:spacing w:after="0" w:line="480" w:lineRule="auto"/>
        <w:ind w:firstLine="720"/>
        <w:rPr>
          <w:rFonts w:ascii="Times New Roman" w:hAnsi="Times New Roman" w:cs="Times New Roman"/>
        </w:rPr>
      </w:pPr>
      <w:r w:rsidRPr="00CF38CB">
        <w:rPr>
          <w:rFonts w:ascii="Times New Roman" w:hAnsi="Times New Roman" w:cs="Times New Roman"/>
        </w:rPr>
        <w:t>Prior to analysis, data were screened for missing data and outliers</w:t>
      </w:r>
      <w:r w:rsidR="007F4D44" w:rsidRPr="00CF38CB">
        <w:rPr>
          <w:rFonts w:ascii="Times New Roman" w:hAnsi="Times New Roman" w:cs="Times New Roman"/>
        </w:rPr>
        <w:t xml:space="preserve">. </w:t>
      </w:r>
      <w:r w:rsidRPr="00CF38CB">
        <w:rPr>
          <w:rFonts w:ascii="Times New Roman" w:hAnsi="Times New Roman" w:cs="Times New Roman"/>
        </w:rPr>
        <w:t xml:space="preserve">Five participants’ data were excluded </w:t>
      </w:r>
      <w:r w:rsidR="005A1626" w:rsidRPr="00CF38CB">
        <w:rPr>
          <w:rFonts w:ascii="Times New Roman" w:hAnsi="Times New Roman" w:cs="Times New Roman"/>
        </w:rPr>
        <w:t xml:space="preserve">from </w:t>
      </w:r>
      <w:r w:rsidRPr="00CF38CB">
        <w:rPr>
          <w:rFonts w:ascii="Times New Roman" w:hAnsi="Times New Roman" w:cs="Times New Roman"/>
        </w:rPr>
        <w:t>analysis due to missing data</w:t>
      </w:r>
      <w:r w:rsidR="007F4D44" w:rsidRPr="00CF38CB">
        <w:rPr>
          <w:rFonts w:ascii="Times New Roman" w:hAnsi="Times New Roman" w:cs="Times New Roman"/>
        </w:rPr>
        <w:t xml:space="preserve">. </w:t>
      </w:r>
      <w:r w:rsidR="008A1323" w:rsidRPr="00CF38CB">
        <w:rPr>
          <w:rFonts w:ascii="Times New Roman" w:hAnsi="Times New Roman" w:cs="Times New Roman"/>
        </w:rPr>
        <w:t xml:space="preserve">A </w:t>
      </w:r>
      <w:r w:rsidR="00056E6A">
        <w:rPr>
          <w:rFonts w:ascii="Times New Roman" w:hAnsi="Times New Roman" w:cs="Times New Roman"/>
        </w:rPr>
        <w:t>mixed linear</w:t>
      </w:r>
      <w:r w:rsidR="008A1323" w:rsidRPr="00CF38CB">
        <w:rPr>
          <w:rFonts w:ascii="Times New Roman" w:hAnsi="Times New Roman" w:cs="Times New Roman"/>
        </w:rPr>
        <w:t xml:space="preserve"> model was used to analyze the </w:t>
      </w:r>
      <w:r w:rsidR="008A1323" w:rsidRPr="00CF38CB">
        <w:rPr>
          <w:rFonts w:ascii="Times New Roman" w:hAnsi="Times New Roman" w:cs="Times New Roman"/>
        </w:rPr>
        <w:lastRenderedPageBreak/>
        <w:t>data to control for stimuli repetition across subjects and ratings within subjects. Therefore, the data was arranged by subject and target word with the rating for target words as the dependent variable. This arrangement for 95 subjects resulted in 7</w:t>
      </w:r>
      <w:r w:rsidR="00E457A8" w:rsidRPr="00CF38CB">
        <w:rPr>
          <w:rFonts w:ascii="Times New Roman" w:hAnsi="Times New Roman" w:cs="Times New Roman"/>
        </w:rPr>
        <w:t>,</w:t>
      </w:r>
      <w:r w:rsidR="008A1323" w:rsidRPr="00CF38CB">
        <w:rPr>
          <w:rFonts w:ascii="Times New Roman" w:hAnsi="Times New Roman" w:cs="Times New Roman"/>
        </w:rPr>
        <w:t xml:space="preserve">410 data points for the experiment. </w:t>
      </w:r>
      <w:r w:rsidRPr="00CF38CB">
        <w:rPr>
          <w:rFonts w:ascii="Times New Roman" w:hAnsi="Times New Roman" w:cs="Times New Roman"/>
        </w:rPr>
        <w:t xml:space="preserve">Seventy-five </w:t>
      </w:r>
      <w:r w:rsidR="008A1323" w:rsidRPr="00CF38CB">
        <w:rPr>
          <w:rFonts w:ascii="Times New Roman" w:hAnsi="Times New Roman" w:cs="Times New Roman"/>
        </w:rPr>
        <w:t>of the</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008A1323" w:rsidRPr="00CF38CB">
        <w:rPr>
          <w:rFonts w:ascii="Times New Roman" w:hAnsi="Times New Roman" w:cs="Times New Roman"/>
        </w:rPr>
        <w:t>rating</w:t>
      </w:r>
      <w:r w:rsidRPr="00CF38CB">
        <w:rPr>
          <w:rFonts w:ascii="Times New Roman" w:hAnsi="Times New Roman" w:cs="Times New Roman"/>
        </w:rPr>
        <w:t xml:space="preserve">s were identified as outliers using </w:t>
      </w:r>
      <w:proofErr w:type="spellStart"/>
      <w:r w:rsidRPr="00CF38CB">
        <w:rPr>
          <w:rFonts w:ascii="Times New Roman" w:hAnsi="Times New Roman" w:cs="Times New Roman"/>
        </w:rPr>
        <w:t>Mahalanobis</w:t>
      </w:r>
      <w:proofErr w:type="spellEnd"/>
      <w:r w:rsidRPr="00CF38CB">
        <w:rPr>
          <w:rFonts w:ascii="Times New Roman" w:hAnsi="Times New Roman" w:cs="Times New Roman"/>
        </w:rPr>
        <w:t xml:space="preserve"> distance</w:t>
      </w:r>
      <w:r w:rsidR="008A1323" w:rsidRPr="00CF38CB">
        <w:rPr>
          <w:rFonts w:ascii="Times New Roman" w:hAnsi="Times New Roman" w:cs="Times New Roman"/>
        </w:rPr>
        <w:t xml:space="preserve"> across all rating questions</w:t>
      </w:r>
      <w:r w:rsidR="00BE6385">
        <w:rPr>
          <w:rFonts w:ascii="Times New Roman" w:hAnsi="Times New Roman" w:cs="Times New Roman"/>
        </w:rPr>
        <w:t xml:space="preserve"> and were excluded from analyses</w:t>
      </w:r>
      <w:r w:rsidR="007F4D44" w:rsidRPr="00CF38CB">
        <w:rPr>
          <w:rFonts w:ascii="Times New Roman" w:hAnsi="Times New Roman" w:cs="Times New Roman"/>
        </w:rPr>
        <w:t xml:space="preserve">. </w:t>
      </w:r>
      <w:r w:rsidRPr="00CF38CB">
        <w:rPr>
          <w:rFonts w:ascii="Times New Roman" w:hAnsi="Times New Roman" w:cs="Times New Roman"/>
        </w:rPr>
        <w:t>Data were also screened for normality, linearity, and homoscedasticity</w:t>
      </w:r>
      <w:r w:rsidR="007F4D44" w:rsidRPr="00CF38CB">
        <w:rPr>
          <w:rFonts w:ascii="Times New Roman" w:hAnsi="Times New Roman" w:cs="Times New Roman"/>
        </w:rPr>
        <w:t xml:space="preserve">. </w:t>
      </w:r>
      <w:r w:rsidR="00056E6A">
        <w:rPr>
          <w:rFonts w:ascii="Times New Roman" w:hAnsi="Times New Roman" w:cs="Times New Roman"/>
        </w:rPr>
        <w:t>Small issues appeared with</w:t>
      </w:r>
      <w:r w:rsidR="0051676C" w:rsidRPr="00CF38CB">
        <w:rPr>
          <w:rFonts w:ascii="Times New Roman" w:hAnsi="Times New Roman" w:cs="Times New Roman"/>
        </w:rPr>
        <w:t xml:space="preserve"> multivariate assumptions</w:t>
      </w:r>
      <w:r w:rsidR="00AB4A08" w:rsidRPr="00CF38CB">
        <w:rPr>
          <w:rFonts w:ascii="Times New Roman" w:hAnsi="Times New Roman" w:cs="Times New Roman"/>
        </w:rPr>
        <w:t>, but the sample size</w:t>
      </w:r>
      <w:r w:rsidR="00E457A8" w:rsidRPr="00CF38CB">
        <w:rPr>
          <w:rFonts w:ascii="Times New Roman" w:hAnsi="Times New Roman" w:cs="Times New Roman"/>
        </w:rPr>
        <w:t xml:space="preserve"> and analysis used are robust enough that</w:t>
      </w:r>
      <w:r w:rsidR="00AB4A08" w:rsidRPr="00CF38CB">
        <w:rPr>
          <w:rFonts w:ascii="Times New Roman" w:hAnsi="Times New Roman" w:cs="Times New Roman"/>
        </w:rPr>
        <w:t xml:space="preserve"> these small violations</w:t>
      </w:r>
      <w:r w:rsidR="00E457A8" w:rsidRPr="00CF38CB">
        <w:rPr>
          <w:rFonts w:ascii="Times New Roman" w:hAnsi="Times New Roman" w:cs="Times New Roman"/>
        </w:rPr>
        <w:t xml:space="preserve"> should not skew research findings and conclusions.</w:t>
      </w:r>
    </w:p>
    <w:p w14:paraId="144FACE2" w14:textId="77777777" w:rsidR="00056E6A" w:rsidRPr="002C250E" w:rsidRDefault="21543606" w:rsidP="00E305C1">
      <w:pPr>
        <w:pStyle w:val="BodyText"/>
        <w:spacing w:after="0" w:line="480" w:lineRule="auto"/>
        <w:outlineLvl w:val="0"/>
        <w:rPr>
          <w:rFonts w:ascii="Times New Roman" w:hAnsi="Times New Roman" w:cs="Times New Roman"/>
        </w:rPr>
      </w:pPr>
      <w:r w:rsidRPr="21543606">
        <w:rPr>
          <w:rFonts w:ascii="Times New Roman" w:eastAsia="Times New Roman" w:hAnsi="Times New Roman" w:cs="Times New Roman"/>
          <w:b/>
          <w:bCs/>
        </w:rPr>
        <w:t>Offensiveness Ratings</w:t>
      </w:r>
    </w:p>
    <w:p w14:paraId="4FA81991" w14:textId="6A070F4C" w:rsidR="002C726C" w:rsidRPr="00CF38CB" w:rsidRDefault="00E457A8" w:rsidP="00AB4A08">
      <w:pPr>
        <w:pStyle w:val="BodyText"/>
        <w:spacing w:after="0" w:line="480" w:lineRule="auto"/>
        <w:ind w:firstLine="720"/>
        <w:rPr>
          <w:rFonts w:ascii="Times New Roman" w:hAnsi="Times New Roman" w:cs="Times New Roman"/>
        </w:rPr>
      </w:pPr>
      <w:r w:rsidRPr="00CF38CB">
        <w:rPr>
          <w:rFonts w:ascii="Times New Roman" w:hAnsi="Times New Roman" w:cs="Times New Roman"/>
        </w:rPr>
        <w:t xml:space="preserve">A </w:t>
      </w:r>
      <w:r w:rsidR="005B6F1D" w:rsidRPr="00CF38CB">
        <w:rPr>
          <w:rFonts w:ascii="Times New Roman" w:hAnsi="Times New Roman" w:cs="Times New Roman"/>
        </w:rPr>
        <w:t xml:space="preserve">mixed linear model </w:t>
      </w:r>
      <w:commentRangeStart w:id="59"/>
      <w:commentRangeStart w:id="60"/>
      <w:r w:rsidR="005B6F1D" w:rsidRPr="00CF38CB">
        <w:rPr>
          <w:rFonts w:ascii="Times New Roman" w:hAnsi="Times New Roman" w:cs="Times New Roman"/>
        </w:rPr>
        <w:t xml:space="preserve">was </w:t>
      </w:r>
      <w:commentRangeEnd w:id="59"/>
      <w:r w:rsidR="00391282">
        <w:rPr>
          <w:rFonts w:ascii="Times New Roman" w:hAnsi="Times New Roman" w:cs="Times New Roman"/>
        </w:rPr>
        <w:t xml:space="preserve">used to investigate the </w:t>
      </w:r>
      <w:r w:rsidR="00CE09F4">
        <w:rPr>
          <w:rFonts w:ascii="Times New Roman" w:hAnsi="Times New Roman" w:cs="Times New Roman"/>
        </w:rPr>
        <w:t xml:space="preserve">independent variable’s </w:t>
      </w:r>
      <w:r w:rsidR="00391282">
        <w:rPr>
          <w:rFonts w:ascii="Times New Roman" w:hAnsi="Times New Roman" w:cs="Times New Roman"/>
        </w:rPr>
        <w:t>effect</w:t>
      </w:r>
      <w:r w:rsidR="00391282" w:rsidRPr="00CF38CB">
        <w:rPr>
          <w:rFonts w:ascii="Times New Roman" w:hAnsi="Times New Roman" w:cs="Times New Roman"/>
        </w:rPr>
        <w:t xml:space="preserve"> </w:t>
      </w:r>
      <w:r w:rsidR="001C3CAD">
        <w:rPr>
          <w:rStyle w:val="CommentReference"/>
        </w:rPr>
        <w:commentReference w:id="59"/>
      </w:r>
      <w:commentRangeEnd w:id="60"/>
      <w:r w:rsidR="00586D07">
        <w:rPr>
          <w:rStyle w:val="CommentReference"/>
        </w:rPr>
        <w:commentReference w:id="60"/>
      </w:r>
      <w:r w:rsidR="005B6F1D" w:rsidRPr="00CF38CB">
        <w:rPr>
          <w:rFonts w:ascii="Times New Roman" w:hAnsi="Times New Roman" w:cs="Times New Roman"/>
        </w:rPr>
        <w:t xml:space="preserve">on </w:t>
      </w:r>
      <w:commentRangeStart w:id="61"/>
      <w:commentRangeStart w:id="62"/>
      <w:r w:rsidR="005B6F1D" w:rsidRPr="00CF38CB">
        <w:rPr>
          <w:rFonts w:ascii="Times New Roman" w:hAnsi="Times New Roman" w:cs="Times New Roman"/>
        </w:rPr>
        <w:t>o</w:t>
      </w:r>
      <w:r w:rsidR="00CE09F4">
        <w:rPr>
          <w:rFonts w:ascii="Times New Roman" w:hAnsi="Times New Roman" w:cs="Times New Roman"/>
        </w:rPr>
        <w:t>ffensive-to-</w:t>
      </w:r>
      <w:r w:rsidR="005B6F1D" w:rsidRPr="00CF38CB">
        <w:rPr>
          <w:rFonts w:ascii="Times New Roman" w:hAnsi="Times New Roman" w:cs="Times New Roman"/>
        </w:rPr>
        <w:t>self</w:t>
      </w:r>
      <w:r w:rsidR="00CB5050" w:rsidRPr="00CF38CB">
        <w:rPr>
          <w:rFonts w:ascii="Times New Roman" w:hAnsi="Times New Roman" w:cs="Times New Roman"/>
        </w:rPr>
        <w:t>-</w:t>
      </w:r>
      <w:r w:rsidR="005B6F1D" w:rsidRPr="00CF38CB">
        <w:rPr>
          <w:rFonts w:ascii="Times New Roman" w:hAnsi="Times New Roman" w:cs="Times New Roman"/>
        </w:rPr>
        <w:t>ratings</w:t>
      </w:r>
      <w:commentRangeEnd w:id="61"/>
      <w:r w:rsidR="0043390F">
        <w:rPr>
          <w:rStyle w:val="CommentReference"/>
        </w:rPr>
        <w:commentReference w:id="61"/>
      </w:r>
      <w:commentRangeEnd w:id="62"/>
      <w:r w:rsidR="00CE09F4">
        <w:rPr>
          <w:rStyle w:val="CommentReference"/>
        </w:rPr>
        <w:commentReference w:id="62"/>
      </w:r>
      <w:r w:rsidR="005B6F1D" w:rsidRPr="00CF38CB">
        <w:rPr>
          <w:rFonts w:ascii="Times New Roman" w:hAnsi="Times New Roman" w:cs="Times New Roman"/>
        </w:rPr>
        <w:t xml:space="preserve">. </w:t>
      </w:r>
      <w:r w:rsidR="00391282">
        <w:rPr>
          <w:rFonts w:ascii="Times New Roman" w:hAnsi="Times New Roman" w:cs="Times New Roman"/>
        </w:rPr>
        <w:t>The design was a 2 (gender)</w:t>
      </w:r>
      <w:r w:rsidR="00391282" w:rsidRPr="00CF38CB">
        <w:rPr>
          <w:rFonts w:ascii="Times New Roman" w:hAnsi="Times New Roman" w:cs="Times New Roman"/>
        </w:rPr>
        <w:t xml:space="preserve"> </w:t>
      </w:r>
      <w:r w:rsidR="00391282">
        <w:rPr>
          <w:rFonts w:ascii="Times New Roman" w:hAnsi="Times New Roman" w:cs="Times New Roman"/>
        </w:rPr>
        <w:t>X</w:t>
      </w:r>
      <w:r w:rsidR="00391282" w:rsidRPr="00CF38CB">
        <w:rPr>
          <w:rFonts w:ascii="Times New Roman" w:hAnsi="Times New Roman" w:cs="Times New Roman"/>
        </w:rPr>
        <w:t xml:space="preserve"> </w:t>
      </w:r>
      <w:r w:rsidR="00391282">
        <w:rPr>
          <w:rFonts w:ascii="Times New Roman" w:hAnsi="Times New Roman" w:cs="Times New Roman"/>
        </w:rPr>
        <w:t>2 (</w:t>
      </w:r>
      <w:r w:rsidR="00391282" w:rsidRPr="00CF38CB">
        <w:rPr>
          <w:rFonts w:ascii="Times New Roman" w:hAnsi="Times New Roman" w:cs="Times New Roman"/>
        </w:rPr>
        <w:t xml:space="preserve">word </w:t>
      </w:r>
      <w:r w:rsidR="00391282">
        <w:rPr>
          <w:rFonts w:ascii="Times New Roman" w:hAnsi="Times New Roman" w:cs="Times New Roman"/>
        </w:rPr>
        <w:t>type: t</w:t>
      </w:r>
      <w:r w:rsidR="00391282" w:rsidRPr="00CF38CB">
        <w:rPr>
          <w:rFonts w:ascii="Times New Roman" w:hAnsi="Times New Roman" w:cs="Times New Roman"/>
        </w:rPr>
        <w:t>aboo, non</w:t>
      </w:r>
      <w:r w:rsidR="00391282">
        <w:rPr>
          <w:rFonts w:ascii="Times New Roman" w:hAnsi="Times New Roman" w:cs="Times New Roman"/>
        </w:rPr>
        <w:t>-</w:t>
      </w:r>
      <w:r w:rsidR="00391282" w:rsidRPr="00CF38CB">
        <w:rPr>
          <w:rFonts w:ascii="Times New Roman" w:hAnsi="Times New Roman" w:cs="Times New Roman"/>
        </w:rPr>
        <w:t xml:space="preserve">taboo) </w:t>
      </w:r>
      <w:r w:rsidR="00391282">
        <w:rPr>
          <w:rFonts w:ascii="Times New Roman" w:hAnsi="Times New Roman" w:cs="Times New Roman"/>
        </w:rPr>
        <w:t>X</w:t>
      </w:r>
      <w:r w:rsidR="00391282" w:rsidRPr="00CF38CB">
        <w:rPr>
          <w:rFonts w:ascii="Times New Roman" w:hAnsi="Times New Roman" w:cs="Times New Roman"/>
        </w:rPr>
        <w:t xml:space="preserve"> </w:t>
      </w:r>
      <w:r w:rsidR="00391282">
        <w:rPr>
          <w:rFonts w:ascii="Times New Roman" w:hAnsi="Times New Roman" w:cs="Times New Roman"/>
        </w:rPr>
        <w:t>2 (</w:t>
      </w:r>
      <w:r w:rsidR="00391282" w:rsidRPr="00CF38CB">
        <w:rPr>
          <w:rFonts w:ascii="Times New Roman" w:hAnsi="Times New Roman" w:cs="Times New Roman"/>
        </w:rPr>
        <w:t xml:space="preserve">pair </w:t>
      </w:r>
      <w:r w:rsidR="00391282">
        <w:rPr>
          <w:rFonts w:ascii="Times New Roman" w:hAnsi="Times New Roman" w:cs="Times New Roman"/>
        </w:rPr>
        <w:t xml:space="preserve">type: </w:t>
      </w:r>
      <w:r w:rsidR="00391282" w:rsidRPr="00CF38CB">
        <w:rPr>
          <w:rFonts w:ascii="Times New Roman" w:hAnsi="Times New Roman" w:cs="Times New Roman"/>
        </w:rPr>
        <w:t xml:space="preserve">name, </w:t>
      </w:r>
      <w:r w:rsidR="00391282">
        <w:rPr>
          <w:rFonts w:ascii="Times New Roman" w:hAnsi="Times New Roman" w:cs="Times New Roman"/>
        </w:rPr>
        <w:t>object</w:t>
      </w:r>
      <w:r w:rsidR="00391282" w:rsidRPr="00CF38CB">
        <w:rPr>
          <w:rFonts w:ascii="Times New Roman" w:hAnsi="Times New Roman" w:cs="Times New Roman"/>
        </w:rPr>
        <w:t>)</w:t>
      </w:r>
      <w:r w:rsidR="00BE2C73">
        <w:rPr>
          <w:rFonts w:ascii="Times New Roman" w:hAnsi="Times New Roman" w:cs="Times New Roman"/>
        </w:rPr>
        <w:t xml:space="preserve"> predicting the dependent variable of offensiveness ratings</w:t>
      </w:r>
      <w:r w:rsidR="00391282">
        <w:rPr>
          <w:rFonts w:ascii="Times New Roman" w:hAnsi="Times New Roman" w:cs="Times New Roman"/>
        </w:rPr>
        <w:t>.</w:t>
      </w:r>
      <w:r w:rsidR="00391282" w:rsidRPr="00CF38CB">
        <w:rPr>
          <w:rFonts w:ascii="Times New Roman" w:hAnsi="Times New Roman" w:cs="Times New Roman"/>
        </w:rPr>
        <w:t xml:space="preserve"> </w:t>
      </w:r>
      <w:r w:rsidR="005B6F1D" w:rsidRPr="00CF38CB">
        <w:rPr>
          <w:rFonts w:ascii="Times New Roman" w:hAnsi="Times New Roman" w:cs="Times New Roman"/>
        </w:rPr>
        <w:t xml:space="preserve">A significant </w:t>
      </w:r>
      <w:r w:rsidR="00CE09F4">
        <w:rPr>
          <w:rFonts w:ascii="Times New Roman" w:hAnsi="Times New Roman" w:cs="Times New Roman"/>
        </w:rPr>
        <w:t xml:space="preserve">main </w:t>
      </w:r>
      <w:commentRangeStart w:id="63"/>
      <w:commentRangeStart w:id="64"/>
      <w:r w:rsidR="005B6F1D" w:rsidRPr="00CF38CB">
        <w:rPr>
          <w:rFonts w:ascii="Times New Roman" w:hAnsi="Times New Roman" w:cs="Times New Roman"/>
        </w:rPr>
        <w:t>effect</w:t>
      </w:r>
      <w:commentRangeEnd w:id="63"/>
      <w:r w:rsidR="00DD4DAC">
        <w:rPr>
          <w:rStyle w:val="CommentReference"/>
        </w:rPr>
        <w:commentReference w:id="63"/>
      </w:r>
      <w:commentRangeEnd w:id="64"/>
      <w:r w:rsidR="00CE09F4">
        <w:rPr>
          <w:rStyle w:val="CommentReference"/>
        </w:rPr>
        <w:commentReference w:id="64"/>
      </w:r>
      <w:r w:rsidR="005B6F1D" w:rsidRPr="00CF38CB">
        <w:rPr>
          <w:rFonts w:ascii="Times New Roman" w:hAnsi="Times New Roman" w:cs="Times New Roman"/>
        </w:rPr>
        <w:t xml:space="preserve"> of gender</w:t>
      </w:r>
      <w:r w:rsidR="00F97523" w:rsidRPr="00CF38CB">
        <w:rPr>
          <w:rFonts w:ascii="Times New Roman" w:hAnsi="Times New Roman" w:cs="Times New Roman"/>
        </w:rPr>
        <w:t xml:space="preserve"> was found</w:t>
      </w:r>
      <w:r w:rsidR="005B6F1D" w:rsidRPr="00CF38CB">
        <w:rPr>
          <w:rFonts w:ascii="Times New Roman" w:hAnsi="Times New Roman" w:cs="Times New Roman"/>
        </w:rPr>
        <w:t xml:space="preserve">, </w:t>
      </w:r>
      <w:proofErr w:type="gramStart"/>
      <w:r w:rsidR="005B6F1D" w:rsidRPr="00CF38CB">
        <w:rPr>
          <w:rFonts w:ascii="Times New Roman" w:hAnsi="Times New Roman" w:cs="Times New Roman"/>
          <w:i/>
        </w:rPr>
        <w:t>F</w:t>
      </w:r>
      <w:r w:rsidR="005B6F1D" w:rsidRPr="00CF38CB">
        <w:rPr>
          <w:rFonts w:ascii="Times New Roman" w:hAnsi="Times New Roman" w:cs="Times New Roman"/>
        </w:rPr>
        <w:t>(</w:t>
      </w:r>
      <w:proofErr w:type="gramEnd"/>
      <w:r w:rsidR="005B6F1D" w:rsidRPr="00CF38CB">
        <w:rPr>
          <w:rFonts w:ascii="Times New Roman" w:hAnsi="Times New Roman" w:cs="Times New Roman"/>
        </w:rPr>
        <w:t xml:space="preserve">1, 129.66) = 43.73, </w:t>
      </w:r>
      <w:r w:rsidR="005B6F1D" w:rsidRPr="00CF38CB">
        <w:rPr>
          <w:rFonts w:ascii="Times New Roman" w:hAnsi="Times New Roman" w:cs="Times New Roman"/>
          <w:i/>
        </w:rPr>
        <w:t>p</w:t>
      </w:r>
      <w:r w:rsidR="0063442F">
        <w:rPr>
          <w:rFonts w:ascii="Times New Roman" w:hAnsi="Times New Roman" w:cs="Times New Roman"/>
          <w:i/>
        </w:rPr>
        <w:t xml:space="preserve"> </w:t>
      </w:r>
      <w:r w:rsidR="005B6F1D" w:rsidRPr="00CF38CB">
        <w:rPr>
          <w:rFonts w:ascii="Times New Roman" w:hAnsi="Times New Roman" w:cs="Times New Roman"/>
        </w:rPr>
        <w:t>&lt;</w:t>
      </w:r>
      <w:r w:rsidR="0063442F">
        <w:rPr>
          <w:rFonts w:ascii="Times New Roman" w:hAnsi="Times New Roman" w:cs="Times New Roman"/>
        </w:rPr>
        <w:t xml:space="preserve"> </w:t>
      </w:r>
      <w:r w:rsidR="005B6F1D" w:rsidRPr="00CF38CB">
        <w:rPr>
          <w:rFonts w:ascii="Times New Roman" w:hAnsi="Times New Roman" w:cs="Times New Roman"/>
        </w:rPr>
        <w:t>.001</w:t>
      </w:r>
      <w:r w:rsidR="00EB4B7E">
        <w:rPr>
          <w:rFonts w:ascii="Times New Roman" w:hAnsi="Times New Roman" w:cs="Times New Roman"/>
        </w:rPr>
        <w:t xml:space="preserve">, </w:t>
      </w:r>
      <w:r w:rsidR="00EB4B7E">
        <w:rPr>
          <w:rFonts w:ascii="Times New Roman" w:hAnsi="Times New Roman" w:cs="Times New Roman"/>
          <w:i/>
        </w:rPr>
        <w:sym w:font="Symbol" w:char="F068"/>
      </w:r>
      <w:r w:rsidR="00EB4B7E">
        <w:rPr>
          <w:rFonts w:ascii="Times New Roman" w:hAnsi="Times New Roman" w:cs="Times New Roman"/>
          <w:i/>
          <w:vertAlign w:val="subscript"/>
        </w:rPr>
        <w:t>p</w:t>
      </w:r>
      <w:r w:rsidR="00EB4B7E">
        <w:rPr>
          <w:rFonts w:ascii="Times New Roman" w:hAnsi="Times New Roman" w:cs="Times New Roman"/>
          <w:i/>
          <w:vertAlign w:val="superscript"/>
        </w:rPr>
        <w:t>2</w:t>
      </w:r>
      <w:r w:rsidR="00EB4B7E">
        <w:rPr>
          <w:rFonts w:ascii="Times New Roman" w:hAnsi="Times New Roman" w:cs="Times New Roman"/>
        </w:rPr>
        <w:t xml:space="preserve"> = .25</w:t>
      </w:r>
      <w:r w:rsidR="005B6F1D" w:rsidRPr="00CF38CB">
        <w:rPr>
          <w:rFonts w:ascii="Times New Roman" w:hAnsi="Times New Roman" w:cs="Times New Roman"/>
        </w:rPr>
        <w:t>, indicating that women (</w:t>
      </w:r>
      <w:r w:rsidR="00CC0AC0" w:rsidRPr="00CF38CB">
        <w:rPr>
          <w:rFonts w:ascii="Times New Roman" w:hAnsi="Times New Roman" w:cs="Times New Roman"/>
          <w:i/>
        </w:rPr>
        <w:t xml:space="preserve">M </w:t>
      </w:r>
      <w:r w:rsidR="00AC6D35" w:rsidRPr="00CF38CB">
        <w:rPr>
          <w:rFonts w:ascii="Times New Roman" w:hAnsi="Times New Roman" w:cs="Times New Roman"/>
        </w:rPr>
        <w:t>= 3.10,</w:t>
      </w:r>
      <w:r w:rsidR="005B6F1D" w:rsidRPr="00CF38CB">
        <w:rPr>
          <w:rFonts w:ascii="Times New Roman" w:hAnsi="Times New Roman" w:cs="Times New Roman"/>
        </w:rPr>
        <w:t xml:space="preserve"> </w:t>
      </w:r>
      <w:r w:rsidR="00CC0AC0" w:rsidRPr="00CF38CB">
        <w:rPr>
          <w:rFonts w:ascii="Times New Roman" w:hAnsi="Times New Roman" w:cs="Times New Roman"/>
          <w:i/>
        </w:rPr>
        <w:t xml:space="preserve">SE </w:t>
      </w:r>
      <w:r w:rsidR="00AC6D35" w:rsidRPr="00CF38CB">
        <w:rPr>
          <w:rFonts w:ascii="Times New Roman" w:hAnsi="Times New Roman" w:cs="Times New Roman"/>
        </w:rPr>
        <w:t>= 0.06</w:t>
      </w:r>
      <w:r w:rsidR="005B6F1D" w:rsidRPr="00CF38CB">
        <w:rPr>
          <w:rFonts w:ascii="Times New Roman" w:hAnsi="Times New Roman" w:cs="Times New Roman"/>
        </w:rPr>
        <w:t>) rated all words significantly more offensive than men (</w:t>
      </w:r>
      <w:r w:rsidR="00CC0AC0" w:rsidRPr="00CF38CB">
        <w:rPr>
          <w:rFonts w:ascii="Times New Roman" w:hAnsi="Times New Roman" w:cs="Times New Roman"/>
          <w:i/>
        </w:rPr>
        <w:t xml:space="preserve">M </w:t>
      </w:r>
      <w:r w:rsidR="00AC6D35" w:rsidRPr="00CF38CB">
        <w:rPr>
          <w:rFonts w:ascii="Times New Roman" w:hAnsi="Times New Roman" w:cs="Times New Roman"/>
        </w:rPr>
        <w:t>= 2.35,</w:t>
      </w:r>
      <w:r w:rsidR="005B6F1D" w:rsidRPr="00CF38CB">
        <w:rPr>
          <w:rFonts w:ascii="Times New Roman" w:hAnsi="Times New Roman" w:cs="Times New Roman"/>
        </w:rPr>
        <w:t xml:space="preserve"> </w:t>
      </w:r>
      <w:r w:rsidR="00CC0AC0" w:rsidRPr="00CF38CB">
        <w:rPr>
          <w:rFonts w:ascii="Times New Roman" w:hAnsi="Times New Roman" w:cs="Times New Roman"/>
          <w:i/>
        </w:rPr>
        <w:t xml:space="preserve">SE </w:t>
      </w:r>
      <w:r w:rsidR="00AC6D35" w:rsidRPr="00CF38CB">
        <w:rPr>
          <w:rFonts w:ascii="Times New Roman" w:hAnsi="Times New Roman" w:cs="Times New Roman"/>
        </w:rPr>
        <w:t xml:space="preserve">= </w:t>
      </w:r>
      <w:r w:rsidR="00F97523" w:rsidRPr="00CF38CB">
        <w:rPr>
          <w:rFonts w:ascii="Times New Roman" w:hAnsi="Times New Roman" w:cs="Times New Roman"/>
        </w:rPr>
        <w:t>0</w:t>
      </w:r>
      <w:r w:rsidR="00AC6D35" w:rsidRPr="00CF38CB">
        <w:rPr>
          <w:rFonts w:ascii="Times New Roman" w:hAnsi="Times New Roman" w:cs="Times New Roman"/>
        </w:rPr>
        <w:t>.10</w:t>
      </w:r>
      <w:r w:rsidR="005B6F1D" w:rsidRPr="00CF38CB">
        <w:rPr>
          <w:rFonts w:ascii="Times New Roman" w:hAnsi="Times New Roman" w:cs="Times New Roman"/>
        </w:rPr>
        <w:t>). The main effect of word type was significant,</w:t>
      </w:r>
      <w:r w:rsidR="00AC6D35" w:rsidRPr="00CF38CB">
        <w:rPr>
          <w:rFonts w:ascii="Times New Roman" w:hAnsi="Times New Roman" w:cs="Times New Roman"/>
        </w:rPr>
        <w:t xml:space="preserve"> </w:t>
      </w:r>
      <w:proofErr w:type="gramStart"/>
      <w:r w:rsidR="00AC6D35" w:rsidRPr="00CF38CB">
        <w:rPr>
          <w:rFonts w:ascii="Times New Roman" w:hAnsi="Times New Roman" w:cs="Times New Roman"/>
          <w:i/>
        </w:rPr>
        <w:t>F</w:t>
      </w:r>
      <w:r w:rsidR="00AC6D35" w:rsidRPr="00CF38CB">
        <w:rPr>
          <w:rFonts w:ascii="Times New Roman" w:hAnsi="Times New Roman" w:cs="Times New Roman"/>
        </w:rPr>
        <w:t>(</w:t>
      </w:r>
      <w:proofErr w:type="gramEnd"/>
      <w:r w:rsidR="00AC6D35" w:rsidRPr="00CF38CB">
        <w:rPr>
          <w:rFonts w:ascii="Times New Roman" w:hAnsi="Times New Roman" w:cs="Times New Roman"/>
        </w:rPr>
        <w:t>1,</w:t>
      </w:r>
      <w:r w:rsidR="00F82563" w:rsidRPr="00CF38CB">
        <w:rPr>
          <w:rFonts w:ascii="Times New Roman" w:hAnsi="Times New Roman" w:cs="Times New Roman"/>
        </w:rPr>
        <w:t xml:space="preserve"> </w:t>
      </w:r>
      <w:r w:rsidR="00AC6D35" w:rsidRPr="00CF38CB">
        <w:rPr>
          <w:rFonts w:ascii="Times New Roman" w:hAnsi="Times New Roman" w:cs="Times New Roman"/>
        </w:rPr>
        <w:t xml:space="preserve">3743.07) = 3225.95, </w:t>
      </w:r>
      <w:r w:rsidR="00AC6D35" w:rsidRPr="00CF38CB">
        <w:rPr>
          <w:rFonts w:ascii="Times New Roman" w:hAnsi="Times New Roman" w:cs="Times New Roman"/>
          <w:i/>
        </w:rPr>
        <w:t>p</w:t>
      </w:r>
      <w:r w:rsidR="001501AB">
        <w:rPr>
          <w:rFonts w:ascii="Times New Roman" w:hAnsi="Times New Roman" w:cs="Times New Roman"/>
          <w:i/>
        </w:rPr>
        <w:t xml:space="preserve"> </w:t>
      </w:r>
      <w:r w:rsidR="00AC6D35" w:rsidRPr="00CF38CB">
        <w:rPr>
          <w:rFonts w:ascii="Times New Roman" w:hAnsi="Times New Roman" w:cs="Times New Roman"/>
        </w:rPr>
        <w:t>&lt;</w:t>
      </w:r>
      <w:r w:rsidR="001501AB">
        <w:rPr>
          <w:rFonts w:ascii="Times New Roman" w:hAnsi="Times New Roman" w:cs="Times New Roman"/>
        </w:rPr>
        <w:t xml:space="preserve"> </w:t>
      </w:r>
      <w:r w:rsidR="00AC6D35" w:rsidRPr="00CF38CB">
        <w:rPr>
          <w:rFonts w:ascii="Times New Roman" w:hAnsi="Times New Roman" w:cs="Times New Roman"/>
        </w:rPr>
        <w:t>.001</w:t>
      </w:r>
      <w:r w:rsidR="004A75DB">
        <w:rPr>
          <w:rFonts w:ascii="Times New Roman" w:hAnsi="Times New Roman" w:cs="Times New Roman"/>
        </w:rPr>
        <w:t xml:space="preserve">, </w:t>
      </w:r>
      <w:r w:rsidR="004A75DB">
        <w:rPr>
          <w:rFonts w:ascii="Times New Roman" w:hAnsi="Times New Roman" w:cs="Times New Roman"/>
          <w:i/>
        </w:rPr>
        <w:sym w:font="Symbol" w:char="F068"/>
      </w:r>
      <w:r w:rsidR="004A75DB">
        <w:rPr>
          <w:rFonts w:ascii="Times New Roman" w:hAnsi="Times New Roman" w:cs="Times New Roman"/>
          <w:i/>
          <w:vertAlign w:val="subscript"/>
        </w:rPr>
        <w:t>p</w:t>
      </w:r>
      <w:r w:rsidR="004A75DB">
        <w:rPr>
          <w:rFonts w:ascii="Times New Roman" w:hAnsi="Times New Roman" w:cs="Times New Roman"/>
          <w:i/>
          <w:vertAlign w:val="superscript"/>
        </w:rPr>
        <w:t>2</w:t>
      </w:r>
      <w:r w:rsidR="004A75DB">
        <w:rPr>
          <w:rFonts w:ascii="Times New Roman" w:hAnsi="Times New Roman" w:cs="Times New Roman"/>
        </w:rPr>
        <w:t xml:space="preserve"> = .46</w:t>
      </w:r>
      <w:r w:rsidR="005B6F1D" w:rsidRPr="00CF38CB">
        <w:rPr>
          <w:rFonts w:ascii="Times New Roman" w:hAnsi="Times New Roman" w:cs="Times New Roman"/>
        </w:rPr>
        <w:t>, indicating that taboo (</w:t>
      </w:r>
      <w:r w:rsidR="00CC0AC0" w:rsidRPr="00CF38CB">
        <w:rPr>
          <w:rFonts w:ascii="Times New Roman" w:hAnsi="Times New Roman" w:cs="Times New Roman"/>
          <w:i/>
        </w:rPr>
        <w:t xml:space="preserve">M </w:t>
      </w:r>
      <w:r w:rsidR="00AC6D35" w:rsidRPr="00CF38CB">
        <w:rPr>
          <w:rFonts w:ascii="Times New Roman" w:hAnsi="Times New Roman" w:cs="Times New Roman"/>
        </w:rPr>
        <w:t>= 4</w:t>
      </w:r>
      <w:r w:rsidR="00F97523" w:rsidRPr="00CF38CB">
        <w:rPr>
          <w:rFonts w:ascii="Times New Roman" w:hAnsi="Times New Roman" w:cs="Times New Roman"/>
        </w:rPr>
        <w:t>.</w:t>
      </w:r>
      <w:r w:rsidR="00AC6D35" w:rsidRPr="00CF38CB">
        <w:rPr>
          <w:rFonts w:ascii="Times New Roman" w:hAnsi="Times New Roman" w:cs="Times New Roman"/>
        </w:rPr>
        <w:t xml:space="preserve">22, </w:t>
      </w:r>
      <w:r w:rsidR="00CC0AC0" w:rsidRPr="00CF38CB">
        <w:rPr>
          <w:rFonts w:ascii="Times New Roman" w:hAnsi="Times New Roman" w:cs="Times New Roman"/>
          <w:i/>
        </w:rPr>
        <w:t xml:space="preserve">SE </w:t>
      </w:r>
      <w:r w:rsidR="00AC6D35" w:rsidRPr="00CF38CB">
        <w:rPr>
          <w:rFonts w:ascii="Times New Roman" w:hAnsi="Times New Roman" w:cs="Times New Roman"/>
        </w:rPr>
        <w:t>= 0.07</w:t>
      </w:r>
      <w:r w:rsidR="005B6F1D" w:rsidRPr="00CF38CB">
        <w:rPr>
          <w:rFonts w:ascii="Times New Roman" w:hAnsi="Times New Roman" w:cs="Times New Roman"/>
        </w:rPr>
        <w:t>) words were rated more offensive than non</w:t>
      </w:r>
      <w:r w:rsidRPr="00CF38CB">
        <w:rPr>
          <w:rFonts w:ascii="Times New Roman" w:hAnsi="Times New Roman" w:cs="Times New Roman"/>
        </w:rPr>
        <w:t>-</w:t>
      </w:r>
      <w:r w:rsidR="005B6F1D" w:rsidRPr="00CF38CB">
        <w:rPr>
          <w:rFonts w:ascii="Times New Roman" w:hAnsi="Times New Roman" w:cs="Times New Roman"/>
        </w:rPr>
        <w:t>taboo words (</w:t>
      </w:r>
      <w:r w:rsidR="00CC0AC0" w:rsidRPr="00CF38CB">
        <w:rPr>
          <w:rFonts w:ascii="Times New Roman" w:hAnsi="Times New Roman" w:cs="Times New Roman"/>
          <w:i/>
        </w:rPr>
        <w:t xml:space="preserve">M </w:t>
      </w:r>
      <w:r w:rsidR="00AC6D35" w:rsidRPr="00CF38CB">
        <w:rPr>
          <w:rFonts w:ascii="Times New Roman" w:hAnsi="Times New Roman" w:cs="Times New Roman"/>
        </w:rPr>
        <w:t>= 1.23,</w:t>
      </w:r>
      <w:r w:rsidR="005B6F1D" w:rsidRPr="00CF38CB">
        <w:rPr>
          <w:rFonts w:ascii="Times New Roman" w:hAnsi="Times New Roman" w:cs="Times New Roman"/>
        </w:rPr>
        <w:t xml:space="preserve"> </w:t>
      </w:r>
      <w:r w:rsidR="00CC0AC0" w:rsidRPr="00CF38CB">
        <w:rPr>
          <w:rFonts w:ascii="Times New Roman" w:hAnsi="Times New Roman" w:cs="Times New Roman"/>
          <w:i/>
        </w:rPr>
        <w:t xml:space="preserve">SE </w:t>
      </w:r>
      <w:r w:rsidR="00AC6D35" w:rsidRPr="00CF38CB">
        <w:rPr>
          <w:rFonts w:ascii="Times New Roman" w:hAnsi="Times New Roman" w:cs="Times New Roman"/>
        </w:rPr>
        <w:t>= 0.05</w:t>
      </w:r>
      <w:r w:rsidR="005B6F1D" w:rsidRPr="00CF38CB">
        <w:rPr>
          <w:rFonts w:ascii="Times New Roman" w:hAnsi="Times New Roman" w:cs="Times New Roman"/>
        </w:rPr>
        <w:t xml:space="preserve">). </w:t>
      </w:r>
      <w:commentRangeStart w:id="65"/>
      <w:commentRangeStart w:id="66"/>
      <w:commentRangeStart w:id="67"/>
      <w:r w:rsidR="00CE09F4" w:rsidRPr="00CF38CB">
        <w:rPr>
          <w:rFonts w:ascii="Times New Roman" w:hAnsi="Times New Roman" w:cs="Times New Roman"/>
        </w:rPr>
        <w:t xml:space="preserve">The main effect of pair type was not significant, </w:t>
      </w:r>
      <w:proofErr w:type="gramStart"/>
      <w:r w:rsidR="00CE09F4" w:rsidRPr="00CF38CB">
        <w:rPr>
          <w:rFonts w:ascii="Times New Roman" w:hAnsi="Times New Roman" w:cs="Times New Roman"/>
          <w:i/>
        </w:rPr>
        <w:t>F</w:t>
      </w:r>
      <w:r w:rsidR="00CE09F4" w:rsidRPr="00CF38CB">
        <w:rPr>
          <w:rFonts w:ascii="Times New Roman" w:hAnsi="Times New Roman" w:cs="Times New Roman"/>
        </w:rPr>
        <w:t>(</w:t>
      </w:r>
      <w:proofErr w:type="gramEnd"/>
      <w:r w:rsidR="00CE09F4" w:rsidRPr="00CF38CB">
        <w:rPr>
          <w:rFonts w:ascii="Times New Roman" w:hAnsi="Times New Roman" w:cs="Times New Roman"/>
        </w:rPr>
        <w:t xml:space="preserve">1, 3747.16) = 0.31. </w:t>
      </w:r>
      <w:r w:rsidR="00CE09F4" w:rsidRPr="00CF38CB">
        <w:rPr>
          <w:rFonts w:ascii="Times New Roman" w:hAnsi="Times New Roman" w:cs="Times New Roman"/>
          <w:i/>
        </w:rPr>
        <w:t xml:space="preserve">p </w:t>
      </w:r>
      <w:r w:rsidR="00CE09F4" w:rsidRPr="00CF38CB">
        <w:rPr>
          <w:rFonts w:ascii="Times New Roman" w:hAnsi="Times New Roman" w:cs="Times New Roman"/>
        </w:rPr>
        <w:t>= 0.58</w:t>
      </w:r>
      <w:r w:rsidR="00CE09F4">
        <w:rPr>
          <w:rFonts w:ascii="Times New Roman" w:hAnsi="Times New Roman" w:cs="Times New Roman"/>
        </w:rPr>
        <w:t xml:space="preserve">, </w:t>
      </w:r>
      <w:r w:rsidR="00CE09F4">
        <w:rPr>
          <w:rFonts w:ascii="Times New Roman" w:hAnsi="Times New Roman" w:cs="Times New Roman"/>
          <w:i/>
        </w:rPr>
        <w:sym w:font="Symbol" w:char="F068"/>
      </w:r>
      <w:r w:rsidR="00CE09F4">
        <w:rPr>
          <w:rFonts w:ascii="Times New Roman" w:hAnsi="Times New Roman" w:cs="Times New Roman"/>
          <w:i/>
          <w:vertAlign w:val="subscript"/>
        </w:rPr>
        <w:t>p</w:t>
      </w:r>
      <w:r w:rsidR="00CE09F4">
        <w:rPr>
          <w:rFonts w:ascii="Times New Roman" w:hAnsi="Times New Roman" w:cs="Times New Roman"/>
          <w:i/>
          <w:vertAlign w:val="superscript"/>
        </w:rPr>
        <w:t>2</w:t>
      </w:r>
      <w:r w:rsidR="00CE09F4">
        <w:rPr>
          <w:rFonts w:ascii="Times New Roman" w:hAnsi="Times New Roman" w:cs="Times New Roman"/>
        </w:rPr>
        <w:t xml:space="preserve"> &lt; .01</w:t>
      </w:r>
      <w:r w:rsidR="00CE09F4" w:rsidRPr="00CF38CB">
        <w:rPr>
          <w:rFonts w:ascii="Times New Roman" w:hAnsi="Times New Roman" w:cs="Times New Roman"/>
        </w:rPr>
        <w:t>.</w:t>
      </w:r>
      <w:commentRangeEnd w:id="65"/>
      <w:r w:rsidR="00CE09F4">
        <w:rPr>
          <w:rStyle w:val="CommentReference"/>
        </w:rPr>
        <w:commentReference w:id="65"/>
      </w:r>
      <w:commentRangeEnd w:id="66"/>
      <w:r w:rsidR="00CE09F4">
        <w:rPr>
          <w:rStyle w:val="CommentReference"/>
        </w:rPr>
        <w:commentReference w:id="66"/>
      </w:r>
      <w:commentRangeEnd w:id="67"/>
      <w:r w:rsidR="00CE09F4">
        <w:rPr>
          <w:rStyle w:val="CommentReference"/>
        </w:rPr>
        <w:commentReference w:id="67"/>
      </w:r>
    </w:p>
    <w:p w14:paraId="7EE9A3BE" w14:textId="33FABCFE" w:rsidR="005B6F1D" w:rsidRDefault="005B6F1D" w:rsidP="00AB4A08">
      <w:pPr>
        <w:pStyle w:val="BodyText"/>
        <w:spacing w:after="0" w:line="480" w:lineRule="auto"/>
        <w:ind w:firstLine="720"/>
        <w:rPr>
          <w:rFonts w:ascii="Times New Roman" w:hAnsi="Times New Roman" w:cs="Times New Roman"/>
        </w:rPr>
      </w:pPr>
      <w:r w:rsidRPr="00CF38CB">
        <w:rPr>
          <w:rFonts w:ascii="Times New Roman" w:hAnsi="Times New Roman" w:cs="Times New Roman"/>
        </w:rPr>
        <w:t>For the two-way</w:t>
      </w:r>
      <w:r w:rsidR="00AF3F06" w:rsidRPr="00CF38CB">
        <w:rPr>
          <w:rFonts w:ascii="Times New Roman" w:hAnsi="Times New Roman" w:cs="Times New Roman"/>
        </w:rPr>
        <w:t xml:space="preserve"> interactions, only the gender</w:t>
      </w:r>
      <w:r w:rsidR="00D04FFF">
        <w:rPr>
          <w:rFonts w:ascii="Times New Roman" w:hAnsi="Times New Roman" w:cs="Times New Roman"/>
        </w:rPr>
        <w:t xml:space="preserve"> X </w:t>
      </w:r>
      <w:r w:rsidRPr="00CF38CB">
        <w:rPr>
          <w:rFonts w:ascii="Times New Roman" w:hAnsi="Times New Roman" w:cs="Times New Roman"/>
        </w:rPr>
        <w:t xml:space="preserve">word type interaction was significant, </w:t>
      </w:r>
      <w:proofErr w:type="gramStart"/>
      <w:r w:rsidRPr="00CF38CB">
        <w:rPr>
          <w:rFonts w:ascii="Times New Roman" w:hAnsi="Times New Roman" w:cs="Times New Roman"/>
          <w:i/>
        </w:rPr>
        <w:t>F</w:t>
      </w:r>
      <w:r w:rsidR="00AC6D35" w:rsidRPr="00CF38CB">
        <w:rPr>
          <w:rFonts w:ascii="Times New Roman" w:hAnsi="Times New Roman" w:cs="Times New Roman"/>
        </w:rPr>
        <w:t>(</w:t>
      </w:r>
      <w:proofErr w:type="gramEnd"/>
      <w:r w:rsidR="00AC6D35" w:rsidRPr="00CF38CB">
        <w:rPr>
          <w:rFonts w:ascii="Times New Roman" w:hAnsi="Times New Roman" w:cs="Times New Roman"/>
        </w:rPr>
        <w:t>1,</w:t>
      </w:r>
      <w:r w:rsidR="00F82563" w:rsidRPr="00CF38CB">
        <w:rPr>
          <w:rFonts w:ascii="Times New Roman" w:hAnsi="Times New Roman" w:cs="Times New Roman"/>
        </w:rPr>
        <w:t xml:space="preserve"> </w:t>
      </w:r>
      <w:r w:rsidR="00AC6D35" w:rsidRPr="00CF38CB">
        <w:rPr>
          <w:rFonts w:ascii="Times New Roman" w:hAnsi="Times New Roman" w:cs="Times New Roman"/>
        </w:rPr>
        <w:t xml:space="preserve">3743.07) = 270.53, </w:t>
      </w:r>
      <w:r w:rsidR="00AC6D35" w:rsidRPr="00CF38CB">
        <w:rPr>
          <w:rFonts w:ascii="Times New Roman" w:hAnsi="Times New Roman" w:cs="Times New Roman"/>
          <w:i/>
        </w:rPr>
        <w:t xml:space="preserve">p </w:t>
      </w:r>
      <w:r w:rsidR="00AC6D35" w:rsidRPr="00CF38CB">
        <w:rPr>
          <w:rFonts w:ascii="Times New Roman" w:hAnsi="Times New Roman" w:cs="Times New Roman"/>
        </w:rPr>
        <w:t>&lt;</w:t>
      </w:r>
      <w:r w:rsidR="001501AB">
        <w:rPr>
          <w:rFonts w:ascii="Times New Roman" w:hAnsi="Times New Roman" w:cs="Times New Roman"/>
        </w:rPr>
        <w:t xml:space="preserve"> </w:t>
      </w:r>
      <w:r w:rsidR="00AC6D35" w:rsidRPr="00CF38CB">
        <w:rPr>
          <w:rFonts w:ascii="Times New Roman" w:hAnsi="Times New Roman" w:cs="Times New Roman"/>
        </w:rPr>
        <w:t>.001</w:t>
      </w:r>
      <w:r w:rsidR="00D04FFF">
        <w:rPr>
          <w:rFonts w:ascii="Times New Roman" w:hAnsi="Times New Roman" w:cs="Times New Roman"/>
        </w:rPr>
        <w:t xml:space="preserve">, </w:t>
      </w:r>
      <w:r w:rsidR="00D04FFF">
        <w:rPr>
          <w:rFonts w:ascii="Times New Roman" w:hAnsi="Times New Roman" w:cs="Times New Roman"/>
          <w:i/>
        </w:rPr>
        <w:sym w:font="Symbol" w:char="F068"/>
      </w:r>
      <w:r w:rsidR="00D04FFF">
        <w:rPr>
          <w:rFonts w:ascii="Times New Roman" w:hAnsi="Times New Roman" w:cs="Times New Roman"/>
          <w:i/>
          <w:vertAlign w:val="subscript"/>
        </w:rPr>
        <w:t>p</w:t>
      </w:r>
      <w:r w:rsidR="00D04FFF">
        <w:rPr>
          <w:rFonts w:ascii="Times New Roman" w:hAnsi="Times New Roman" w:cs="Times New Roman"/>
          <w:i/>
          <w:vertAlign w:val="superscript"/>
        </w:rPr>
        <w:t>2</w:t>
      </w:r>
      <w:r w:rsidR="00D04FFF">
        <w:rPr>
          <w:rFonts w:ascii="Times New Roman" w:hAnsi="Times New Roman" w:cs="Times New Roman"/>
        </w:rPr>
        <w:t xml:space="preserve"> = .07</w:t>
      </w:r>
      <w:r w:rsidR="00AC6D35" w:rsidRPr="00CF38CB">
        <w:rPr>
          <w:rFonts w:ascii="Times New Roman" w:hAnsi="Times New Roman" w:cs="Times New Roman"/>
        </w:rPr>
        <w:t>.</w:t>
      </w:r>
      <w:r w:rsidRPr="00CF38CB">
        <w:rPr>
          <w:rFonts w:ascii="Times New Roman" w:hAnsi="Times New Roman" w:cs="Times New Roman"/>
        </w:rPr>
        <w:t xml:space="preserve"> None of the other two-way or three-way interactions were si</w:t>
      </w:r>
      <w:r w:rsidR="00AF3F06" w:rsidRPr="00CF38CB">
        <w:rPr>
          <w:rFonts w:ascii="Times New Roman" w:hAnsi="Times New Roman" w:cs="Times New Roman"/>
        </w:rPr>
        <w:t>gnificant: gender by pair type</w:t>
      </w:r>
      <w:r w:rsidR="00EE5064">
        <w:rPr>
          <w:rFonts w:ascii="Times New Roman" w:hAnsi="Times New Roman" w:cs="Times New Roman"/>
        </w:rPr>
        <w:t xml:space="preserve">: </w:t>
      </w:r>
      <w:proofErr w:type="gramStart"/>
      <w:r w:rsidR="00AC6D35" w:rsidRPr="00CF38CB">
        <w:rPr>
          <w:rFonts w:ascii="Times New Roman" w:hAnsi="Times New Roman" w:cs="Times New Roman"/>
          <w:i/>
        </w:rPr>
        <w:t>F</w:t>
      </w:r>
      <w:r w:rsidR="00AC6D35" w:rsidRPr="00CF38CB">
        <w:rPr>
          <w:rFonts w:ascii="Times New Roman" w:hAnsi="Times New Roman" w:cs="Times New Roman"/>
        </w:rPr>
        <w:t>(</w:t>
      </w:r>
      <w:proofErr w:type="gramEnd"/>
      <w:r w:rsidR="00AC6D35" w:rsidRPr="00CF38CB">
        <w:rPr>
          <w:rFonts w:ascii="Times New Roman" w:hAnsi="Times New Roman" w:cs="Times New Roman"/>
        </w:rPr>
        <w:t>1,</w:t>
      </w:r>
      <w:r w:rsidR="00F82563" w:rsidRPr="00CF38CB">
        <w:rPr>
          <w:rFonts w:ascii="Times New Roman" w:hAnsi="Times New Roman" w:cs="Times New Roman"/>
        </w:rPr>
        <w:t xml:space="preserve"> </w:t>
      </w:r>
      <w:r w:rsidR="00AC6D35" w:rsidRPr="00CF38CB">
        <w:rPr>
          <w:rFonts w:ascii="Times New Roman" w:hAnsi="Times New Roman" w:cs="Times New Roman"/>
        </w:rPr>
        <w:t xml:space="preserve">3747.16) = 0.14, </w:t>
      </w:r>
      <w:r w:rsidR="00AC6D35" w:rsidRPr="00CF38CB">
        <w:rPr>
          <w:rFonts w:ascii="Times New Roman" w:hAnsi="Times New Roman" w:cs="Times New Roman"/>
          <w:i/>
        </w:rPr>
        <w:t xml:space="preserve">p </w:t>
      </w:r>
      <w:r w:rsidR="00AC6D35" w:rsidRPr="00CF38CB">
        <w:rPr>
          <w:rFonts w:ascii="Times New Roman" w:hAnsi="Times New Roman" w:cs="Times New Roman"/>
        </w:rPr>
        <w:t xml:space="preserve">= </w:t>
      </w:r>
      <w:r w:rsidR="001F73AB" w:rsidRPr="00CF38CB">
        <w:rPr>
          <w:rFonts w:ascii="Times New Roman" w:hAnsi="Times New Roman" w:cs="Times New Roman"/>
        </w:rPr>
        <w:t>0</w:t>
      </w:r>
      <w:r w:rsidR="00AF3F06" w:rsidRPr="00CF38CB">
        <w:rPr>
          <w:rFonts w:ascii="Times New Roman" w:hAnsi="Times New Roman" w:cs="Times New Roman"/>
        </w:rPr>
        <w:t>.70</w:t>
      </w:r>
      <w:r w:rsidR="00F43905">
        <w:rPr>
          <w:rFonts w:ascii="Times New Roman" w:hAnsi="Times New Roman" w:cs="Times New Roman"/>
        </w:rPr>
        <w:t xml:space="preserve">, </w:t>
      </w:r>
      <w:r w:rsidR="00F43905">
        <w:rPr>
          <w:rFonts w:ascii="Times New Roman" w:hAnsi="Times New Roman" w:cs="Times New Roman"/>
          <w:i/>
        </w:rPr>
        <w:sym w:font="Symbol" w:char="F068"/>
      </w:r>
      <w:r w:rsidR="00F43905">
        <w:rPr>
          <w:rFonts w:ascii="Times New Roman" w:hAnsi="Times New Roman" w:cs="Times New Roman"/>
          <w:i/>
          <w:vertAlign w:val="subscript"/>
        </w:rPr>
        <w:t>p</w:t>
      </w:r>
      <w:r w:rsidR="00F43905">
        <w:rPr>
          <w:rFonts w:ascii="Times New Roman" w:hAnsi="Times New Roman" w:cs="Times New Roman"/>
          <w:i/>
          <w:vertAlign w:val="superscript"/>
        </w:rPr>
        <w:t>2</w:t>
      </w:r>
      <w:r w:rsidR="00F43905">
        <w:rPr>
          <w:rFonts w:ascii="Times New Roman" w:hAnsi="Times New Roman" w:cs="Times New Roman"/>
        </w:rPr>
        <w:t xml:space="preserve"> &lt; .01</w:t>
      </w:r>
      <w:r w:rsidR="00AF3F06" w:rsidRPr="00CF38CB">
        <w:rPr>
          <w:rFonts w:ascii="Times New Roman" w:hAnsi="Times New Roman" w:cs="Times New Roman"/>
        </w:rPr>
        <w:t>, pair type by word type</w:t>
      </w:r>
      <w:r w:rsidR="00EE5064">
        <w:rPr>
          <w:rFonts w:ascii="Times New Roman" w:hAnsi="Times New Roman" w:cs="Times New Roman"/>
        </w:rPr>
        <w:t xml:space="preserve">: </w:t>
      </w:r>
      <w:r w:rsidR="00AC6D35" w:rsidRPr="00CF38CB">
        <w:rPr>
          <w:rFonts w:ascii="Times New Roman" w:hAnsi="Times New Roman" w:cs="Times New Roman"/>
          <w:i/>
        </w:rPr>
        <w:t>F</w:t>
      </w:r>
      <w:r w:rsidR="00AC6D35" w:rsidRPr="00CF38CB">
        <w:rPr>
          <w:rFonts w:ascii="Times New Roman" w:hAnsi="Times New Roman" w:cs="Times New Roman"/>
        </w:rPr>
        <w:t>(1,</w:t>
      </w:r>
      <w:r w:rsidR="00F82563" w:rsidRPr="00CF38CB">
        <w:rPr>
          <w:rFonts w:ascii="Times New Roman" w:hAnsi="Times New Roman" w:cs="Times New Roman"/>
        </w:rPr>
        <w:t xml:space="preserve"> </w:t>
      </w:r>
      <w:r w:rsidR="00AC6D35" w:rsidRPr="00CF38CB">
        <w:rPr>
          <w:rFonts w:ascii="Times New Roman" w:hAnsi="Times New Roman" w:cs="Times New Roman"/>
        </w:rPr>
        <w:t xml:space="preserve">3774.41) = 0.02, </w:t>
      </w:r>
      <w:r w:rsidR="00AC6D35" w:rsidRPr="00CF38CB">
        <w:rPr>
          <w:rFonts w:ascii="Times New Roman" w:hAnsi="Times New Roman" w:cs="Times New Roman"/>
          <w:i/>
        </w:rPr>
        <w:t xml:space="preserve">p </w:t>
      </w:r>
      <w:r w:rsidR="00AC6D35" w:rsidRPr="00CF38CB">
        <w:rPr>
          <w:rFonts w:ascii="Times New Roman" w:hAnsi="Times New Roman" w:cs="Times New Roman"/>
        </w:rPr>
        <w:t xml:space="preserve">= </w:t>
      </w:r>
      <w:r w:rsidR="001F73AB" w:rsidRPr="00CF38CB">
        <w:rPr>
          <w:rFonts w:ascii="Times New Roman" w:hAnsi="Times New Roman" w:cs="Times New Roman"/>
        </w:rPr>
        <w:t>0</w:t>
      </w:r>
      <w:r w:rsidR="00AF3F06" w:rsidRPr="00CF38CB">
        <w:rPr>
          <w:rFonts w:ascii="Times New Roman" w:hAnsi="Times New Roman" w:cs="Times New Roman"/>
        </w:rPr>
        <w:t>.89</w:t>
      </w:r>
      <w:r w:rsidR="00F43905">
        <w:rPr>
          <w:rFonts w:ascii="Times New Roman" w:hAnsi="Times New Roman" w:cs="Times New Roman"/>
        </w:rPr>
        <w:t xml:space="preserve">, </w:t>
      </w:r>
      <w:r w:rsidR="00F43905">
        <w:rPr>
          <w:rFonts w:ascii="Times New Roman" w:hAnsi="Times New Roman" w:cs="Times New Roman"/>
          <w:i/>
        </w:rPr>
        <w:sym w:font="Symbol" w:char="F068"/>
      </w:r>
      <w:r w:rsidR="00F43905">
        <w:rPr>
          <w:rFonts w:ascii="Times New Roman" w:hAnsi="Times New Roman" w:cs="Times New Roman"/>
          <w:i/>
          <w:vertAlign w:val="subscript"/>
        </w:rPr>
        <w:t>p</w:t>
      </w:r>
      <w:r w:rsidR="00F43905">
        <w:rPr>
          <w:rFonts w:ascii="Times New Roman" w:hAnsi="Times New Roman" w:cs="Times New Roman"/>
          <w:i/>
          <w:vertAlign w:val="superscript"/>
        </w:rPr>
        <w:t>2</w:t>
      </w:r>
      <w:r w:rsidR="00F43905">
        <w:rPr>
          <w:rFonts w:ascii="Times New Roman" w:hAnsi="Times New Roman" w:cs="Times New Roman"/>
        </w:rPr>
        <w:t xml:space="preserve"> &lt; .01</w:t>
      </w:r>
      <w:r w:rsidR="00AF3F06" w:rsidRPr="00CF38CB">
        <w:rPr>
          <w:rFonts w:ascii="Times New Roman" w:hAnsi="Times New Roman" w:cs="Times New Roman"/>
        </w:rPr>
        <w:t>,</w:t>
      </w:r>
      <w:r w:rsidR="00AC6D35" w:rsidRPr="00CF38CB">
        <w:rPr>
          <w:rFonts w:ascii="Times New Roman" w:hAnsi="Times New Roman" w:cs="Times New Roman"/>
        </w:rPr>
        <w:t xml:space="preserve"> ge</w:t>
      </w:r>
      <w:r w:rsidR="00AF3F06" w:rsidRPr="00CF38CB">
        <w:rPr>
          <w:rFonts w:ascii="Times New Roman" w:hAnsi="Times New Roman" w:cs="Times New Roman"/>
        </w:rPr>
        <w:t>nder-by-pair type by word type</w:t>
      </w:r>
      <w:r w:rsidR="00EE5064">
        <w:rPr>
          <w:rFonts w:ascii="Times New Roman" w:hAnsi="Times New Roman" w:cs="Times New Roman"/>
        </w:rPr>
        <w:t xml:space="preserve">: </w:t>
      </w:r>
      <w:r w:rsidR="00AC6D35" w:rsidRPr="00CF38CB">
        <w:rPr>
          <w:rFonts w:ascii="Times New Roman" w:hAnsi="Times New Roman" w:cs="Times New Roman"/>
          <w:i/>
        </w:rPr>
        <w:t>F</w:t>
      </w:r>
      <w:r w:rsidR="00AC6D35" w:rsidRPr="00CF38CB">
        <w:rPr>
          <w:rFonts w:ascii="Times New Roman" w:hAnsi="Times New Roman" w:cs="Times New Roman"/>
        </w:rPr>
        <w:t>(1,</w:t>
      </w:r>
      <w:r w:rsidR="00F82563" w:rsidRPr="00CF38CB">
        <w:rPr>
          <w:rFonts w:ascii="Times New Roman" w:hAnsi="Times New Roman" w:cs="Times New Roman"/>
        </w:rPr>
        <w:t xml:space="preserve"> </w:t>
      </w:r>
      <w:r w:rsidR="00AC6D35" w:rsidRPr="00CF38CB">
        <w:rPr>
          <w:rFonts w:ascii="Times New Roman" w:hAnsi="Times New Roman" w:cs="Times New Roman"/>
        </w:rPr>
        <w:t xml:space="preserve">3774.41) = 0.02, </w:t>
      </w:r>
      <w:r w:rsidR="00AC6D35" w:rsidRPr="00CF38CB">
        <w:rPr>
          <w:rFonts w:ascii="Times New Roman" w:hAnsi="Times New Roman" w:cs="Times New Roman"/>
          <w:i/>
        </w:rPr>
        <w:t xml:space="preserve">p </w:t>
      </w:r>
      <w:r w:rsidR="00AC6D35" w:rsidRPr="00CF38CB">
        <w:rPr>
          <w:rFonts w:ascii="Times New Roman" w:hAnsi="Times New Roman" w:cs="Times New Roman"/>
        </w:rPr>
        <w:t xml:space="preserve">= </w:t>
      </w:r>
      <w:r w:rsidR="001F73AB" w:rsidRPr="00CF38CB">
        <w:rPr>
          <w:rFonts w:ascii="Times New Roman" w:hAnsi="Times New Roman" w:cs="Times New Roman"/>
        </w:rPr>
        <w:t>0</w:t>
      </w:r>
      <w:r w:rsidR="00AF3F06" w:rsidRPr="00CF38CB">
        <w:rPr>
          <w:rFonts w:ascii="Times New Roman" w:hAnsi="Times New Roman" w:cs="Times New Roman"/>
        </w:rPr>
        <w:t>.88</w:t>
      </w:r>
      <w:r w:rsidR="00F43905">
        <w:rPr>
          <w:rFonts w:ascii="Times New Roman" w:hAnsi="Times New Roman" w:cs="Times New Roman"/>
        </w:rPr>
        <w:t xml:space="preserve">, </w:t>
      </w:r>
      <w:r w:rsidR="00F43905">
        <w:rPr>
          <w:rFonts w:ascii="Times New Roman" w:hAnsi="Times New Roman" w:cs="Times New Roman"/>
          <w:i/>
        </w:rPr>
        <w:sym w:font="Symbol" w:char="F068"/>
      </w:r>
      <w:r w:rsidR="00F43905">
        <w:rPr>
          <w:rFonts w:ascii="Times New Roman" w:hAnsi="Times New Roman" w:cs="Times New Roman"/>
          <w:i/>
          <w:vertAlign w:val="subscript"/>
        </w:rPr>
        <w:t>p</w:t>
      </w:r>
      <w:r w:rsidR="00F43905">
        <w:rPr>
          <w:rFonts w:ascii="Times New Roman" w:hAnsi="Times New Roman" w:cs="Times New Roman"/>
          <w:i/>
          <w:vertAlign w:val="superscript"/>
        </w:rPr>
        <w:t>2</w:t>
      </w:r>
      <w:r w:rsidR="00F43905">
        <w:rPr>
          <w:rFonts w:ascii="Times New Roman" w:hAnsi="Times New Roman" w:cs="Times New Roman"/>
        </w:rPr>
        <w:t xml:space="preserve"> &lt; .01</w:t>
      </w:r>
      <w:r w:rsidR="00AF3F06" w:rsidRPr="00CF38CB">
        <w:rPr>
          <w:rFonts w:ascii="Times New Roman" w:hAnsi="Times New Roman" w:cs="Times New Roman"/>
        </w:rPr>
        <w:t>.</w:t>
      </w:r>
      <w:r w:rsidR="001506AE" w:rsidRPr="00CF38CB">
        <w:rPr>
          <w:rFonts w:ascii="Times New Roman" w:hAnsi="Times New Roman" w:cs="Times New Roman"/>
        </w:rPr>
        <w:t xml:space="preserve"> </w:t>
      </w:r>
      <w:commentRangeStart w:id="68"/>
      <w:commentRangeStart w:id="69"/>
      <w:r w:rsidR="00F43905">
        <w:rPr>
          <w:rFonts w:ascii="Times New Roman" w:hAnsi="Times New Roman" w:cs="Times New Roman"/>
        </w:rPr>
        <w:t>To follow up the significant gender interaction, m</w:t>
      </w:r>
      <w:r w:rsidR="001506AE" w:rsidRPr="00CF38CB">
        <w:rPr>
          <w:rFonts w:ascii="Times New Roman" w:hAnsi="Times New Roman" w:cs="Times New Roman"/>
        </w:rPr>
        <w:t>ale (</w:t>
      </w:r>
      <w:r w:rsidR="00CC0AC0" w:rsidRPr="00CF38CB">
        <w:rPr>
          <w:rFonts w:ascii="Times New Roman" w:hAnsi="Times New Roman" w:cs="Times New Roman"/>
          <w:i/>
        </w:rPr>
        <w:t xml:space="preserve">M </w:t>
      </w:r>
      <w:r w:rsidR="001506AE" w:rsidRPr="00CF38CB">
        <w:rPr>
          <w:rFonts w:ascii="Times New Roman" w:hAnsi="Times New Roman" w:cs="Times New Roman"/>
        </w:rPr>
        <w:t xml:space="preserve">= </w:t>
      </w:r>
      <w:r w:rsidR="001506AE" w:rsidRPr="00CF38CB">
        <w:rPr>
          <w:rFonts w:ascii="Times New Roman" w:hAnsi="Times New Roman" w:cs="Times New Roman"/>
        </w:rPr>
        <w:lastRenderedPageBreak/>
        <w:t xml:space="preserve">3.42, </w:t>
      </w:r>
      <w:r w:rsidR="00CC0AC0" w:rsidRPr="00CF38CB">
        <w:rPr>
          <w:rFonts w:ascii="Times New Roman" w:hAnsi="Times New Roman" w:cs="Times New Roman"/>
          <w:i/>
        </w:rPr>
        <w:t xml:space="preserve">SE </w:t>
      </w:r>
      <w:r w:rsidR="001506AE" w:rsidRPr="00CF38CB">
        <w:rPr>
          <w:rFonts w:ascii="Times New Roman" w:hAnsi="Times New Roman" w:cs="Times New Roman"/>
        </w:rPr>
        <w:t>= 0.12) and female (</w:t>
      </w:r>
      <w:r w:rsidR="00CC0AC0" w:rsidRPr="00CF38CB">
        <w:rPr>
          <w:rFonts w:ascii="Times New Roman" w:hAnsi="Times New Roman" w:cs="Times New Roman"/>
          <w:i/>
        </w:rPr>
        <w:t xml:space="preserve">M </w:t>
      </w:r>
      <w:r w:rsidR="001506AE" w:rsidRPr="00CF38CB">
        <w:rPr>
          <w:rFonts w:ascii="Times New Roman" w:hAnsi="Times New Roman" w:cs="Times New Roman"/>
        </w:rPr>
        <w:t xml:space="preserve">= 5.03, </w:t>
      </w:r>
      <w:r w:rsidR="00CC0AC0" w:rsidRPr="00CF38CB">
        <w:rPr>
          <w:rFonts w:ascii="Times New Roman" w:hAnsi="Times New Roman" w:cs="Times New Roman"/>
          <w:i/>
        </w:rPr>
        <w:t xml:space="preserve">SE </w:t>
      </w:r>
      <w:r w:rsidR="001506AE" w:rsidRPr="00CF38CB">
        <w:rPr>
          <w:rFonts w:ascii="Times New Roman" w:hAnsi="Times New Roman" w:cs="Times New Roman"/>
        </w:rPr>
        <w:t xml:space="preserve">= 0.08) ratings for taboo words were compared with an independent </w:t>
      </w:r>
      <w:r w:rsidR="001506AE" w:rsidRPr="00CF38CB">
        <w:rPr>
          <w:rFonts w:ascii="Times New Roman" w:hAnsi="Times New Roman" w:cs="Times New Roman"/>
          <w:i/>
        </w:rPr>
        <w:t>t</w:t>
      </w:r>
      <w:r w:rsidR="001506AE" w:rsidRPr="00CF38CB">
        <w:rPr>
          <w:rFonts w:ascii="Times New Roman" w:hAnsi="Times New Roman" w:cs="Times New Roman"/>
          <w:i/>
        </w:rPr>
        <w:softHyphen/>
        <w:t>-</w:t>
      </w:r>
      <w:r w:rsidR="001506AE" w:rsidRPr="00CF38CB">
        <w:rPr>
          <w:rFonts w:ascii="Times New Roman" w:hAnsi="Times New Roman" w:cs="Times New Roman"/>
        </w:rPr>
        <w:t xml:space="preserve">test, and female ratings were </w:t>
      </w:r>
      <w:r w:rsidR="006C62E2" w:rsidRPr="00CF38CB">
        <w:rPr>
          <w:rFonts w:ascii="Times New Roman" w:hAnsi="Times New Roman" w:cs="Times New Roman"/>
        </w:rPr>
        <w:t xml:space="preserve">significantly higher, </w:t>
      </w:r>
      <w:proofErr w:type="gramStart"/>
      <w:r w:rsidR="006C62E2" w:rsidRPr="00CF38CB">
        <w:rPr>
          <w:rFonts w:ascii="Times New Roman" w:hAnsi="Times New Roman" w:cs="Times New Roman"/>
          <w:i/>
        </w:rPr>
        <w:t>t</w:t>
      </w:r>
      <w:r w:rsidR="006C62E2" w:rsidRPr="00CF38CB">
        <w:rPr>
          <w:rFonts w:ascii="Times New Roman" w:hAnsi="Times New Roman" w:cs="Times New Roman"/>
        </w:rPr>
        <w:t>(</w:t>
      </w:r>
      <w:proofErr w:type="gramEnd"/>
      <w:r w:rsidR="00BC6FEB" w:rsidRPr="00CF38CB">
        <w:rPr>
          <w:rFonts w:ascii="Times New Roman" w:hAnsi="Times New Roman" w:cs="Times New Roman"/>
        </w:rPr>
        <w:t>659.44</w:t>
      </w:r>
      <w:r w:rsidR="006C62E2" w:rsidRPr="00CF38CB">
        <w:rPr>
          <w:rFonts w:ascii="Times New Roman" w:hAnsi="Times New Roman" w:cs="Times New Roman"/>
        </w:rPr>
        <w:t xml:space="preserve">) = </w:t>
      </w:r>
      <w:r w:rsidR="00BC6FEB" w:rsidRPr="00CF38CB">
        <w:rPr>
          <w:rFonts w:ascii="Times New Roman" w:hAnsi="Times New Roman" w:cs="Times New Roman"/>
        </w:rPr>
        <w:t>11.31</w:t>
      </w:r>
      <w:r w:rsidR="006C62E2" w:rsidRPr="00CF38CB">
        <w:rPr>
          <w:rFonts w:ascii="Times New Roman" w:hAnsi="Times New Roman" w:cs="Times New Roman"/>
        </w:rPr>
        <w:t xml:space="preserve">, </w:t>
      </w:r>
      <w:r w:rsidR="006C62E2" w:rsidRPr="00CF38CB">
        <w:rPr>
          <w:rFonts w:ascii="Times New Roman" w:hAnsi="Times New Roman" w:cs="Times New Roman"/>
          <w:i/>
        </w:rPr>
        <w:t>p</w:t>
      </w:r>
      <w:r w:rsidR="001501AB">
        <w:rPr>
          <w:rFonts w:ascii="Times New Roman" w:hAnsi="Times New Roman" w:cs="Times New Roman"/>
          <w:i/>
        </w:rPr>
        <w:t xml:space="preserve"> </w:t>
      </w:r>
      <w:r w:rsidR="006C62E2" w:rsidRPr="00CF38CB">
        <w:rPr>
          <w:rFonts w:ascii="Times New Roman" w:hAnsi="Times New Roman" w:cs="Times New Roman"/>
        </w:rPr>
        <w:t>&lt;</w:t>
      </w:r>
      <w:r w:rsidR="001501AB">
        <w:rPr>
          <w:rFonts w:ascii="Times New Roman" w:hAnsi="Times New Roman" w:cs="Times New Roman"/>
        </w:rPr>
        <w:t xml:space="preserve"> </w:t>
      </w:r>
      <w:r w:rsidR="006C62E2" w:rsidRPr="00CF38CB">
        <w:rPr>
          <w:rFonts w:ascii="Times New Roman" w:hAnsi="Times New Roman" w:cs="Times New Roman"/>
        </w:rPr>
        <w:t xml:space="preserve">.001, </w:t>
      </w:r>
      <w:r w:rsidR="006C62E2" w:rsidRPr="00CF38CB">
        <w:rPr>
          <w:rFonts w:ascii="Times New Roman" w:hAnsi="Times New Roman" w:cs="Times New Roman"/>
          <w:i/>
        </w:rPr>
        <w:t>d</w:t>
      </w:r>
      <w:r w:rsidR="00BC6FEB" w:rsidRPr="00CF38CB">
        <w:rPr>
          <w:rFonts w:ascii="Times New Roman" w:hAnsi="Times New Roman" w:cs="Times New Roman"/>
        </w:rPr>
        <w:t xml:space="preserve"> = 1.04</w:t>
      </w:r>
      <w:r w:rsidR="006C62E2" w:rsidRPr="00CF38CB">
        <w:rPr>
          <w:rFonts w:ascii="Times New Roman" w:hAnsi="Times New Roman" w:cs="Times New Roman"/>
        </w:rPr>
        <w:t>.</w:t>
      </w:r>
      <w:r w:rsidR="000E7847" w:rsidRPr="00CF38CB">
        <w:rPr>
          <w:rFonts w:ascii="Times New Roman" w:hAnsi="Times New Roman" w:cs="Times New Roman"/>
        </w:rPr>
        <w:t xml:space="preserve"> Next, non</w:t>
      </w:r>
      <w:r w:rsidR="00AF3F06" w:rsidRPr="00CF38CB">
        <w:rPr>
          <w:rFonts w:ascii="Times New Roman" w:hAnsi="Times New Roman" w:cs="Times New Roman"/>
        </w:rPr>
        <w:t>-</w:t>
      </w:r>
      <w:r w:rsidR="000E7847" w:rsidRPr="00CF38CB">
        <w:rPr>
          <w:rFonts w:ascii="Times New Roman" w:hAnsi="Times New Roman" w:cs="Times New Roman"/>
        </w:rPr>
        <w:t>taboo words were compared for male (</w:t>
      </w:r>
      <w:r w:rsidR="00CC0AC0" w:rsidRPr="00CF38CB">
        <w:rPr>
          <w:rFonts w:ascii="Times New Roman" w:hAnsi="Times New Roman" w:cs="Times New Roman"/>
          <w:i/>
        </w:rPr>
        <w:t xml:space="preserve">M </w:t>
      </w:r>
      <w:r w:rsidR="000E7847" w:rsidRPr="00CF38CB">
        <w:rPr>
          <w:rFonts w:ascii="Times New Roman" w:hAnsi="Times New Roman" w:cs="Times New Roman"/>
        </w:rPr>
        <w:t xml:space="preserve">= </w:t>
      </w:r>
      <w:r w:rsidR="003174A1" w:rsidRPr="00CF38CB">
        <w:rPr>
          <w:rFonts w:ascii="Times New Roman" w:hAnsi="Times New Roman" w:cs="Times New Roman"/>
        </w:rPr>
        <w:t xml:space="preserve">1.29, </w:t>
      </w:r>
      <w:r w:rsidR="00CC0AC0" w:rsidRPr="00CF38CB">
        <w:rPr>
          <w:rFonts w:ascii="Times New Roman" w:hAnsi="Times New Roman" w:cs="Times New Roman"/>
          <w:i/>
        </w:rPr>
        <w:t xml:space="preserve">SE </w:t>
      </w:r>
      <w:r w:rsidR="003174A1" w:rsidRPr="00CF38CB">
        <w:rPr>
          <w:rFonts w:ascii="Times New Roman" w:hAnsi="Times New Roman" w:cs="Times New Roman"/>
        </w:rPr>
        <w:t>= 0.09) and female (</w:t>
      </w:r>
      <w:r w:rsidR="00CC0AC0" w:rsidRPr="00CF38CB">
        <w:rPr>
          <w:rFonts w:ascii="Times New Roman" w:hAnsi="Times New Roman" w:cs="Times New Roman"/>
          <w:i/>
        </w:rPr>
        <w:t xml:space="preserve">M </w:t>
      </w:r>
      <w:r w:rsidR="003174A1" w:rsidRPr="00CF38CB">
        <w:rPr>
          <w:rFonts w:ascii="Times New Roman" w:hAnsi="Times New Roman" w:cs="Times New Roman"/>
        </w:rPr>
        <w:t xml:space="preserve">= 1.17, </w:t>
      </w:r>
      <w:r w:rsidR="00CC0AC0" w:rsidRPr="00CF38CB">
        <w:rPr>
          <w:rFonts w:ascii="Times New Roman" w:hAnsi="Times New Roman" w:cs="Times New Roman"/>
          <w:i/>
        </w:rPr>
        <w:t xml:space="preserve">SE </w:t>
      </w:r>
      <w:r w:rsidR="003174A1" w:rsidRPr="00CF38CB">
        <w:rPr>
          <w:rFonts w:ascii="Times New Roman" w:hAnsi="Times New Roman" w:cs="Times New Roman"/>
        </w:rPr>
        <w:t xml:space="preserve">= 0.06) </w:t>
      </w:r>
      <w:r w:rsidR="00BC6FEB" w:rsidRPr="00CF38CB">
        <w:rPr>
          <w:rFonts w:ascii="Times New Roman" w:hAnsi="Times New Roman" w:cs="Times New Roman"/>
        </w:rPr>
        <w:t xml:space="preserve">participants, </w:t>
      </w:r>
      <w:r w:rsidR="00AC5237" w:rsidRPr="00CF38CB">
        <w:rPr>
          <w:rFonts w:ascii="Times New Roman" w:hAnsi="Times New Roman" w:cs="Times New Roman"/>
        </w:rPr>
        <w:t xml:space="preserve">which showed that ratings were not </w:t>
      </w:r>
      <w:r w:rsidR="00AF3F06" w:rsidRPr="00CF38CB">
        <w:rPr>
          <w:rFonts w:ascii="Times New Roman" w:hAnsi="Times New Roman" w:cs="Times New Roman"/>
        </w:rPr>
        <w:t>significantly different</w:t>
      </w:r>
      <w:r w:rsidR="00EE5064">
        <w:rPr>
          <w:rFonts w:ascii="Times New Roman" w:hAnsi="Times New Roman" w:cs="Times New Roman"/>
        </w:rPr>
        <w:t xml:space="preserve">, </w:t>
      </w:r>
      <w:commentRangeStart w:id="70"/>
      <w:commentRangeStart w:id="71"/>
      <w:proofErr w:type="gramStart"/>
      <w:r w:rsidR="00AC5237" w:rsidRPr="00CF38CB">
        <w:rPr>
          <w:rFonts w:ascii="Times New Roman" w:hAnsi="Times New Roman" w:cs="Times New Roman"/>
          <w:i/>
        </w:rPr>
        <w:t>t</w:t>
      </w:r>
      <w:r w:rsidR="00AC5237" w:rsidRPr="00CF38CB">
        <w:rPr>
          <w:rFonts w:ascii="Times New Roman" w:hAnsi="Times New Roman" w:cs="Times New Roman"/>
        </w:rPr>
        <w:t>(</w:t>
      </w:r>
      <w:proofErr w:type="gramEnd"/>
      <w:r w:rsidR="00AC5237" w:rsidRPr="00CF38CB">
        <w:rPr>
          <w:rFonts w:ascii="Times New Roman" w:hAnsi="Times New Roman" w:cs="Times New Roman"/>
        </w:rPr>
        <w:t xml:space="preserve">179.33) = -1.10, </w:t>
      </w:r>
      <w:r w:rsidR="00AC5237" w:rsidRPr="00CF38CB">
        <w:rPr>
          <w:rFonts w:ascii="Times New Roman" w:hAnsi="Times New Roman" w:cs="Times New Roman"/>
          <w:i/>
        </w:rPr>
        <w:t xml:space="preserve">p </w:t>
      </w:r>
      <w:r w:rsidR="00AC5237" w:rsidRPr="00CF38CB">
        <w:rPr>
          <w:rFonts w:ascii="Times New Roman" w:hAnsi="Times New Roman" w:cs="Times New Roman"/>
        </w:rPr>
        <w:t xml:space="preserve">= 0.27, </w:t>
      </w:r>
      <w:r w:rsidR="00AC5237" w:rsidRPr="00CF38CB">
        <w:rPr>
          <w:rFonts w:ascii="Times New Roman" w:hAnsi="Times New Roman" w:cs="Times New Roman"/>
          <w:i/>
        </w:rPr>
        <w:t>d</w:t>
      </w:r>
      <w:r w:rsidR="00AC5237" w:rsidRPr="00CF38CB">
        <w:rPr>
          <w:rFonts w:ascii="Times New Roman" w:hAnsi="Times New Roman" w:cs="Times New Roman"/>
        </w:rPr>
        <w:t xml:space="preserve"> = 0.17.</w:t>
      </w:r>
      <w:commentRangeEnd w:id="70"/>
      <w:r w:rsidR="00465309">
        <w:rPr>
          <w:rStyle w:val="CommentReference"/>
        </w:rPr>
        <w:commentReference w:id="70"/>
      </w:r>
      <w:commentRangeEnd w:id="71"/>
      <w:r w:rsidR="00EE5064">
        <w:rPr>
          <w:rStyle w:val="CommentReference"/>
        </w:rPr>
        <w:commentReference w:id="71"/>
      </w:r>
      <w:commentRangeEnd w:id="68"/>
      <w:r w:rsidR="00DD4DAC">
        <w:rPr>
          <w:rStyle w:val="CommentReference"/>
        </w:rPr>
        <w:commentReference w:id="68"/>
      </w:r>
      <w:commentRangeEnd w:id="69"/>
      <w:r w:rsidR="00DD4DAC">
        <w:rPr>
          <w:rStyle w:val="CommentReference"/>
        </w:rPr>
        <w:commentReference w:id="69"/>
      </w:r>
    </w:p>
    <w:p w14:paraId="643BA895" w14:textId="77777777" w:rsidR="00CD71C7" w:rsidRPr="00CD71C7" w:rsidRDefault="21543606" w:rsidP="00E305C1">
      <w:pPr>
        <w:pStyle w:val="BodyText"/>
        <w:spacing w:after="0" w:line="480" w:lineRule="auto"/>
        <w:outlineLvl w:val="0"/>
        <w:rPr>
          <w:rFonts w:ascii="Times New Roman" w:hAnsi="Times New Roman" w:cs="Times New Roman"/>
          <w:b/>
        </w:rPr>
      </w:pPr>
      <w:r w:rsidRPr="21543606">
        <w:rPr>
          <w:rFonts w:ascii="Times New Roman" w:eastAsia="Times New Roman" w:hAnsi="Times New Roman" w:cs="Times New Roman"/>
          <w:b/>
          <w:bCs/>
        </w:rPr>
        <w:t>Taboo Word Ratings</w:t>
      </w:r>
    </w:p>
    <w:p w14:paraId="02B171F2" w14:textId="5944978A" w:rsidR="00BD4868" w:rsidRPr="001501AB" w:rsidRDefault="00E061DD" w:rsidP="00EF06BA">
      <w:pPr>
        <w:pStyle w:val="BodyText"/>
        <w:spacing w:after="0" w:line="480" w:lineRule="auto"/>
        <w:ind w:firstLine="720"/>
        <w:rPr>
          <w:rFonts w:ascii="Times New Roman" w:hAnsi="Times New Roman" w:cs="Times New Roman"/>
          <w:i/>
        </w:rPr>
      </w:pPr>
      <w:r w:rsidRPr="00CF38CB">
        <w:rPr>
          <w:rFonts w:ascii="Times New Roman" w:hAnsi="Times New Roman" w:cs="Times New Roman"/>
        </w:rPr>
        <w:t>Anot</w:t>
      </w:r>
      <w:r w:rsidR="00AF3F06" w:rsidRPr="00CF38CB">
        <w:rPr>
          <w:rFonts w:ascii="Times New Roman" w:hAnsi="Times New Roman" w:cs="Times New Roman"/>
        </w:rPr>
        <w:t xml:space="preserve">her </w:t>
      </w:r>
      <w:r w:rsidR="00E84B10">
        <w:rPr>
          <w:rFonts w:ascii="Times New Roman" w:hAnsi="Times New Roman" w:cs="Times New Roman"/>
        </w:rPr>
        <w:t>2</w:t>
      </w:r>
      <w:r w:rsidR="00E055FA">
        <w:rPr>
          <w:rFonts w:ascii="Times New Roman" w:hAnsi="Times New Roman" w:cs="Times New Roman"/>
        </w:rPr>
        <w:t xml:space="preserve"> (gender) X</w:t>
      </w:r>
      <w:r w:rsidR="00AF3F06" w:rsidRPr="00CF38CB">
        <w:rPr>
          <w:rFonts w:ascii="Times New Roman" w:hAnsi="Times New Roman" w:cs="Times New Roman"/>
        </w:rPr>
        <w:t xml:space="preserve"> </w:t>
      </w:r>
      <w:r w:rsidR="006D5C80">
        <w:rPr>
          <w:rFonts w:ascii="Times New Roman" w:hAnsi="Times New Roman" w:cs="Times New Roman"/>
        </w:rPr>
        <w:t>7</w:t>
      </w:r>
      <w:r w:rsidR="00E055FA">
        <w:rPr>
          <w:rFonts w:ascii="Times New Roman" w:hAnsi="Times New Roman" w:cs="Times New Roman"/>
        </w:rPr>
        <w:t xml:space="preserve"> </w:t>
      </w:r>
      <w:r w:rsidR="00715B60">
        <w:rPr>
          <w:rFonts w:ascii="Times New Roman" w:hAnsi="Times New Roman" w:cs="Times New Roman"/>
        </w:rPr>
        <w:t>(</w:t>
      </w:r>
      <w:r w:rsidR="00E055FA">
        <w:rPr>
          <w:rFonts w:ascii="Times New Roman" w:hAnsi="Times New Roman" w:cs="Times New Roman"/>
        </w:rPr>
        <w:t xml:space="preserve">word category: </w:t>
      </w:r>
      <w:r w:rsidR="00570822" w:rsidRPr="00CF38CB">
        <w:rPr>
          <w:rFonts w:ascii="Times New Roman" w:hAnsi="Times New Roman" w:cs="Times New Roman"/>
        </w:rPr>
        <w:t>women, disabilities, race, LGBT, overweight, genitalia, men</w:t>
      </w:r>
      <w:r w:rsidR="00715B60">
        <w:rPr>
          <w:rFonts w:ascii="Times New Roman" w:hAnsi="Times New Roman" w:cs="Times New Roman"/>
        </w:rPr>
        <w:t>)</w:t>
      </w:r>
      <w:r w:rsidR="00E84B10">
        <w:rPr>
          <w:rFonts w:ascii="Times New Roman" w:hAnsi="Times New Roman" w:cs="Times New Roman"/>
        </w:rPr>
        <w:t xml:space="preserve"> X</w:t>
      </w:r>
      <w:r w:rsidR="003A7789" w:rsidRPr="00CF38CB">
        <w:rPr>
          <w:rFonts w:ascii="Times New Roman" w:hAnsi="Times New Roman" w:cs="Times New Roman"/>
        </w:rPr>
        <w:t xml:space="preserve"> </w:t>
      </w:r>
      <w:r w:rsidR="00E84B10">
        <w:rPr>
          <w:rFonts w:ascii="Times New Roman" w:hAnsi="Times New Roman" w:cs="Times New Roman"/>
        </w:rPr>
        <w:t xml:space="preserve">2 (pair type: </w:t>
      </w:r>
      <w:r w:rsidRPr="00CF38CB">
        <w:rPr>
          <w:rFonts w:ascii="Times New Roman" w:hAnsi="Times New Roman" w:cs="Times New Roman"/>
        </w:rPr>
        <w:t xml:space="preserve">name, </w:t>
      </w:r>
      <w:commentRangeStart w:id="72"/>
      <w:r w:rsidR="001D7459">
        <w:rPr>
          <w:rFonts w:ascii="Times New Roman" w:hAnsi="Times New Roman" w:cs="Times New Roman"/>
        </w:rPr>
        <w:t>object</w:t>
      </w:r>
      <w:commentRangeEnd w:id="72"/>
      <w:r w:rsidR="00715B60">
        <w:rPr>
          <w:rStyle w:val="CommentReference"/>
        </w:rPr>
        <w:commentReference w:id="72"/>
      </w:r>
      <w:r w:rsidRPr="00CF38CB">
        <w:rPr>
          <w:rFonts w:ascii="Times New Roman" w:hAnsi="Times New Roman" w:cs="Times New Roman"/>
        </w:rPr>
        <w:t xml:space="preserve">) mixed linear model was analyzed on </w:t>
      </w:r>
      <w:commentRangeStart w:id="73"/>
      <w:commentRangeStart w:id="74"/>
      <w:r w:rsidRPr="00CF38CB">
        <w:rPr>
          <w:rFonts w:ascii="Times New Roman" w:hAnsi="Times New Roman" w:cs="Times New Roman"/>
        </w:rPr>
        <w:t>offensive</w:t>
      </w:r>
      <w:r w:rsidR="00715B60">
        <w:rPr>
          <w:rFonts w:ascii="Times New Roman" w:hAnsi="Times New Roman" w:cs="Times New Roman"/>
        </w:rPr>
        <w:t>-</w:t>
      </w:r>
      <w:r w:rsidRPr="00CF38CB">
        <w:rPr>
          <w:rFonts w:ascii="Times New Roman" w:hAnsi="Times New Roman" w:cs="Times New Roman"/>
        </w:rPr>
        <w:t>to</w:t>
      </w:r>
      <w:r w:rsidR="00715B60">
        <w:rPr>
          <w:rFonts w:ascii="Times New Roman" w:hAnsi="Times New Roman" w:cs="Times New Roman"/>
        </w:rPr>
        <w:t>-</w:t>
      </w:r>
      <w:r w:rsidRPr="00CF38CB">
        <w:rPr>
          <w:rFonts w:ascii="Times New Roman" w:hAnsi="Times New Roman" w:cs="Times New Roman"/>
        </w:rPr>
        <w:t>self</w:t>
      </w:r>
      <w:r w:rsidR="00715B60">
        <w:rPr>
          <w:rFonts w:ascii="Times New Roman" w:hAnsi="Times New Roman" w:cs="Times New Roman"/>
        </w:rPr>
        <w:t xml:space="preserve"> </w:t>
      </w:r>
      <w:r w:rsidRPr="00CF38CB">
        <w:rPr>
          <w:rFonts w:ascii="Times New Roman" w:hAnsi="Times New Roman" w:cs="Times New Roman"/>
        </w:rPr>
        <w:t xml:space="preserve">ratings </w:t>
      </w:r>
      <w:commentRangeEnd w:id="73"/>
      <w:r w:rsidR="00AD2206">
        <w:rPr>
          <w:rStyle w:val="CommentReference"/>
        </w:rPr>
        <w:commentReference w:id="73"/>
      </w:r>
      <w:commentRangeEnd w:id="74"/>
      <w:r w:rsidR="00715B60">
        <w:rPr>
          <w:rStyle w:val="CommentReference"/>
        </w:rPr>
        <w:commentReference w:id="74"/>
      </w:r>
      <w:r w:rsidRPr="00CF38CB">
        <w:rPr>
          <w:rFonts w:ascii="Times New Roman" w:hAnsi="Times New Roman" w:cs="Times New Roman"/>
        </w:rPr>
        <w:t>to determine if collapsing across taboo word types influenced our previous results.</w:t>
      </w:r>
      <w:r w:rsidR="009A241F">
        <w:rPr>
          <w:rFonts w:ascii="Times New Roman" w:hAnsi="Times New Roman" w:cs="Times New Roman"/>
        </w:rPr>
        <w:t xml:space="preserve"> </w:t>
      </w:r>
      <w:r w:rsidR="00BD4868" w:rsidRPr="00CF38CB">
        <w:rPr>
          <w:rFonts w:ascii="Times New Roman" w:hAnsi="Times New Roman" w:cs="Times New Roman"/>
        </w:rPr>
        <w:t xml:space="preserve">A significant effect was found for gender, </w:t>
      </w:r>
      <w:proofErr w:type="gramStart"/>
      <w:r w:rsidR="00BD4868" w:rsidRPr="00CF38CB">
        <w:rPr>
          <w:rFonts w:ascii="Times New Roman" w:hAnsi="Times New Roman" w:cs="Times New Roman"/>
          <w:i/>
        </w:rPr>
        <w:t>F</w:t>
      </w:r>
      <w:r w:rsidR="00BD4868" w:rsidRPr="00CF38CB">
        <w:rPr>
          <w:rFonts w:ascii="Times New Roman" w:hAnsi="Times New Roman" w:cs="Times New Roman"/>
        </w:rPr>
        <w:t>(</w:t>
      </w:r>
      <w:proofErr w:type="gramEnd"/>
      <w:r w:rsidR="00BD4868" w:rsidRPr="00CF38CB">
        <w:rPr>
          <w:rFonts w:ascii="Times New Roman" w:hAnsi="Times New Roman" w:cs="Times New Roman"/>
        </w:rPr>
        <w:t xml:space="preserve">1, 96.36) = 17.20, </w:t>
      </w:r>
      <w:r w:rsidR="00BD4868" w:rsidRPr="00CF38CB">
        <w:rPr>
          <w:rFonts w:ascii="Times New Roman" w:hAnsi="Times New Roman" w:cs="Times New Roman"/>
          <w:i/>
        </w:rPr>
        <w:t xml:space="preserve">p </w:t>
      </w:r>
      <w:r w:rsidR="00957293">
        <w:rPr>
          <w:rFonts w:ascii="Times New Roman" w:hAnsi="Times New Roman" w:cs="Times New Roman"/>
        </w:rPr>
        <w:t xml:space="preserve">&lt; </w:t>
      </w:r>
      <w:r w:rsidR="00BD4868" w:rsidRPr="00CF38CB">
        <w:rPr>
          <w:rFonts w:ascii="Times New Roman" w:hAnsi="Times New Roman" w:cs="Times New Roman"/>
        </w:rPr>
        <w:t>.001</w:t>
      </w:r>
      <w:r w:rsidR="00E84B10">
        <w:rPr>
          <w:rFonts w:ascii="Times New Roman" w:hAnsi="Times New Roman" w:cs="Times New Roman"/>
        </w:rPr>
        <w:t xml:space="preserve">, </w:t>
      </w:r>
      <w:r w:rsidR="00E84B10">
        <w:rPr>
          <w:rFonts w:ascii="Times New Roman" w:hAnsi="Times New Roman" w:cs="Times New Roman"/>
          <w:i/>
        </w:rPr>
        <w:sym w:font="Symbol" w:char="F068"/>
      </w:r>
      <w:r w:rsidR="00E84B10">
        <w:rPr>
          <w:rFonts w:ascii="Times New Roman" w:hAnsi="Times New Roman" w:cs="Times New Roman"/>
          <w:i/>
          <w:vertAlign w:val="subscript"/>
        </w:rPr>
        <w:t>p</w:t>
      </w:r>
      <w:r w:rsidR="00E84B10">
        <w:rPr>
          <w:rFonts w:ascii="Times New Roman" w:hAnsi="Times New Roman" w:cs="Times New Roman"/>
          <w:i/>
          <w:vertAlign w:val="superscript"/>
        </w:rPr>
        <w:t>2</w:t>
      </w:r>
      <w:r w:rsidR="00E84B10">
        <w:rPr>
          <w:rFonts w:ascii="Times New Roman" w:hAnsi="Times New Roman" w:cs="Times New Roman"/>
        </w:rPr>
        <w:t xml:space="preserve"> = .</w:t>
      </w:r>
      <w:r w:rsidR="006D5C80">
        <w:rPr>
          <w:rFonts w:ascii="Times New Roman" w:hAnsi="Times New Roman" w:cs="Times New Roman"/>
        </w:rPr>
        <w:t>19</w:t>
      </w:r>
      <w:r w:rsidR="00BD4868" w:rsidRPr="00CF38CB">
        <w:rPr>
          <w:rFonts w:ascii="Times New Roman" w:hAnsi="Times New Roman" w:cs="Times New Roman"/>
        </w:rPr>
        <w:t>, indicating that women (</w:t>
      </w:r>
      <w:r w:rsidR="00BD4868" w:rsidRPr="00CF38CB">
        <w:rPr>
          <w:rFonts w:ascii="Times New Roman" w:hAnsi="Times New Roman" w:cs="Times New Roman"/>
          <w:i/>
        </w:rPr>
        <w:t>M</w:t>
      </w:r>
      <w:r w:rsidR="00BD4868" w:rsidRPr="00CF38CB">
        <w:rPr>
          <w:rFonts w:ascii="Times New Roman" w:hAnsi="Times New Roman" w:cs="Times New Roman"/>
        </w:rPr>
        <w:t xml:space="preserve"> = 6.11, </w:t>
      </w:r>
      <w:r w:rsidR="00CC0AC0" w:rsidRPr="00CF38CB">
        <w:rPr>
          <w:rFonts w:ascii="Times New Roman" w:hAnsi="Times New Roman" w:cs="Times New Roman"/>
          <w:i/>
        </w:rPr>
        <w:t xml:space="preserve">SE </w:t>
      </w:r>
      <w:r w:rsidR="00BD4868" w:rsidRPr="00CF38CB">
        <w:rPr>
          <w:rFonts w:ascii="Times New Roman" w:hAnsi="Times New Roman" w:cs="Times New Roman"/>
        </w:rPr>
        <w:t>= 0.26) rated all words as more offensive than did men (</w:t>
      </w:r>
      <w:r w:rsidR="00CC0AC0" w:rsidRPr="00CF38CB">
        <w:rPr>
          <w:rFonts w:ascii="Times New Roman" w:hAnsi="Times New Roman" w:cs="Times New Roman"/>
          <w:i/>
        </w:rPr>
        <w:t xml:space="preserve">M </w:t>
      </w:r>
      <w:r w:rsidR="00BD4868" w:rsidRPr="00CF38CB">
        <w:rPr>
          <w:rFonts w:ascii="Times New Roman" w:hAnsi="Times New Roman" w:cs="Times New Roman"/>
        </w:rPr>
        <w:t xml:space="preserve">= 4.11, </w:t>
      </w:r>
      <w:r w:rsidR="00CC0AC0" w:rsidRPr="00CF38CB">
        <w:rPr>
          <w:rFonts w:ascii="Times New Roman" w:hAnsi="Times New Roman" w:cs="Times New Roman"/>
          <w:i/>
        </w:rPr>
        <w:t xml:space="preserve">SE </w:t>
      </w:r>
      <w:r w:rsidR="00BD4868" w:rsidRPr="00CF38CB">
        <w:rPr>
          <w:rFonts w:ascii="Times New Roman" w:hAnsi="Times New Roman" w:cs="Times New Roman"/>
        </w:rPr>
        <w:t>= 0.40)</w:t>
      </w:r>
      <w:r w:rsidR="007F4D44" w:rsidRPr="00CF38CB">
        <w:rPr>
          <w:rFonts w:ascii="Times New Roman" w:hAnsi="Times New Roman" w:cs="Times New Roman"/>
        </w:rPr>
        <w:t xml:space="preserve">. </w:t>
      </w:r>
      <w:r w:rsidR="00BD4868" w:rsidRPr="00CF38CB">
        <w:rPr>
          <w:rFonts w:ascii="Times New Roman" w:hAnsi="Times New Roman" w:cs="Times New Roman"/>
        </w:rPr>
        <w:t xml:space="preserve">A significant effect was also found for word categories, </w:t>
      </w:r>
      <w:r w:rsidR="00BD4868" w:rsidRPr="00CF38CB">
        <w:rPr>
          <w:rFonts w:ascii="Times New Roman" w:hAnsi="Times New Roman" w:cs="Times New Roman"/>
          <w:i/>
        </w:rPr>
        <w:t>F</w:t>
      </w:r>
      <w:r w:rsidR="006D5C80">
        <w:rPr>
          <w:rFonts w:ascii="Times New Roman" w:hAnsi="Times New Roman" w:cs="Times New Roman"/>
        </w:rPr>
        <w:t>(6</w:t>
      </w:r>
      <w:r w:rsidR="00E84B10">
        <w:rPr>
          <w:rFonts w:ascii="Times New Roman" w:hAnsi="Times New Roman" w:cs="Times New Roman"/>
        </w:rPr>
        <w:t xml:space="preserve">, </w:t>
      </w:r>
      <w:r w:rsidR="00BD4868" w:rsidRPr="00CF38CB">
        <w:rPr>
          <w:rFonts w:ascii="Times New Roman" w:hAnsi="Times New Roman" w:cs="Times New Roman"/>
        </w:rPr>
        <w:t xml:space="preserve">328.11) = 13.09, </w:t>
      </w:r>
      <w:r w:rsidR="00BD4868" w:rsidRPr="00CF38CB">
        <w:rPr>
          <w:rFonts w:ascii="Times New Roman" w:hAnsi="Times New Roman" w:cs="Times New Roman"/>
          <w:i/>
        </w:rPr>
        <w:t>p</w:t>
      </w:r>
      <w:r w:rsidR="00957293">
        <w:rPr>
          <w:rFonts w:ascii="Times New Roman" w:hAnsi="Times New Roman" w:cs="Times New Roman"/>
        </w:rPr>
        <w:t xml:space="preserve"> &lt; </w:t>
      </w:r>
      <w:r w:rsidR="00BD4868" w:rsidRPr="00CF38CB">
        <w:rPr>
          <w:rFonts w:ascii="Times New Roman" w:hAnsi="Times New Roman" w:cs="Times New Roman"/>
        </w:rPr>
        <w:t>.001</w:t>
      </w:r>
      <w:r w:rsidR="00E84B10">
        <w:rPr>
          <w:rFonts w:ascii="Times New Roman" w:hAnsi="Times New Roman" w:cs="Times New Roman"/>
        </w:rPr>
        <w:t xml:space="preserve">, </w:t>
      </w:r>
      <w:r w:rsidR="00E84B10">
        <w:rPr>
          <w:rFonts w:ascii="Times New Roman" w:hAnsi="Times New Roman" w:cs="Times New Roman"/>
          <w:i/>
        </w:rPr>
        <w:sym w:font="Symbol" w:char="F068"/>
      </w:r>
      <w:r w:rsidR="00E84B10">
        <w:rPr>
          <w:rFonts w:ascii="Times New Roman" w:hAnsi="Times New Roman" w:cs="Times New Roman"/>
          <w:i/>
          <w:vertAlign w:val="subscript"/>
        </w:rPr>
        <w:t>p</w:t>
      </w:r>
      <w:r w:rsidR="00E84B10">
        <w:rPr>
          <w:rFonts w:ascii="Times New Roman" w:hAnsi="Times New Roman" w:cs="Times New Roman"/>
          <w:i/>
          <w:vertAlign w:val="superscript"/>
        </w:rPr>
        <w:t>2</w:t>
      </w:r>
      <w:r w:rsidR="00E84B10">
        <w:rPr>
          <w:rFonts w:ascii="Times New Roman" w:hAnsi="Times New Roman" w:cs="Times New Roman"/>
        </w:rPr>
        <w:t xml:space="preserve"> = .17</w:t>
      </w:r>
      <w:r w:rsidR="00BD4868" w:rsidRPr="00CF38CB">
        <w:rPr>
          <w:rFonts w:ascii="Times New Roman" w:hAnsi="Times New Roman" w:cs="Times New Roman"/>
        </w:rPr>
        <w:t xml:space="preserve">, </w:t>
      </w:r>
      <w:commentRangeStart w:id="75"/>
      <w:r w:rsidR="00BD4868" w:rsidRPr="00CF38CB">
        <w:rPr>
          <w:rFonts w:ascii="Times New Roman" w:hAnsi="Times New Roman" w:cs="Times New Roman"/>
        </w:rPr>
        <w:t xml:space="preserve">indicating </w:t>
      </w:r>
      <w:r w:rsidR="00CD4E6C">
        <w:rPr>
          <w:rFonts w:ascii="Times New Roman" w:hAnsi="Times New Roman" w:cs="Times New Roman"/>
        </w:rPr>
        <w:t>differences in ratings between</w:t>
      </w:r>
      <w:r w:rsidR="00CD4E6C" w:rsidRPr="00CF38CB">
        <w:rPr>
          <w:rFonts w:ascii="Times New Roman" w:hAnsi="Times New Roman" w:cs="Times New Roman"/>
        </w:rPr>
        <w:t xml:space="preserve"> </w:t>
      </w:r>
      <w:r w:rsidR="00BD4868" w:rsidRPr="00CF38CB">
        <w:rPr>
          <w:rFonts w:ascii="Times New Roman" w:hAnsi="Times New Roman" w:cs="Times New Roman"/>
        </w:rPr>
        <w:t>racial slurs (</w:t>
      </w:r>
      <w:r w:rsidR="00CC0AC0" w:rsidRPr="00CF38CB">
        <w:rPr>
          <w:rFonts w:ascii="Times New Roman" w:hAnsi="Times New Roman" w:cs="Times New Roman"/>
          <w:i/>
        </w:rPr>
        <w:t xml:space="preserve">M </w:t>
      </w:r>
      <w:r w:rsidR="00BD4868" w:rsidRPr="00CF38CB">
        <w:rPr>
          <w:rFonts w:ascii="Times New Roman" w:hAnsi="Times New Roman" w:cs="Times New Roman"/>
        </w:rPr>
        <w:t xml:space="preserve">= 6.20, </w:t>
      </w:r>
      <w:r w:rsidR="00CC0AC0" w:rsidRPr="00CF38CB">
        <w:rPr>
          <w:rFonts w:ascii="Times New Roman" w:hAnsi="Times New Roman" w:cs="Times New Roman"/>
          <w:i/>
        </w:rPr>
        <w:t xml:space="preserve">SE </w:t>
      </w:r>
      <w:r w:rsidR="00BD4868" w:rsidRPr="00CF38CB">
        <w:rPr>
          <w:rFonts w:ascii="Times New Roman" w:hAnsi="Times New Roman" w:cs="Times New Roman"/>
        </w:rPr>
        <w:t>= 0.34)</w:t>
      </w:r>
      <w:r w:rsidR="00CD4E6C">
        <w:rPr>
          <w:rFonts w:ascii="Times New Roman" w:hAnsi="Times New Roman" w:cs="Times New Roman"/>
        </w:rPr>
        <w:t xml:space="preserve">, </w:t>
      </w:r>
      <w:r w:rsidR="00BD4868" w:rsidRPr="00CF38CB">
        <w:rPr>
          <w:rFonts w:ascii="Times New Roman" w:hAnsi="Times New Roman" w:cs="Times New Roman"/>
        </w:rPr>
        <w:t>words that derogate women (</w:t>
      </w:r>
      <w:r w:rsidR="00CC0AC0" w:rsidRPr="00CF38CB">
        <w:rPr>
          <w:rFonts w:ascii="Times New Roman" w:hAnsi="Times New Roman" w:cs="Times New Roman"/>
          <w:i/>
        </w:rPr>
        <w:t xml:space="preserve">M </w:t>
      </w:r>
      <w:r w:rsidR="00BD4868" w:rsidRPr="00CF38CB">
        <w:rPr>
          <w:rFonts w:ascii="Times New Roman" w:hAnsi="Times New Roman" w:cs="Times New Roman"/>
        </w:rPr>
        <w:t xml:space="preserve">= 5.35, </w:t>
      </w:r>
      <w:r w:rsidR="00CC0AC0" w:rsidRPr="00CF38CB">
        <w:rPr>
          <w:rFonts w:ascii="Times New Roman" w:hAnsi="Times New Roman" w:cs="Times New Roman"/>
          <w:i/>
        </w:rPr>
        <w:t xml:space="preserve">SE </w:t>
      </w:r>
      <w:r w:rsidR="003A7789" w:rsidRPr="00CF38CB">
        <w:rPr>
          <w:rFonts w:ascii="Times New Roman" w:hAnsi="Times New Roman" w:cs="Times New Roman"/>
        </w:rPr>
        <w:t>= 0.25),</w:t>
      </w:r>
      <w:r w:rsidR="00BD4868" w:rsidRPr="00CF38CB">
        <w:rPr>
          <w:rFonts w:ascii="Times New Roman" w:hAnsi="Times New Roman" w:cs="Times New Roman"/>
        </w:rPr>
        <w:t xml:space="preserve"> people in the LGBT community (</w:t>
      </w:r>
      <w:r w:rsidR="00CC0AC0" w:rsidRPr="00CF38CB">
        <w:rPr>
          <w:rFonts w:ascii="Times New Roman" w:hAnsi="Times New Roman" w:cs="Times New Roman"/>
          <w:i/>
        </w:rPr>
        <w:t xml:space="preserve">M </w:t>
      </w:r>
      <w:r w:rsidR="00BD4868" w:rsidRPr="00CF38CB">
        <w:rPr>
          <w:rFonts w:ascii="Times New Roman" w:hAnsi="Times New Roman" w:cs="Times New Roman"/>
        </w:rPr>
        <w:t xml:space="preserve">= 5.25, </w:t>
      </w:r>
      <w:r w:rsidR="00CC0AC0" w:rsidRPr="00CF38CB">
        <w:rPr>
          <w:rFonts w:ascii="Times New Roman" w:hAnsi="Times New Roman" w:cs="Times New Roman"/>
          <w:i/>
        </w:rPr>
        <w:t xml:space="preserve">SE </w:t>
      </w:r>
      <w:r w:rsidR="00BD4868" w:rsidRPr="00CF38CB">
        <w:rPr>
          <w:rFonts w:ascii="Times New Roman" w:hAnsi="Times New Roman" w:cs="Times New Roman"/>
        </w:rPr>
        <w:t>= 0.26), people with disabilities (</w:t>
      </w:r>
      <w:r w:rsidR="00CC0AC0" w:rsidRPr="00CF38CB">
        <w:rPr>
          <w:rFonts w:ascii="Times New Roman" w:hAnsi="Times New Roman" w:cs="Times New Roman"/>
          <w:i/>
        </w:rPr>
        <w:t xml:space="preserve">M </w:t>
      </w:r>
      <w:r w:rsidR="00BD4868" w:rsidRPr="00CF38CB">
        <w:rPr>
          <w:rFonts w:ascii="Times New Roman" w:hAnsi="Times New Roman" w:cs="Times New Roman"/>
        </w:rPr>
        <w:t xml:space="preserve">= 5.06, </w:t>
      </w:r>
      <w:r w:rsidR="00CC0AC0" w:rsidRPr="00CF38CB">
        <w:rPr>
          <w:rFonts w:ascii="Times New Roman" w:hAnsi="Times New Roman" w:cs="Times New Roman"/>
          <w:i/>
        </w:rPr>
        <w:t xml:space="preserve">SE </w:t>
      </w:r>
      <w:r w:rsidR="00BD4868" w:rsidRPr="00CF38CB">
        <w:rPr>
          <w:rFonts w:ascii="Times New Roman" w:hAnsi="Times New Roman" w:cs="Times New Roman"/>
        </w:rPr>
        <w:t>= 0.29), men (</w:t>
      </w:r>
      <w:r w:rsidR="00CC0AC0" w:rsidRPr="00CF38CB">
        <w:rPr>
          <w:rFonts w:ascii="Times New Roman" w:hAnsi="Times New Roman" w:cs="Times New Roman"/>
          <w:i/>
        </w:rPr>
        <w:t xml:space="preserve">M </w:t>
      </w:r>
      <w:r w:rsidR="00BD4868" w:rsidRPr="00CF38CB">
        <w:rPr>
          <w:rFonts w:ascii="Times New Roman" w:hAnsi="Times New Roman" w:cs="Times New Roman"/>
        </w:rPr>
        <w:t xml:space="preserve">= 4.87, </w:t>
      </w:r>
      <w:r w:rsidR="00CC0AC0" w:rsidRPr="00CF38CB">
        <w:rPr>
          <w:rFonts w:ascii="Times New Roman" w:hAnsi="Times New Roman" w:cs="Times New Roman"/>
          <w:i/>
        </w:rPr>
        <w:t xml:space="preserve">SE </w:t>
      </w:r>
      <w:r w:rsidR="003A7789" w:rsidRPr="00CF38CB">
        <w:rPr>
          <w:rFonts w:ascii="Times New Roman" w:hAnsi="Times New Roman" w:cs="Times New Roman"/>
        </w:rPr>
        <w:t>= 0.27)</w:t>
      </w:r>
      <w:r w:rsidR="00BD4868" w:rsidRPr="00CF38CB">
        <w:rPr>
          <w:rFonts w:ascii="Times New Roman" w:hAnsi="Times New Roman" w:cs="Times New Roman"/>
        </w:rPr>
        <w:t>, people who are overweight or obe</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00BD4868" w:rsidRPr="00CF38CB">
        <w:rPr>
          <w:rFonts w:ascii="Times New Roman" w:hAnsi="Times New Roman" w:cs="Times New Roman"/>
        </w:rPr>
        <w:t>(</w:t>
      </w:r>
      <w:r w:rsidR="00CC0AC0" w:rsidRPr="00CF38CB">
        <w:rPr>
          <w:rFonts w:ascii="Times New Roman" w:hAnsi="Times New Roman" w:cs="Times New Roman"/>
          <w:i/>
        </w:rPr>
        <w:t xml:space="preserve">M </w:t>
      </w:r>
      <w:r w:rsidR="00BD4868" w:rsidRPr="00CF38CB">
        <w:rPr>
          <w:rFonts w:ascii="Times New Roman" w:hAnsi="Times New Roman" w:cs="Times New Roman"/>
        </w:rPr>
        <w:t xml:space="preserve">= 4.18, </w:t>
      </w:r>
      <w:r w:rsidR="00CC0AC0" w:rsidRPr="00CF38CB">
        <w:rPr>
          <w:rFonts w:ascii="Times New Roman" w:hAnsi="Times New Roman" w:cs="Times New Roman"/>
          <w:i/>
        </w:rPr>
        <w:t xml:space="preserve">SE </w:t>
      </w:r>
      <w:r w:rsidR="003A7789" w:rsidRPr="00CF38CB">
        <w:rPr>
          <w:rFonts w:ascii="Times New Roman" w:hAnsi="Times New Roman" w:cs="Times New Roman"/>
        </w:rPr>
        <w:t>= 0.28), and euphemisms referencing human genitalia (</w:t>
      </w:r>
      <w:r w:rsidR="003A7789" w:rsidRPr="00CF38CB">
        <w:rPr>
          <w:rFonts w:ascii="Times New Roman" w:hAnsi="Times New Roman" w:cs="Times New Roman"/>
          <w:i/>
        </w:rPr>
        <w:t xml:space="preserve">M </w:t>
      </w:r>
      <w:r w:rsidR="003A7789" w:rsidRPr="00CF38CB">
        <w:rPr>
          <w:rFonts w:ascii="Times New Roman" w:hAnsi="Times New Roman" w:cs="Times New Roman"/>
        </w:rPr>
        <w:t xml:space="preserve">= 4.87, </w:t>
      </w:r>
      <w:r w:rsidR="003A7789" w:rsidRPr="00CF38CB">
        <w:rPr>
          <w:rFonts w:ascii="Times New Roman" w:hAnsi="Times New Roman" w:cs="Times New Roman"/>
          <w:i/>
        </w:rPr>
        <w:t xml:space="preserve">SE </w:t>
      </w:r>
      <w:r w:rsidR="003A7789" w:rsidRPr="00CF38CB">
        <w:rPr>
          <w:rFonts w:ascii="Times New Roman" w:hAnsi="Times New Roman" w:cs="Times New Roman"/>
        </w:rPr>
        <w:t xml:space="preserve">= 0.25). </w:t>
      </w:r>
      <w:commentRangeEnd w:id="75"/>
      <w:r w:rsidR="00AD2206">
        <w:rPr>
          <w:rStyle w:val="CommentReference"/>
        </w:rPr>
        <w:commentReference w:id="75"/>
      </w:r>
      <w:r w:rsidR="009C3CC6">
        <w:rPr>
          <w:rFonts w:ascii="Times New Roman" w:hAnsi="Times New Roman" w:cs="Times New Roman"/>
        </w:rPr>
        <w:t xml:space="preserve">We did not run pairwise comparisons for this main effect because the two-way interaction between gender and word categories was significant, </w:t>
      </w:r>
      <w:proofErr w:type="gramStart"/>
      <w:r w:rsidR="009C3CC6" w:rsidRPr="00CF38CB">
        <w:rPr>
          <w:rFonts w:ascii="Times New Roman" w:hAnsi="Times New Roman" w:cs="Times New Roman"/>
          <w:i/>
        </w:rPr>
        <w:t>F</w:t>
      </w:r>
      <w:r w:rsidR="009C3CC6">
        <w:rPr>
          <w:rFonts w:ascii="Times New Roman" w:hAnsi="Times New Roman" w:cs="Times New Roman"/>
        </w:rPr>
        <w:t>(</w:t>
      </w:r>
      <w:proofErr w:type="gramEnd"/>
      <w:r w:rsidR="009C3CC6">
        <w:rPr>
          <w:rFonts w:ascii="Times New Roman" w:hAnsi="Times New Roman" w:cs="Times New Roman"/>
        </w:rPr>
        <w:t>6</w:t>
      </w:r>
      <w:r w:rsidR="009C3CC6" w:rsidRPr="00CF38CB">
        <w:rPr>
          <w:rFonts w:ascii="Times New Roman" w:hAnsi="Times New Roman" w:cs="Times New Roman"/>
        </w:rPr>
        <w:t xml:space="preserve">, 328.12) = 3.26, </w:t>
      </w:r>
      <w:r w:rsidR="009C3CC6" w:rsidRPr="00CF38CB">
        <w:rPr>
          <w:rFonts w:ascii="Times New Roman" w:hAnsi="Times New Roman" w:cs="Times New Roman"/>
          <w:i/>
        </w:rPr>
        <w:t>p</w:t>
      </w:r>
      <w:r w:rsidR="009C3CC6" w:rsidRPr="00CF38CB">
        <w:rPr>
          <w:rFonts w:ascii="Times New Roman" w:hAnsi="Times New Roman" w:cs="Times New Roman"/>
        </w:rPr>
        <w:t xml:space="preserve"> &lt; .01</w:t>
      </w:r>
      <w:r w:rsidR="009C3CC6">
        <w:rPr>
          <w:rFonts w:ascii="Times New Roman" w:hAnsi="Times New Roman" w:cs="Times New Roman"/>
        </w:rPr>
        <w:t xml:space="preserve">, </w:t>
      </w:r>
      <w:r w:rsidR="009C3CC6">
        <w:rPr>
          <w:rFonts w:ascii="Times New Roman" w:hAnsi="Times New Roman" w:cs="Times New Roman"/>
          <w:i/>
        </w:rPr>
        <w:sym w:font="Symbol" w:char="F068"/>
      </w:r>
      <w:r w:rsidR="009C3CC6">
        <w:rPr>
          <w:rFonts w:ascii="Times New Roman" w:hAnsi="Times New Roman" w:cs="Times New Roman"/>
          <w:i/>
          <w:vertAlign w:val="subscript"/>
        </w:rPr>
        <w:t>p</w:t>
      </w:r>
      <w:r w:rsidR="009C3CC6">
        <w:rPr>
          <w:rFonts w:ascii="Times New Roman" w:hAnsi="Times New Roman" w:cs="Times New Roman"/>
          <w:i/>
          <w:vertAlign w:val="superscript"/>
        </w:rPr>
        <w:t>2</w:t>
      </w:r>
      <w:r w:rsidR="009C3CC6">
        <w:rPr>
          <w:rFonts w:ascii="Times New Roman" w:hAnsi="Times New Roman" w:cs="Times New Roman"/>
        </w:rPr>
        <w:t xml:space="preserve"> = .06.</w:t>
      </w:r>
      <w:r w:rsidR="00CD4E6C">
        <w:rPr>
          <w:rFonts w:ascii="Times New Roman" w:hAnsi="Times New Roman" w:cs="Times New Roman"/>
        </w:rPr>
        <w:t xml:space="preserve"> Therefore, to control for Type 1 error, </w:t>
      </w:r>
      <w:r w:rsidR="000F2DED" w:rsidRPr="00CF38CB">
        <w:rPr>
          <w:rFonts w:ascii="Times New Roman" w:hAnsi="Times New Roman" w:cs="Times New Roman"/>
        </w:rPr>
        <w:t xml:space="preserve">a </w:t>
      </w:r>
      <w:r w:rsidR="000F2DED" w:rsidRPr="00CF38CB">
        <w:rPr>
          <w:rFonts w:ascii="Times New Roman" w:hAnsi="Times New Roman" w:cs="Times New Roman"/>
          <w:i/>
        </w:rPr>
        <w:t>post hoc</w:t>
      </w:r>
      <w:r w:rsidR="000F2DED" w:rsidRPr="00CF38CB">
        <w:rPr>
          <w:rFonts w:ascii="Times New Roman" w:hAnsi="Times New Roman" w:cs="Times New Roman"/>
        </w:rPr>
        <w:t xml:space="preserve"> analysis was examined</w:t>
      </w:r>
      <w:r w:rsidR="00957293">
        <w:rPr>
          <w:rFonts w:ascii="Times New Roman" w:hAnsi="Times New Roman" w:cs="Times New Roman"/>
        </w:rPr>
        <w:t xml:space="preserve"> across gender for each category</w:t>
      </w:r>
      <w:r w:rsidR="00CD4E6C">
        <w:rPr>
          <w:rFonts w:ascii="Times New Roman" w:hAnsi="Times New Roman" w:cs="Times New Roman"/>
        </w:rPr>
        <w:t xml:space="preserve"> only</w:t>
      </w:r>
      <w:r w:rsidR="000F2DED" w:rsidRPr="00CF38CB">
        <w:rPr>
          <w:rFonts w:ascii="Times New Roman" w:hAnsi="Times New Roman" w:cs="Times New Roman"/>
        </w:rPr>
        <w:t>. The</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000F2DED" w:rsidRPr="00CF38CB">
        <w:rPr>
          <w:rFonts w:ascii="Times New Roman" w:hAnsi="Times New Roman" w:cs="Times New Roman"/>
        </w:rPr>
        <w:t>analyses can be found in Table 1</w:t>
      </w:r>
      <w:r w:rsidR="003A7789" w:rsidRPr="00CF38CB">
        <w:rPr>
          <w:rFonts w:ascii="Times New Roman" w:hAnsi="Times New Roman" w:cs="Times New Roman"/>
        </w:rPr>
        <w:t>.</w:t>
      </w:r>
      <w:r w:rsidR="00833097">
        <w:rPr>
          <w:rFonts w:ascii="Times New Roman" w:hAnsi="Times New Roman" w:cs="Times New Roman"/>
        </w:rPr>
        <w:t xml:space="preserve"> All other main effects</w:t>
      </w:r>
      <w:r w:rsidR="00F66779">
        <w:rPr>
          <w:rFonts w:ascii="Times New Roman" w:hAnsi="Times New Roman" w:cs="Times New Roman"/>
        </w:rPr>
        <w:t>,</w:t>
      </w:r>
      <w:r w:rsidR="00833097">
        <w:rPr>
          <w:rFonts w:ascii="Times New Roman" w:hAnsi="Times New Roman" w:cs="Times New Roman"/>
        </w:rPr>
        <w:t xml:space="preserve"> </w:t>
      </w:r>
      <w:r w:rsidR="001501AB">
        <w:rPr>
          <w:rFonts w:ascii="Times New Roman" w:hAnsi="Times New Roman" w:cs="Times New Roman"/>
        </w:rPr>
        <w:t xml:space="preserve">pair type: </w:t>
      </w:r>
      <w:proofErr w:type="gramStart"/>
      <w:r w:rsidR="001501AB" w:rsidRPr="00CF38CB">
        <w:rPr>
          <w:rFonts w:ascii="Times New Roman" w:hAnsi="Times New Roman" w:cs="Times New Roman"/>
          <w:i/>
        </w:rPr>
        <w:t>F</w:t>
      </w:r>
      <w:r w:rsidR="001501AB">
        <w:rPr>
          <w:rFonts w:ascii="Times New Roman" w:hAnsi="Times New Roman" w:cs="Times New Roman"/>
        </w:rPr>
        <w:t>(</w:t>
      </w:r>
      <w:proofErr w:type="gramEnd"/>
      <w:r w:rsidR="001501AB">
        <w:rPr>
          <w:rFonts w:ascii="Times New Roman" w:hAnsi="Times New Roman" w:cs="Times New Roman"/>
        </w:rPr>
        <w:t>1</w:t>
      </w:r>
      <w:r w:rsidR="001501AB" w:rsidRPr="00CF38CB">
        <w:rPr>
          <w:rFonts w:ascii="Times New Roman" w:hAnsi="Times New Roman" w:cs="Times New Roman"/>
        </w:rPr>
        <w:t xml:space="preserve">, </w:t>
      </w:r>
      <w:r w:rsidR="001501AB">
        <w:rPr>
          <w:rFonts w:ascii="Times New Roman" w:hAnsi="Times New Roman" w:cs="Times New Roman"/>
        </w:rPr>
        <w:t>496.08</w:t>
      </w:r>
      <w:r w:rsidR="001501AB" w:rsidRPr="00CF38CB">
        <w:rPr>
          <w:rFonts w:ascii="Times New Roman" w:hAnsi="Times New Roman" w:cs="Times New Roman"/>
        </w:rPr>
        <w:t xml:space="preserve">) = </w:t>
      </w:r>
      <w:r w:rsidR="001501AB">
        <w:rPr>
          <w:rFonts w:ascii="Times New Roman" w:hAnsi="Times New Roman" w:cs="Times New Roman"/>
        </w:rPr>
        <w:t>1.76</w:t>
      </w:r>
      <w:r w:rsidR="001501AB" w:rsidRPr="00CF38CB">
        <w:rPr>
          <w:rFonts w:ascii="Times New Roman" w:hAnsi="Times New Roman" w:cs="Times New Roman"/>
        </w:rPr>
        <w:t xml:space="preserve">, </w:t>
      </w:r>
      <w:r w:rsidR="001501AB">
        <w:rPr>
          <w:rFonts w:ascii="Times New Roman" w:hAnsi="Times New Roman" w:cs="Times New Roman"/>
          <w:i/>
        </w:rPr>
        <w:t>p</w:t>
      </w:r>
      <w:r w:rsidR="001501AB">
        <w:rPr>
          <w:rFonts w:ascii="Times New Roman" w:hAnsi="Times New Roman" w:cs="Times New Roman"/>
        </w:rPr>
        <w:t xml:space="preserve"> = .19, </w:t>
      </w:r>
      <w:r w:rsidR="001501AB">
        <w:rPr>
          <w:rFonts w:ascii="Times New Roman" w:hAnsi="Times New Roman" w:cs="Times New Roman"/>
          <w:i/>
        </w:rPr>
        <w:sym w:font="Symbol" w:char="F068"/>
      </w:r>
      <w:r w:rsidR="001501AB">
        <w:rPr>
          <w:rFonts w:ascii="Times New Roman" w:hAnsi="Times New Roman" w:cs="Times New Roman"/>
          <w:i/>
          <w:vertAlign w:val="subscript"/>
        </w:rPr>
        <w:t>p</w:t>
      </w:r>
      <w:r w:rsidR="001501AB">
        <w:rPr>
          <w:rFonts w:ascii="Times New Roman" w:hAnsi="Times New Roman" w:cs="Times New Roman"/>
          <w:i/>
          <w:vertAlign w:val="superscript"/>
        </w:rPr>
        <w:t>2</w:t>
      </w:r>
      <w:r w:rsidR="001501AB">
        <w:rPr>
          <w:rFonts w:ascii="Times New Roman" w:hAnsi="Times New Roman" w:cs="Times New Roman"/>
        </w:rPr>
        <w:t xml:space="preserve"> &lt; .01, and interactions</w:t>
      </w:r>
      <w:r w:rsidR="00F66779">
        <w:rPr>
          <w:rFonts w:ascii="Times New Roman" w:hAnsi="Times New Roman" w:cs="Times New Roman"/>
        </w:rPr>
        <w:t>,</w:t>
      </w:r>
      <w:r w:rsidR="001501AB">
        <w:rPr>
          <w:rFonts w:ascii="Times New Roman" w:hAnsi="Times New Roman" w:cs="Times New Roman"/>
        </w:rPr>
        <w:t xml:space="preserve"> pair type X gender</w:t>
      </w:r>
      <w:r w:rsidR="00F66779">
        <w:rPr>
          <w:rFonts w:ascii="Times New Roman" w:hAnsi="Times New Roman" w:cs="Times New Roman"/>
        </w:rPr>
        <w:t xml:space="preserve">: </w:t>
      </w:r>
      <w:r w:rsidR="001501AB" w:rsidRPr="00CF38CB">
        <w:rPr>
          <w:rFonts w:ascii="Times New Roman" w:hAnsi="Times New Roman" w:cs="Times New Roman"/>
          <w:i/>
        </w:rPr>
        <w:t>F</w:t>
      </w:r>
      <w:r w:rsidR="001501AB">
        <w:rPr>
          <w:rFonts w:ascii="Times New Roman" w:hAnsi="Times New Roman" w:cs="Times New Roman"/>
        </w:rPr>
        <w:t>(1, 496.09</w:t>
      </w:r>
      <w:r w:rsidR="001501AB" w:rsidRPr="00CF38CB">
        <w:rPr>
          <w:rFonts w:ascii="Times New Roman" w:hAnsi="Times New Roman" w:cs="Times New Roman"/>
        </w:rPr>
        <w:t xml:space="preserve">) </w:t>
      </w:r>
      <w:r w:rsidR="001501AB">
        <w:rPr>
          <w:rFonts w:ascii="Times New Roman" w:hAnsi="Times New Roman" w:cs="Times New Roman"/>
        </w:rPr>
        <w:t>= 1.24</w:t>
      </w:r>
      <w:r w:rsidR="001501AB" w:rsidRPr="00CF38CB">
        <w:rPr>
          <w:rFonts w:ascii="Times New Roman" w:hAnsi="Times New Roman" w:cs="Times New Roman"/>
        </w:rPr>
        <w:t xml:space="preserve">, </w:t>
      </w:r>
      <w:r w:rsidR="001501AB" w:rsidRPr="00CF38CB">
        <w:rPr>
          <w:rFonts w:ascii="Times New Roman" w:hAnsi="Times New Roman" w:cs="Times New Roman"/>
          <w:i/>
        </w:rPr>
        <w:t>p</w:t>
      </w:r>
      <w:r w:rsidR="001501AB" w:rsidRPr="00CF38CB">
        <w:rPr>
          <w:rFonts w:ascii="Times New Roman" w:hAnsi="Times New Roman" w:cs="Times New Roman"/>
        </w:rPr>
        <w:t xml:space="preserve"> </w:t>
      </w:r>
      <w:r w:rsidR="001501AB">
        <w:rPr>
          <w:rFonts w:ascii="Times New Roman" w:hAnsi="Times New Roman" w:cs="Times New Roman"/>
        </w:rPr>
        <w:t xml:space="preserve">= .27, </w:t>
      </w:r>
      <w:r w:rsidR="001501AB">
        <w:rPr>
          <w:rFonts w:ascii="Times New Roman" w:hAnsi="Times New Roman" w:cs="Times New Roman"/>
          <w:i/>
        </w:rPr>
        <w:sym w:font="Symbol" w:char="F068"/>
      </w:r>
      <w:r w:rsidR="001501AB">
        <w:rPr>
          <w:rFonts w:ascii="Times New Roman" w:hAnsi="Times New Roman" w:cs="Times New Roman"/>
          <w:i/>
          <w:vertAlign w:val="subscript"/>
        </w:rPr>
        <w:t>p</w:t>
      </w:r>
      <w:r w:rsidR="001501AB">
        <w:rPr>
          <w:rFonts w:ascii="Times New Roman" w:hAnsi="Times New Roman" w:cs="Times New Roman"/>
          <w:i/>
          <w:vertAlign w:val="superscript"/>
        </w:rPr>
        <w:t>2</w:t>
      </w:r>
      <w:r w:rsidR="001501AB">
        <w:rPr>
          <w:rFonts w:ascii="Times New Roman" w:hAnsi="Times New Roman" w:cs="Times New Roman"/>
        </w:rPr>
        <w:t xml:space="preserve"> &lt; .01</w:t>
      </w:r>
      <w:r w:rsidR="00F66779">
        <w:rPr>
          <w:rFonts w:ascii="Times New Roman" w:hAnsi="Times New Roman" w:cs="Times New Roman"/>
        </w:rPr>
        <w:t>,</w:t>
      </w:r>
      <w:r w:rsidR="001501AB">
        <w:rPr>
          <w:rFonts w:ascii="Times New Roman" w:hAnsi="Times New Roman" w:cs="Times New Roman"/>
        </w:rPr>
        <w:t xml:space="preserve"> pair type X word category</w:t>
      </w:r>
      <w:r w:rsidR="00F66779">
        <w:rPr>
          <w:rFonts w:ascii="Times New Roman" w:hAnsi="Times New Roman" w:cs="Times New Roman"/>
        </w:rPr>
        <w:t>:</w:t>
      </w:r>
      <w:r w:rsidR="001501AB">
        <w:rPr>
          <w:rFonts w:ascii="Times New Roman" w:hAnsi="Times New Roman" w:cs="Times New Roman"/>
        </w:rPr>
        <w:t xml:space="preserve"> </w:t>
      </w:r>
      <w:r w:rsidR="001501AB" w:rsidRPr="00CF38CB">
        <w:rPr>
          <w:rFonts w:ascii="Times New Roman" w:hAnsi="Times New Roman" w:cs="Times New Roman"/>
          <w:i/>
        </w:rPr>
        <w:t>F</w:t>
      </w:r>
      <w:r w:rsidR="001501AB">
        <w:rPr>
          <w:rFonts w:ascii="Times New Roman" w:hAnsi="Times New Roman" w:cs="Times New Roman"/>
        </w:rPr>
        <w:t>(6</w:t>
      </w:r>
      <w:r w:rsidR="001501AB" w:rsidRPr="00CF38CB">
        <w:rPr>
          <w:rFonts w:ascii="Times New Roman" w:hAnsi="Times New Roman" w:cs="Times New Roman"/>
        </w:rPr>
        <w:t xml:space="preserve">, </w:t>
      </w:r>
      <w:r w:rsidR="001501AB">
        <w:rPr>
          <w:rFonts w:ascii="Times New Roman" w:hAnsi="Times New Roman" w:cs="Times New Roman"/>
        </w:rPr>
        <w:t>358.81</w:t>
      </w:r>
      <w:r w:rsidR="001501AB" w:rsidRPr="00CF38CB">
        <w:rPr>
          <w:rFonts w:ascii="Times New Roman" w:hAnsi="Times New Roman" w:cs="Times New Roman"/>
        </w:rPr>
        <w:t>)</w:t>
      </w:r>
      <w:r w:rsidR="001501AB">
        <w:rPr>
          <w:rFonts w:ascii="Times New Roman" w:hAnsi="Times New Roman" w:cs="Times New Roman"/>
        </w:rPr>
        <w:t xml:space="preserve"> = 0.63</w:t>
      </w:r>
      <w:r w:rsidR="001501AB" w:rsidRPr="00CF38CB">
        <w:rPr>
          <w:rFonts w:ascii="Times New Roman" w:hAnsi="Times New Roman" w:cs="Times New Roman"/>
        </w:rPr>
        <w:t xml:space="preserve">, </w:t>
      </w:r>
      <w:r w:rsidR="001501AB" w:rsidRPr="00CF38CB">
        <w:rPr>
          <w:rFonts w:ascii="Times New Roman" w:hAnsi="Times New Roman" w:cs="Times New Roman"/>
          <w:i/>
        </w:rPr>
        <w:t>p</w:t>
      </w:r>
      <w:r w:rsidR="001501AB" w:rsidRPr="00CF38CB">
        <w:rPr>
          <w:rFonts w:ascii="Times New Roman" w:hAnsi="Times New Roman" w:cs="Times New Roman"/>
        </w:rPr>
        <w:t xml:space="preserve"> </w:t>
      </w:r>
      <w:r w:rsidR="001501AB">
        <w:rPr>
          <w:rFonts w:ascii="Times New Roman" w:hAnsi="Times New Roman" w:cs="Times New Roman"/>
        </w:rPr>
        <w:t xml:space="preserve">= .70, </w:t>
      </w:r>
      <w:r w:rsidR="001501AB">
        <w:rPr>
          <w:rFonts w:ascii="Times New Roman" w:hAnsi="Times New Roman" w:cs="Times New Roman"/>
          <w:i/>
        </w:rPr>
        <w:sym w:font="Symbol" w:char="F068"/>
      </w:r>
      <w:r w:rsidR="001501AB">
        <w:rPr>
          <w:rFonts w:ascii="Times New Roman" w:hAnsi="Times New Roman" w:cs="Times New Roman"/>
          <w:i/>
          <w:vertAlign w:val="subscript"/>
        </w:rPr>
        <w:t>p</w:t>
      </w:r>
      <w:r w:rsidR="001501AB">
        <w:rPr>
          <w:rFonts w:ascii="Times New Roman" w:hAnsi="Times New Roman" w:cs="Times New Roman"/>
          <w:i/>
          <w:vertAlign w:val="superscript"/>
        </w:rPr>
        <w:t>2</w:t>
      </w:r>
      <w:r w:rsidR="001501AB">
        <w:rPr>
          <w:rFonts w:ascii="Times New Roman" w:hAnsi="Times New Roman" w:cs="Times New Roman"/>
        </w:rPr>
        <w:t xml:space="preserve"> &lt; .01</w:t>
      </w:r>
      <w:r w:rsidR="000C2357">
        <w:rPr>
          <w:rFonts w:ascii="Times New Roman" w:hAnsi="Times New Roman" w:cs="Times New Roman"/>
        </w:rPr>
        <w:t>, and the three way interaction</w:t>
      </w:r>
      <w:r w:rsidR="00F66779">
        <w:rPr>
          <w:rFonts w:ascii="Times New Roman" w:hAnsi="Times New Roman" w:cs="Times New Roman"/>
        </w:rPr>
        <w:t>:</w:t>
      </w:r>
      <w:r w:rsidR="000C2357">
        <w:rPr>
          <w:rFonts w:ascii="Times New Roman" w:hAnsi="Times New Roman" w:cs="Times New Roman"/>
        </w:rPr>
        <w:t xml:space="preserve"> </w:t>
      </w:r>
      <w:r w:rsidR="000C2357" w:rsidRPr="00CF38CB">
        <w:rPr>
          <w:rFonts w:ascii="Times New Roman" w:hAnsi="Times New Roman" w:cs="Times New Roman"/>
          <w:i/>
        </w:rPr>
        <w:t>F</w:t>
      </w:r>
      <w:r w:rsidR="000C2357">
        <w:rPr>
          <w:rFonts w:ascii="Times New Roman" w:hAnsi="Times New Roman" w:cs="Times New Roman"/>
        </w:rPr>
        <w:t>(6, 35</w:t>
      </w:r>
      <w:r w:rsidR="000C2357" w:rsidRPr="00CF38CB">
        <w:rPr>
          <w:rFonts w:ascii="Times New Roman" w:hAnsi="Times New Roman" w:cs="Times New Roman"/>
        </w:rPr>
        <w:t>8.</w:t>
      </w:r>
      <w:r w:rsidR="000C2357">
        <w:rPr>
          <w:rFonts w:ascii="Times New Roman" w:hAnsi="Times New Roman" w:cs="Times New Roman"/>
        </w:rPr>
        <w:t>81</w:t>
      </w:r>
      <w:r w:rsidR="000C2357" w:rsidRPr="00CF38CB">
        <w:rPr>
          <w:rFonts w:ascii="Times New Roman" w:hAnsi="Times New Roman" w:cs="Times New Roman"/>
        </w:rPr>
        <w:t xml:space="preserve">) = </w:t>
      </w:r>
      <w:r w:rsidR="000C2357">
        <w:rPr>
          <w:rFonts w:ascii="Times New Roman" w:hAnsi="Times New Roman" w:cs="Times New Roman"/>
        </w:rPr>
        <w:t>1.78</w:t>
      </w:r>
      <w:r w:rsidR="000C2357" w:rsidRPr="00CF38CB">
        <w:rPr>
          <w:rFonts w:ascii="Times New Roman" w:hAnsi="Times New Roman" w:cs="Times New Roman"/>
        </w:rPr>
        <w:t xml:space="preserve">, </w:t>
      </w:r>
      <w:r w:rsidR="000C2357" w:rsidRPr="00CF38CB">
        <w:rPr>
          <w:rFonts w:ascii="Times New Roman" w:hAnsi="Times New Roman" w:cs="Times New Roman"/>
          <w:i/>
        </w:rPr>
        <w:t>p</w:t>
      </w:r>
      <w:r w:rsidR="000C2357" w:rsidRPr="00CF38CB">
        <w:rPr>
          <w:rFonts w:ascii="Times New Roman" w:hAnsi="Times New Roman" w:cs="Times New Roman"/>
        </w:rPr>
        <w:t xml:space="preserve"> </w:t>
      </w:r>
      <w:r w:rsidR="000C2357">
        <w:rPr>
          <w:rFonts w:ascii="Times New Roman" w:hAnsi="Times New Roman" w:cs="Times New Roman"/>
        </w:rPr>
        <w:t xml:space="preserve">= .10, </w:t>
      </w:r>
      <w:r w:rsidR="000C2357">
        <w:rPr>
          <w:rFonts w:ascii="Times New Roman" w:hAnsi="Times New Roman" w:cs="Times New Roman"/>
          <w:i/>
        </w:rPr>
        <w:sym w:font="Symbol" w:char="F068"/>
      </w:r>
      <w:r w:rsidR="000C2357">
        <w:rPr>
          <w:rFonts w:ascii="Times New Roman" w:hAnsi="Times New Roman" w:cs="Times New Roman"/>
          <w:i/>
          <w:vertAlign w:val="subscript"/>
        </w:rPr>
        <w:t>p</w:t>
      </w:r>
      <w:r w:rsidR="000C2357">
        <w:rPr>
          <w:rFonts w:ascii="Times New Roman" w:hAnsi="Times New Roman" w:cs="Times New Roman"/>
          <w:i/>
          <w:vertAlign w:val="superscript"/>
        </w:rPr>
        <w:t>2</w:t>
      </w:r>
      <w:r w:rsidR="000C2357">
        <w:rPr>
          <w:rFonts w:ascii="Times New Roman" w:hAnsi="Times New Roman" w:cs="Times New Roman"/>
        </w:rPr>
        <w:t xml:space="preserve"> = .03</w:t>
      </w:r>
      <w:r w:rsidR="00C0426F">
        <w:rPr>
          <w:rFonts w:ascii="Times New Roman" w:hAnsi="Times New Roman" w:cs="Times New Roman"/>
        </w:rPr>
        <w:t xml:space="preserve"> were not significant. </w:t>
      </w:r>
    </w:p>
    <w:p w14:paraId="6C6D049D" w14:textId="77777777" w:rsidR="003763BC" w:rsidRPr="00CF38CB" w:rsidRDefault="21543606" w:rsidP="0011421D">
      <w:pPr>
        <w:pStyle w:val="BodyText"/>
        <w:spacing w:after="0" w:line="480" w:lineRule="auto"/>
        <w:jc w:val="center"/>
        <w:outlineLvl w:val="0"/>
        <w:rPr>
          <w:rFonts w:ascii="Times New Roman" w:hAnsi="Times New Roman" w:cs="Times New Roman"/>
          <w:b/>
        </w:rPr>
      </w:pPr>
      <w:r w:rsidRPr="21543606">
        <w:rPr>
          <w:rFonts w:ascii="Times New Roman" w:eastAsia="Times New Roman" w:hAnsi="Times New Roman" w:cs="Times New Roman"/>
          <w:b/>
          <w:bCs/>
        </w:rPr>
        <w:lastRenderedPageBreak/>
        <w:t>Discussion</w:t>
      </w:r>
    </w:p>
    <w:p w14:paraId="74B3BD60" w14:textId="5EEB1D61" w:rsidR="00E35C1A" w:rsidRDefault="00CE09F4" w:rsidP="00AB4A08">
      <w:pPr>
        <w:pStyle w:val="BodyText"/>
        <w:spacing w:after="0" w:line="480" w:lineRule="auto"/>
        <w:ind w:firstLine="720"/>
        <w:rPr>
          <w:rFonts w:ascii="Times New Roman" w:hAnsi="Times New Roman" w:cs="Times New Roman"/>
        </w:rPr>
      </w:pPr>
      <w:commentRangeStart w:id="76"/>
      <w:r>
        <w:rPr>
          <w:rFonts w:ascii="Times New Roman" w:hAnsi="Times New Roman" w:cs="Times New Roman"/>
        </w:rPr>
        <w:t xml:space="preserve">It </w:t>
      </w:r>
      <w:commentRangeEnd w:id="76"/>
      <w:r>
        <w:rPr>
          <w:rStyle w:val="CommentReference"/>
        </w:rPr>
        <w:commentReference w:id="76"/>
      </w:r>
      <w:r>
        <w:rPr>
          <w:rFonts w:ascii="Times New Roman" w:hAnsi="Times New Roman" w:cs="Times New Roman"/>
        </w:rPr>
        <w:t>is not surprising that</w:t>
      </w:r>
      <w:r w:rsidR="003A7789" w:rsidRPr="00CF38CB">
        <w:rPr>
          <w:rFonts w:ascii="Times New Roman" w:hAnsi="Times New Roman" w:cs="Times New Roman"/>
        </w:rPr>
        <w:t xml:space="preserve"> </w:t>
      </w:r>
      <w:r w:rsidR="00E22DF8" w:rsidRPr="00CF38CB">
        <w:rPr>
          <w:rFonts w:ascii="Times New Roman" w:hAnsi="Times New Roman" w:cs="Times New Roman"/>
        </w:rPr>
        <w:t>women rated all w</w:t>
      </w:r>
      <w:r w:rsidR="003A7789" w:rsidRPr="00CF38CB">
        <w:rPr>
          <w:rFonts w:ascii="Times New Roman" w:hAnsi="Times New Roman" w:cs="Times New Roman"/>
        </w:rPr>
        <w:t xml:space="preserve">ords as more offensive than </w:t>
      </w:r>
      <w:r w:rsidR="00E22DF8" w:rsidRPr="00CF38CB">
        <w:rPr>
          <w:rFonts w:ascii="Times New Roman" w:hAnsi="Times New Roman" w:cs="Times New Roman"/>
        </w:rPr>
        <w:t>men</w:t>
      </w:r>
      <w:r w:rsidR="007F4D44" w:rsidRPr="00CF38CB">
        <w:rPr>
          <w:rFonts w:ascii="Times New Roman" w:hAnsi="Times New Roman" w:cs="Times New Roman"/>
        </w:rPr>
        <w:t xml:space="preserve">. </w:t>
      </w:r>
      <w:r w:rsidR="00E22DF8" w:rsidRPr="00CF38CB">
        <w:rPr>
          <w:rFonts w:ascii="Times New Roman" w:hAnsi="Times New Roman" w:cs="Times New Roman"/>
        </w:rPr>
        <w:t xml:space="preserve">In </w:t>
      </w:r>
      <w:r w:rsidR="003A7789" w:rsidRPr="00CF38CB">
        <w:rPr>
          <w:rFonts w:ascii="Times New Roman" w:hAnsi="Times New Roman" w:cs="Times New Roman"/>
        </w:rPr>
        <w:t xml:space="preserve">most studies of </w:t>
      </w:r>
      <w:r w:rsidR="00E22DF8" w:rsidRPr="00CF38CB">
        <w:rPr>
          <w:rFonts w:ascii="Times New Roman" w:hAnsi="Times New Roman" w:cs="Times New Roman"/>
        </w:rPr>
        <w:t>taboo words, researchers have found that women rated taboo words far more harshly than men did</w:t>
      </w:r>
      <w:r w:rsidR="00906213">
        <w:rPr>
          <w:rFonts w:ascii="Times New Roman" w:hAnsi="Times New Roman" w:cs="Times New Roman"/>
        </w:rPr>
        <w:t xml:space="preserve"> </w:t>
      </w:r>
      <w:r w:rsidR="00E35C1A">
        <w:rPr>
          <w:rFonts w:ascii="Times New Roman" w:hAnsi="Times New Roman" w:cs="Times New Roman"/>
          <w:noProof/>
        </w:rPr>
        <w:fldChar w:fldCharType="begin" w:fldLock="1"/>
      </w:r>
      <w:r w:rsidR="00E35C1A">
        <w:rPr>
          <w:rFonts w:ascii="Times New Roman" w:hAnsi="Times New Roman" w:cs="Times New Roman"/>
          <w:noProof/>
        </w:rPr>
        <w:instrText>ADDIN CSL_CITATION { "citationItems" : [ { "id" : "ITEM-1", "itemData" : { "DOI" : "10.1007/BF00287597", "ISBN" : "0360-0025", "ISSN" : "03600025", "abstract" : "This study examined sex differences in perceptions and uses of profanity. Profanity is considered in terms of the strength it may impart to language and as a tool of group cohesion and nonmember alienation. Implications of these characteristics are explored in terms of observed sex differences on profanity measures. Females reported less profanity usage than males reported, and females further provided more conservative assessments of the appropriateness of profanity usage in various settings. Males more than females reported that profanity provides a demonstration of social power and serves to make the user socially acceptable.", "author" : [ { "dropping-particle" : "", "family" : "Selnow", "given" : "Gary W", "non-dropping-particle" : "", "parse-names" : false, "suffix" : "" } ], "container-title" : "Sex Roles", "id" : "ITEM-1", "issue" : "3-4", "issued" : { "date-parts" : [ [ "1985", "2" ] ] }, "page" : "303-312", "title" : "Sex differences in uses and perceptions of profanity", "type" : "article-journal", "volume" : "12" }, "uris" : [ "http://www.mendeley.com/documents/?uuid=9798722a-aa2f-47ce-aa38-68d31631d079" ] } ], "mendeley" : { "formattedCitation" : "(Selnow, 1985)", "plainTextFormattedCitation" : "(Selnow, 1985)", "previouslyFormattedCitation" : "(Selnow, 1985)" }, "properties" : {  }, "schema" : "https://github.com/citation-style-language/schema/raw/master/csl-citation.json" }</w:instrText>
      </w:r>
      <w:r w:rsidR="00E35C1A">
        <w:rPr>
          <w:rFonts w:ascii="Times New Roman" w:hAnsi="Times New Roman" w:cs="Times New Roman"/>
          <w:noProof/>
        </w:rPr>
        <w:fldChar w:fldCharType="separate"/>
      </w:r>
      <w:r w:rsidR="00E35C1A" w:rsidRPr="00E35C1A">
        <w:rPr>
          <w:rFonts w:ascii="Times New Roman" w:hAnsi="Times New Roman" w:cs="Times New Roman"/>
          <w:noProof/>
        </w:rPr>
        <w:t>(Selnow, 1985)</w:t>
      </w:r>
      <w:r w:rsidR="00E35C1A">
        <w:rPr>
          <w:rFonts w:ascii="Times New Roman" w:hAnsi="Times New Roman" w:cs="Times New Roman"/>
          <w:noProof/>
        </w:rPr>
        <w:fldChar w:fldCharType="end"/>
      </w:r>
      <w:r w:rsidR="008B293B" w:rsidRPr="00CF38CB">
        <w:rPr>
          <w:rFonts w:ascii="Times New Roman" w:hAnsi="Times New Roman" w:cs="Times New Roman"/>
        </w:rPr>
        <w:t xml:space="preserve">. </w:t>
      </w:r>
      <w:r w:rsidR="00DB3F41" w:rsidRPr="00CF38CB">
        <w:rPr>
          <w:rFonts w:ascii="Times New Roman" w:hAnsi="Times New Roman" w:cs="Times New Roman"/>
        </w:rPr>
        <w:t xml:space="preserve">Regardless of gender, participants </w:t>
      </w:r>
      <w:r w:rsidR="003C111A" w:rsidRPr="00CF38CB">
        <w:rPr>
          <w:rFonts w:ascii="Times New Roman" w:hAnsi="Times New Roman" w:cs="Times New Roman"/>
        </w:rPr>
        <w:t xml:space="preserve">rated racial slurs </w:t>
      </w:r>
      <w:r w:rsidR="00534C15">
        <w:rPr>
          <w:rFonts w:ascii="Times New Roman" w:hAnsi="Times New Roman" w:cs="Times New Roman"/>
        </w:rPr>
        <w:t>highest in</w:t>
      </w:r>
      <w:r w:rsidR="003C111A" w:rsidRPr="00CF38CB">
        <w:rPr>
          <w:rFonts w:ascii="Times New Roman" w:hAnsi="Times New Roman" w:cs="Times New Roman"/>
        </w:rPr>
        <w:t xml:space="preserve"> offensive types of taboo words; however, women’s ratings of racial slurs </w:t>
      </w:r>
      <w:r w:rsidR="00DB3F41" w:rsidRPr="00CF38CB">
        <w:rPr>
          <w:rFonts w:ascii="Times New Roman" w:hAnsi="Times New Roman" w:cs="Times New Roman"/>
        </w:rPr>
        <w:t xml:space="preserve">were more severe than men’s ratings. Taboo words usually used against women </w:t>
      </w:r>
      <w:r w:rsidR="003C111A" w:rsidRPr="00CF38CB">
        <w:rPr>
          <w:rFonts w:ascii="Times New Roman" w:hAnsi="Times New Roman" w:cs="Times New Roman"/>
        </w:rPr>
        <w:t xml:space="preserve">were also </w:t>
      </w:r>
      <w:r w:rsidR="00DB3F41" w:rsidRPr="00CF38CB">
        <w:rPr>
          <w:rFonts w:ascii="Times New Roman" w:hAnsi="Times New Roman" w:cs="Times New Roman"/>
        </w:rPr>
        <w:t>found to be highly offensive,</w:t>
      </w:r>
      <w:r w:rsidR="003C111A" w:rsidRPr="00CF38CB">
        <w:rPr>
          <w:rFonts w:ascii="Times New Roman" w:hAnsi="Times New Roman" w:cs="Times New Roman"/>
        </w:rPr>
        <w:t xml:space="preserve"> with women rating them higher on the offensi</w:t>
      </w:r>
      <w:r w:rsidR="00DB3F41" w:rsidRPr="00CF38CB">
        <w:rPr>
          <w:rFonts w:ascii="Times New Roman" w:hAnsi="Times New Roman" w:cs="Times New Roman"/>
        </w:rPr>
        <w:t>veness scale than men. This</w:t>
      </w:r>
      <w:r w:rsidR="003C111A" w:rsidRPr="00CF38CB">
        <w:rPr>
          <w:rFonts w:ascii="Times New Roman" w:hAnsi="Times New Roman" w:cs="Times New Roman"/>
        </w:rPr>
        <w:t xml:space="preserve"> rating </w:t>
      </w:r>
      <w:commentRangeStart w:id="77"/>
      <w:commentRangeStart w:id="78"/>
      <w:r w:rsidR="003C111A" w:rsidRPr="00CF38CB">
        <w:rPr>
          <w:rFonts w:ascii="Times New Roman" w:hAnsi="Times New Roman" w:cs="Times New Roman"/>
        </w:rPr>
        <w:t>re</w:t>
      </w:r>
      <w:commentRangeEnd w:id="77"/>
      <w:commentRangeEnd w:id="78"/>
      <w:r w:rsidR="00644EAA">
        <w:rPr>
          <w:rFonts w:ascii="Times New Roman" w:hAnsi="Times New Roman" w:cs="Times New Roman"/>
        </w:rPr>
        <w:t>sult</w:t>
      </w:r>
      <w:r w:rsidR="00EE428F">
        <w:rPr>
          <w:rStyle w:val="CommentReference"/>
        </w:rPr>
        <w:commentReference w:id="77"/>
      </w:r>
      <w:r w:rsidR="00644EAA">
        <w:rPr>
          <w:rStyle w:val="CommentReference"/>
        </w:rPr>
        <w:commentReference w:id="78"/>
      </w:r>
      <w:r w:rsidR="003C111A" w:rsidRPr="00CF38CB">
        <w:rPr>
          <w:rFonts w:ascii="Times New Roman" w:hAnsi="Times New Roman" w:cs="Times New Roman"/>
        </w:rPr>
        <w:t xml:space="preserve"> continues through many of the other categories as well.  </w:t>
      </w:r>
      <w:r w:rsidR="00DB3F41" w:rsidRPr="00CF38CB">
        <w:rPr>
          <w:rFonts w:ascii="Times New Roman" w:hAnsi="Times New Roman" w:cs="Times New Roman"/>
        </w:rPr>
        <w:t>W</w:t>
      </w:r>
      <w:r w:rsidR="003C111A" w:rsidRPr="00CF38CB">
        <w:rPr>
          <w:rFonts w:ascii="Times New Roman" w:hAnsi="Times New Roman" w:cs="Times New Roman"/>
        </w:rPr>
        <w:t xml:space="preserve">ords that </w:t>
      </w:r>
      <w:r w:rsidR="00A222E5" w:rsidRPr="00CF38CB">
        <w:rPr>
          <w:rFonts w:ascii="Times New Roman" w:hAnsi="Times New Roman" w:cs="Times New Roman"/>
        </w:rPr>
        <w:t xml:space="preserve">are derogatory towards </w:t>
      </w:r>
      <w:r w:rsidR="00823961">
        <w:t>LGBT</w:t>
      </w:r>
      <w:commentRangeStart w:id="79"/>
      <w:commentRangeStart w:id="80"/>
      <w:r w:rsidR="003C111A" w:rsidRPr="00CF38CB">
        <w:rPr>
          <w:rFonts w:ascii="Times New Roman" w:hAnsi="Times New Roman" w:cs="Times New Roman"/>
        </w:rPr>
        <w:t xml:space="preserve"> </w:t>
      </w:r>
      <w:commentRangeEnd w:id="79"/>
      <w:r w:rsidR="00EE428F">
        <w:rPr>
          <w:rStyle w:val="CommentReference"/>
        </w:rPr>
        <w:commentReference w:id="79"/>
      </w:r>
      <w:commentRangeEnd w:id="80"/>
      <w:r w:rsidR="00823961">
        <w:rPr>
          <w:rStyle w:val="CommentReference"/>
        </w:rPr>
        <w:commentReference w:id="80"/>
      </w:r>
      <w:r w:rsidR="003C111A" w:rsidRPr="00CF38CB">
        <w:rPr>
          <w:rFonts w:ascii="Times New Roman" w:hAnsi="Times New Roman" w:cs="Times New Roman"/>
        </w:rPr>
        <w:t>individuals</w:t>
      </w:r>
      <w:r w:rsidR="00DB3F41" w:rsidRPr="00CF38CB">
        <w:rPr>
          <w:rFonts w:ascii="Times New Roman" w:hAnsi="Times New Roman" w:cs="Times New Roman"/>
        </w:rPr>
        <w:t xml:space="preserve"> ranked third followed by words that derogate disabled individuals </w:t>
      </w:r>
      <w:r w:rsidR="003C111A" w:rsidRPr="00CF38CB">
        <w:rPr>
          <w:rFonts w:ascii="Times New Roman" w:hAnsi="Times New Roman" w:cs="Times New Roman"/>
        </w:rPr>
        <w:t>and words that describe genitalia or sex.  What is interesting is that women rated words that are derogatory toward overweight or obese people as being far more offensive than men did, even though these words are no</w:t>
      </w:r>
      <w:r w:rsidR="00DB3F41" w:rsidRPr="00CF38CB">
        <w:rPr>
          <w:rFonts w:ascii="Times New Roman" w:hAnsi="Times New Roman" w:cs="Times New Roman"/>
        </w:rPr>
        <w:t xml:space="preserve">t typically considered taboo.  </w:t>
      </w:r>
    </w:p>
    <w:p w14:paraId="2D56E19E" w14:textId="079A44C4" w:rsidR="00FB6408" w:rsidRPr="00CF38CB" w:rsidRDefault="00DB3F41" w:rsidP="00AB4A08">
      <w:pPr>
        <w:pStyle w:val="BodyText"/>
        <w:spacing w:after="0" w:line="480" w:lineRule="auto"/>
        <w:ind w:firstLine="720"/>
        <w:rPr>
          <w:rFonts w:ascii="Times New Roman" w:hAnsi="Times New Roman" w:cs="Times New Roman"/>
        </w:rPr>
      </w:pPr>
      <w:commentRangeStart w:id="81"/>
      <w:commentRangeStart w:id="82"/>
      <w:r w:rsidRPr="00CF38CB">
        <w:rPr>
          <w:rFonts w:ascii="Times New Roman" w:hAnsi="Times New Roman" w:cs="Times New Roman"/>
        </w:rPr>
        <w:t>This</w:t>
      </w:r>
      <w:r w:rsidR="00FC0810">
        <w:rPr>
          <w:rFonts w:ascii="Times New Roman" w:hAnsi="Times New Roman" w:cs="Times New Roman"/>
        </w:rPr>
        <w:t xml:space="preserve"> finding</w:t>
      </w:r>
      <w:r w:rsidRPr="00CF38CB">
        <w:rPr>
          <w:rFonts w:ascii="Times New Roman" w:hAnsi="Times New Roman" w:cs="Times New Roman"/>
        </w:rPr>
        <w:t xml:space="preserve"> suggests that</w:t>
      </w:r>
      <w:r w:rsidR="00EF06BA">
        <w:rPr>
          <w:rFonts w:ascii="Times New Roman" w:hAnsi="Times New Roman" w:cs="Times New Roman"/>
        </w:rPr>
        <w:t xml:space="preserve"> women may face more social pressure about body concerns than men, resulting in a higher rating for offensiveness.</w:t>
      </w:r>
      <w:r w:rsidR="00343FFE" w:rsidRPr="00CF38CB">
        <w:rPr>
          <w:rFonts w:ascii="Times New Roman" w:hAnsi="Times New Roman" w:cs="Times New Roman"/>
        </w:rPr>
        <w:t xml:space="preserve"> </w:t>
      </w:r>
      <w:commentRangeEnd w:id="81"/>
      <w:r w:rsidR="00EE428F">
        <w:rPr>
          <w:rStyle w:val="CommentReference"/>
        </w:rPr>
        <w:commentReference w:id="81"/>
      </w:r>
      <w:commentRangeEnd w:id="82"/>
      <w:r w:rsidR="00EF06BA">
        <w:rPr>
          <w:rStyle w:val="CommentReference"/>
        </w:rPr>
        <w:commentReference w:id="82"/>
      </w:r>
      <w:r w:rsidRPr="00CF38CB">
        <w:rPr>
          <w:rFonts w:ascii="Times New Roman" w:hAnsi="Times New Roman" w:cs="Times New Roman"/>
        </w:rPr>
        <w:t>The least offensive words, as rated by the participants in our study, are</w:t>
      </w:r>
      <w:r w:rsidR="00D3644B" w:rsidRPr="00CF38CB">
        <w:rPr>
          <w:rFonts w:ascii="Times New Roman" w:hAnsi="Times New Roman" w:cs="Times New Roman"/>
        </w:rPr>
        <w:t xml:space="preserve"> </w:t>
      </w:r>
      <w:r w:rsidRPr="00CF38CB">
        <w:rPr>
          <w:rFonts w:ascii="Times New Roman" w:hAnsi="Times New Roman" w:cs="Times New Roman"/>
        </w:rPr>
        <w:t xml:space="preserve">derogatory </w:t>
      </w:r>
      <w:r w:rsidR="00D3644B" w:rsidRPr="00CF38CB">
        <w:rPr>
          <w:rFonts w:ascii="Times New Roman" w:hAnsi="Times New Roman" w:cs="Times New Roman"/>
        </w:rPr>
        <w:t xml:space="preserve">taboo words directed </w:t>
      </w:r>
      <w:r w:rsidRPr="00CF38CB">
        <w:rPr>
          <w:rFonts w:ascii="Times New Roman" w:hAnsi="Times New Roman" w:cs="Times New Roman"/>
        </w:rPr>
        <w:t>toward men. O</w:t>
      </w:r>
      <w:r w:rsidR="00343FFE" w:rsidRPr="00CF38CB">
        <w:rPr>
          <w:rFonts w:ascii="Times New Roman" w:hAnsi="Times New Roman" w:cs="Times New Roman"/>
        </w:rPr>
        <w:t xml:space="preserve">ne </w:t>
      </w:r>
      <w:r w:rsidR="00D3644B" w:rsidRPr="00CF38CB">
        <w:rPr>
          <w:rFonts w:ascii="Times New Roman" w:hAnsi="Times New Roman" w:cs="Times New Roman"/>
        </w:rPr>
        <w:t xml:space="preserve">caveat of this sub-groups rating was that they </w:t>
      </w:r>
      <w:r w:rsidR="00343FFE" w:rsidRPr="00CF38CB">
        <w:rPr>
          <w:rFonts w:ascii="Times New Roman" w:hAnsi="Times New Roman" w:cs="Times New Roman"/>
        </w:rPr>
        <w:t>were the second mos</w:t>
      </w:r>
      <w:r w:rsidR="00D3644B" w:rsidRPr="00CF38CB">
        <w:rPr>
          <w:rFonts w:ascii="Times New Roman" w:hAnsi="Times New Roman" w:cs="Times New Roman"/>
        </w:rPr>
        <w:t>t highly offensive words in the male participant’s ratings.</w:t>
      </w:r>
      <w:r w:rsidR="00343FFE" w:rsidRPr="00CF38CB">
        <w:rPr>
          <w:rFonts w:ascii="Times New Roman" w:hAnsi="Times New Roman" w:cs="Times New Roman"/>
        </w:rPr>
        <w:t xml:space="preserve">  It may be worth noting that even the most highly offensive words on the men</w:t>
      </w:r>
      <w:r w:rsidR="008E3571" w:rsidRPr="00CF38CB">
        <w:rPr>
          <w:rFonts w:ascii="Times New Roman" w:hAnsi="Times New Roman" w:cs="Times New Roman"/>
        </w:rPr>
        <w:t>’</w:t>
      </w:r>
      <w:r w:rsidR="00343FFE" w:rsidRPr="00CF38CB">
        <w:rPr>
          <w:rFonts w:ascii="Times New Roman" w:hAnsi="Times New Roman" w:cs="Times New Roman"/>
        </w:rPr>
        <w:t>s list (racial slurs) were rated lower than even the least offensive words on the women</w:t>
      </w:r>
      <w:r w:rsidR="008E3571" w:rsidRPr="00CF38CB">
        <w:rPr>
          <w:rFonts w:ascii="Times New Roman" w:hAnsi="Times New Roman" w:cs="Times New Roman"/>
        </w:rPr>
        <w:t>’</w:t>
      </w:r>
      <w:r w:rsidR="00343FFE" w:rsidRPr="00CF38CB">
        <w:rPr>
          <w:rFonts w:ascii="Times New Roman" w:hAnsi="Times New Roman" w:cs="Times New Roman"/>
        </w:rPr>
        <w:t>s list.</w:t>
      </w:r>
      <w:r w:rsidR="00EB32FF">
        <w:rPr>
          <w:rStyle w:val="CommentReference"/>
        </w:rPr>
        <w:commentReference w:id="83"/>
      </w:r>
      <w:r w:rsidR="001967F3">
        <w:rPr>
          <w:rStyle w:val="CommentReference"/>
        </w:rPr>
        <w:commentReference w:id="84"/>
      </w:r>
      <w:ins w:id="85" w:author="Author">
        <w:r w:rsidR="00534C15">
          <w:rPr>
            <w:rFonts w:ascii="Times New Roman" w:hAnsi="Times New Roman" w:cs="Times New Roman"/>
          </w:rPr>
          <w:t xml:space="preserve"> </w:t>
        </w:r>
      </w:ins>
      <w:r w:rsidR="00534C15">
        <w:rPr>
          <w:rFonts w:ascii="Times New Roman" w:hAnsi="Times New Roman" w:cs="Times New Roman"/>
        </w:rPr>
        <w:t xml:space="preserve">Across both analyses examining offensive-to-self ratings, we did not find an effect or interaction with the </w:t>
      </w:r>
      <w:r w:rsidR="00537C3A">
        <w:rPr>
          <w:rFonts w:ascii="Times New Roman" w:hAnsi="Times New Roman" w:cs="Times New Roman"/>
        </w:rPr>
        <w:t xml:space="preserve">pair type of the taboo word. It appeared that whether the taboo word was paired with a name or object, ratings were equal, and the differences in offensiveness stemmed from the rater and the type of taboo word presented. </w:t>
      </w:r>
      <w:r w:rsidR="000E4A35">
        <w:rPr>
          <w:rFonts w:ascii="Times New Roman" w:hAnsi="Times New Roman" w:cs="Times New Roman"/>
        </w:rPr>
        <w:t xml:space="preserve">Limitations of the study design may have led to this result, and they are discussed below. </w:t>
      </w:r>
    </w:p>
    <w:p w14:paraId="791A2810" w14:textId="77777777" w:rsidR="00D3644B" w:rsidRPr="00CF38CB" w:rsidRDefault="21543606" w:rsidP="00E305C1">
      <w:pPr>
        <w:pStyle w:val="BodyText"/>
        <w:spacing w:after="0" w:line="480" w:lineRule="auto"/>
        <w:outlineLvl w:val="0"/>
        <w:rPr>
          <w:rFonts w:ascii="Times New Roman" w:hAnsi="Times New Roman" w:cs="Times New Roman"/>
          <w:b/>
        </w:rPr>
      </w:pPr>
      <w:r w:rsidRPr="21543606">
        <w:rPr>
          <w:rFonts w:ascii="Times New Roman" w:eastAsia="Times New Roman" w:hAnsi="Times New Roman" w:cs="Times New Roman"/>
          <w:b/>
          <w:bCs/>
        </w:rPr>
        <w:lastRenderedPageBreak/>
        <w:t>Limitations</w:t>
      </w:r>
    </w:p>
    <w:p w14:paraId="7B7FDA75" w14:textId="77777777" w:rsidR="00FE2EB4" w:rsidRPr="00FC0810" w:rsidRDefault="00FB6408" w:rsidP="00FC0810">
      <w:pPr>
        <w:pStyle w:val="BodyText"/>
        <w:spacing w:after="0" w:line="480" w:lineRule="auto"/>
        <w:ind w:firstLine="720"/>
        <w:rPr>
          <w:rFonts w:ascii="Times New Roman" w:hAnsi="Times New Roman" w:cs="Times New Roman"/>
        </w:rPr>
      </w:pPr>
      <w:r w:rsidRPr="00CF38CB">
        <w:rPr>
          <w:rFonts w:ascii="Times New Roman" w:hAnsi="Times New Roman" w:cs="Times New Roman"/>
        </w:rPr>
        <w:t>One issue with our stimuli selection may have been that</w:t>
      </w:r>
      <w:r w:rsidR="00FE2EB4" w:rsidRPr="00CF38CB">
        <w:rPr>
          <w:rFonts w:ascii="Times New Roman" w:hAnsi="Times New Roman" w:cs="Times New Roman"/>
        </w:rPr>
        <w:t xml:space="preserve"> many of the words that were thought to be offensive to members of specific groups were not necessarily </w:t>
      </w:r>
      <w:r w:rsidR="00905032" w:rsidRPr="00CF38CB">
        <w:rPr>
          <w:rFonts w:ascii="Times New Roman" w:hAnsi="Times New Roman" w:cs="Times New Roman"/>
        </w:rPr>
        <w:t xml:space="preserve">‘traditional’ </w:t>
      </w:r>
      <w:r w:rsidR="00FE2EB4" w:rsidRPr="00CF38CB">
        <w:rPr>
          <w:rFonts w:ascii="Times New Roman" w:hAnsi="Times New Roman" w:cs="Times New Roman"/>
        </w:rPr>
        <w:t>taboo words</w:t>
      </w:r>
      <w:r w:rsidR="007F4D44" w:rsidRPr="00CF38CB">
        <w:rPr>
          <w:rFonts w:ascii="Times New Roman" w:hAnsi="Times New Roman" w:cs="Times New Roman"/>
        </w:rPr>
        <w:t xml:space="preserve">. </w:t>
      </w:r>
      <w:r w:rsidR="00FE2EB4" w:rsidRPr="00CF38CB">
        <w:rPr>
          <w:rFonts w:ascii="Times New Roman" w:hAnsi="Times New Roman" w:cs="Times New Roman"/>
        </w:rPr>
        <w:t>While they may be derogatory and offensive, they are not typically censored in the media, nor are they universally replaced with euphemisms in formal settings</w:t>
      </w:r>
      <w:r w:rsidR="007F4D44" w:rsidRPr="00CF38CB">
        <w:rPr>
          <w:rFonts w:ascii="Times New Roman" w:hAnsi="Times New Roman" w:cs="Times New Roman"/>
        </w:rPr>
        <w:t xml:space="preserve">. </w:t>
      </w:r>
      <w:r w:rsidR="005110E9" w:rsidRPr="00CF38CB">
        <w:rPr>
          <w:rFonts w:ascii="Times New Roman" w:hAnsi="Times New Roman" w:cs="Times New Roman"/>
        </w:rPr>
        <w:t xml:space="preserve">Some examples of derogatory (though not necessarily taboo) words included </w:t>
      </w:r>
      <w:r w:rsidR="005110E9" w:rsidRPr="00CF38CB">
        <w:rPr>
          <w:rFonts w:ascii="Times New Roman" w:hAnsi="Times New Roman" w:cs="Times New Roman"/>
          <w:i/>
        </w:rPr>
        <w:t xml:space="preserve">fat, glutton, tubby, </w:t>
      </w:r>
      <w:r w:rsidR="005110E9" w:rsidRPr="00CF38CB">
        <w:rPr>
          <w:rFonts w:ascii="Times New Roman" w:hAnsi="Times New Roman" w:cs="Times New Roman"/>
        </w:rPr>
        <w:t xml:space="preserve">and </w:t>
      </w:r>
      <w:r w:rsidR="005110E9" w:rsidRPr="00CF38CB">
        <w:rPr>
          <w:rFonts w:ascii="Times New Roman" w:hAnsi="Times New Roman" w:cs="Times New Roman"/>
          <w:i/>
        </w:rPr>
        <w:t>cripple.</w:t>
      </w:r>
      <w:r w:rsidR="00FE2EB4" w:rsidRPr="00CF38CB">
        <w:rPr>
          <w:rFonts w:ascii="Times New Roman" w:hAnsi="Times New Roman" w:cs="Times New Roman"/>
        </w:rPr>
        <w:t xml:space="preserve"> Additionally, many of the taboo words</w:t>
      </w:r>
      <w:r w:rsidR="00905032" w:rsidRPr="00CF38CB">
        <w:rPr>
          <w:rFonts w:ascii="Times New Roman" w:hAnsi="Times New Roman" w:cs="Times New Roman"/>
        </w:rPr>
        <w:t xml:space="preserve"> we assessed</w:t>
      </w:r>
      <w:r w:rsidR="00FE2EB4" w:rsidRPr="00CF38CB">
        <w:rPr>
          <w:rFonts w:ascii="Times New Roman" w:hAnsi="Times New Roman" w:cs="Times New Roman"/>
        </w:rPr>
        <w:t xml:space="preserve"> could easily be included in more than one category, making it difficult to determine whether they </w:t>
      </w:r>
      <w:r w:rsidR="005110E9" w:rsidRPr="00CF38CB">
        <w:rPr>
          <w:rFonts w:ascii="Times New Roman" w:hAnsi="Times New Roman" w:cs="Times New Roman"/>
        </w:rPr>
        <w:t>were particularly</w:t>
      </w:r>
      <w:r w:rsidR="00FE2EB4" w:rsidRPr="00CF38CB">
        <w:rPr>
          <w:rFonts w:ascii="Times New Roman" w:hAnsi="Times New Roman" w:cs="Times New Roman"/>
        </w:rPr>
        <w:t xml:space="preserve"> offensive to one group or another</w:t>
      </w:r>
      <w:r w:rsidR="007F4D44" w:rsidRPr="00CF38CB">
        <w:rPr>
          <w:rFonts w:ascii="Times New Roman" w:hAnsi="Times New Roman" w:cs="Times New Roman"/>
        </w:rPr>
        <w:t xml:space="preserve">. </w:t>
      </w:r>
      <w:r w:rsidR="00FE2EB4" w:rsidRPr="00CF38CB">
        <w:rPr>
          <w:rFonts w:ascii="Times New Roman" w:hAnsi="Times New Roman" w:cs="Times New Roman"/>
        </w:rPr>
        <w:t xml:space="preserve">Another </w:t>
      </w:r>
      <w:r w:rsidR="00FC0810">
        <w:rPr>
          <w:rFonts w:ascii="Times New Roman" w:hAnsi="Times New Roman" w:cs="Times New Roman"/>
        </w:rPr>
        <w:t>speculation</w:t>
      </w:r>
      <w:r w:rsidR="00760A3A" w:rsidRPr="00CF38CB">
        <w:rPr>
          <w:rFonts w:ascii="Times New Roman" w:hAnsi="Times New Roman" w:cs="Times New Roman"/>
        </w:rPr>
        <w:t xml:space="preserve"> was that</w:t>
      </w:r>
      <w:r w:rsidR="00FE2EB4" w:rsidRPr="00CF38CB">
        <w:rPr>
          <w:rFonts w:ascii="Times New Roman" w:hAnsi="Times New Roman" w:cs="Times New Roman"/>
        </w:rPr>
        <w:t xml:space="preserve"> participants at our Midwestern school were probably not familiar with many of the </w:t>
      </w:r>
      <w:proofErr w:type="spellStart"/>
      <w:r w:rsidR="00FE2EB4" w:rsidRPr="00CF38CB">
        <w:rPr>
          <w:rFonts w:ascii="Times New Roman" w:hAnsi="Times New Roman" w:cs="Times New Roman"/>
        </w:rPr>
        <w:t>ethnophaulisms</w:t>
      </w:r>
      <w:proofErr w:type="spellEnd"/>
      <w:r w:rsidR="00FE2EB4" w:rsidRPr="00CF38CB">
        <w:rPr>
          <w:rFonts w:ascii="Times New Roman" w:hAnsi="Times New Roman" w:cs="Times New Roman"/>
        </w:rPr>
        <w:t xml:space="preserve"> included in this questionnaire</w:t>
      </w:r>
      <w:r w:rsidR="00805A0A" w:rsidRPr="00CF38CB">
        <w:rPr>
          <w:rFonts w:ascii="Times New Roman" w:hAnsi="Times New Roman" w:cs="Times New Roman"/>
        </w:rPr>
        <w:t xml:space="preserve">, such as </w:t>
      </w:r>
      <w:r w:rsidR="00575644" w:rsidRPr="00CF38CB">
        <w:rPr>
          <w:rFonts w:ascii="Times New Roman" w:hAnsi="Times New Roman" w:cs="Times New Roman"/>
          <w:i/>
        </w:rPr>
        <w:t>kike</w:t>
      </w:r>
      <w:r w:rsidR="00575644" w:rsidRPr="00CF38CB">
        <w:rPr>
          <w:rFonts w:ascii="Times New Roman" w:hAnsi="Times New Roman" w:cs="Times New Roman"/>
        </w:rPr>
        <w:t xml:space="preserve"> or </w:t>
      </w:r>
      <w:proofErr w:type="spellStart"/>
      <w:r w:rsidR="00575644" w:rsidRPr="00CF38CB">
        <w:rPr>
          <w:rFonts w:ascii="Times New Roman" w:hAnsi="Times New Roman" w:cs="Times New Roman"/>
          <w:i/>
        </w:rPr>
        <w:t>paki</w:t>
      </w:r>
      <w:proofErr w:type="spellEnd"/>
      <w:r w:rsidR="007F4D44" w:rsidRPr="00CF38CB">
        <w:rPr>
          <w:rFonts w:ascii="Times New Roman" w:hAnsi="Times New Roman" w:cs="Times New Roman"/>
        </w:rPr>
        <w:t xml:space="preserve">. </w:t>
      </w:r>
      <w:r w:rsidR="00FE2EB4" w:rsidRPr="00CF38CB">
        <w:rPr>
          <w:rFonts w:ascii="Times New Roman" w:hAnsi="Times New Roman" w:cs="Times New Roman"/>
        </w:rPr>
        <w:t>While it was certainly a good thing that the</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00FE2EB4" w:rsidRPr="00CF38CB">
        <w:rPr>
          <w:rFonts w:ascii="Times New Roman" w:hAnsi="Times New Roman" w:cs="Times New Roman"/>
        </w:rPr>
        <w:t>words were not often used in this region, it made our analysis challenging</w:t>
      </w:r>
      <w:r w:rsidR="007F4D44" w:rsidRPr="00CF38CB">
        <w:rPr>
          <w:rFonts w:ascii="Times New Roman" w:hAnsi="Times New Roman" w:cs="Times New Roman"/>
        </w:rPr>
        <w:t xml:space="preserve">. </w:t>
      </w:r>
      <w:r w:rsidR="00FE2EB4" w:rsidRPr="00CF38CB">
        <w:rPr>
          <w:rFonts w:ascii="Times New Roman" w:hAnsi="Times New Roman" w:cs="Times New Roman"/>
        </w:rPr>
        <w:t xml:space="preserve">In fact, only one of the racial slurs </w:t>
      </w:r>
      <w:r w:rsidR="00575644" w:rsidRPr="00CF38CB">
        <w:rPr>
          <w:rFonts w:ascii="Times New Roman" w:hAnsi="Times New Roman" w:cs="Times New Roman"/>
        </w:rPr>
        <w:t>(</w:t>
      </w:r>
      <w:r w:rsidR="00575644" w:rsidRPr="00CF38CB">
        <w:rPr>
          <w:rFonts w:ascii="Times New Roman" w:hAnsi="Times New Roman" w:cs="Times New Roman"/>
          <w:i/>
        </w:rPr>
        <w:t>nigger</w:t>
      </w:r>
      <w:r w:rsidR="00575644" w:rsidRPr="00CF38CB">
        <w:rPr>
          <w:rFonts w:ascii="Times New Roman" w:hAnsi="Times New Roman" w:cs="Times New Roman"/>
        </w:rPr>
        <w:t xml:space="preserve">) </w:t>
      </w:r>
      <w:r w:rsidR="00FE2EB4" w:rsidRPr="00CF38CB">
        <w:rPr>
          <w:rFonts w:ascii="Times New Roman" w:hAnsi="Times New Roman" w:cs="Times New Roman"/>
        </w:rPr>
        <w:t>was</w:t>
      </w:r>
      <w:r w:rsidR="00905032" w:rsidRPr="00CF38CB">
        <w:rPr>
          <w:rFonts w:ascii="Times New Roman" w:hAnsi="Times New Roman" w:cs="Times New Roman"/>
        </w:rPr>
        <w:t xml:space="preserve"> rated as highly offensive, which led us to conjecture that the demographic and geographic region led to the large-scale ignorance of specific racial slurs.</w:t>
      </w:r>
    </w:p>
    <w:p w14:paraId="72ECA307" w14:textId="77777777" w:rsidR="002F0AFA" w:rsidRPr="00CF38CB" w:rsidRDefault="00905032" w:rsidP="00622134">
      <w:pPr>
        <w:pStyle w:val="BodyText"/>
        <w:spacing w:after="0" w:line="480" w:lineRule="auto"/>
        <w:ind w:firstLine="720"/>
        <w:rPr>
          <w:rFonts w:ascii="Times New Roman" w:hAnsi="Times New Roman" w:cs="Times New Roman"/>
          <w:b/>
        </w:rPr>
      </w:pPr>
      <w:r w:rsidRPr="00CF38CB">
        <w:rPr>
          <w:rFonts w:ascii="Times New Roman" w:hAnsi="Times New Roman" w:cs="Times New Roman"/>
        </w:rPr>
        <w:t>One potential research-design issue</w:t>
      </w:r>
      <w:r w:rsidR="00575644" w:rsidRPr="00CF38CB">
        <w:rPr>
          <w:rFonts w:ascii="Times New Roman" w:hAnsi="Times New Roman" w:cs="Times New Roman"/>
        </w:rPr>
        <w:t xml:space="preserve"> was the pairing of the target and non-target words</w:t>
      </w:r>
      <w:r w:rsidR="007F4D44" w:rsidRPr="00CF38CB">
        <w:rPr>
          <w:rFonts w:ascii="Times New Roman" w:hAnsi="Times New Roman" w:cs="Times New Roman"/>
        </w:rPr>
        <w:t xml:space="preserve">. </w:t>
      </w:r>
      <w:r w:rsidR="00575644" w:rsidRPr="00CF38CB">
        <w:rPr>
          <w:rFonts w:ascii="Times New Roman" w:hAnsi="Times New Roman" w:cs="Times New Roman"/>
        </w:rPr>
        <w:t xml:space="preserve">Since there was no time interval between the presentation of the word pairs and the ratings, there was no need for the participants to </w:t>
      </w:r>
      <w:proofErr w:type="gramStart"/>
      <w:r w:rsidR="00575644" w:rsidRPr="00CF38CB">
        <w:rPr>
          <w:rFonts w:ascii="Times New Roman" w:hAnsi="Times New Roman" w:cs="Times New Roman"/>
        </w:rPr>
        <w:t>actually attend</w:t>
      </w:r>
      <w:proofErr w:type="gramEnd"/>
      <w:r w:rsidR="00575644" w:rsidRPr="00CF38CB">
        <w:rPr>
          <w:rFonts w:ascii="Times New Roman" w:hAnsi="Times New Roman" w:cs="Times New Roman"/>
        </w:rPr>
        <w:t xml:space="preserve"> to the non-target words</w:t>
      </w:r>
      <w:r w:rsidR="007F4D44" w:rsidRPr="00CF38CB">
        <w:rPr>
          <w:rFonts w:ascii="Times New Roman" w:hAnsi="Times New Roman" w:cs="Times New Roman"/>
        </w:rPr>
        <w:t xml:space="preserve">. </w:t>
      </w:r>
      <w:r w:rsidR="00575644" w:rsidRPr="00CF38CB">
        <w:rPr>
          <w:rFonts w:ascii="Times New Roman" w:hAnsi="Times New Roman" w:cs="Times New Roman"/>
        </w:rPr>
        <w:t>As a result, the non-targe</w:t>
      </w:r>
      <w:r w:rsidR="00EA57BA" w:rsidRPr="00CF38CB">
        <w:rPr>
          <w:rFonts w:ascii="Times New Roman" w:hAnsi="Times New Roman" w:cs="Times New Roman"/>
        </w:rPr>
        <w:t>t words may not have primed any</w:t>
      </w:r>
      <w:r w:rsidR="00575644" w:rsidRPr="00CF38CB">
        <w:rPr>
          <w:rFonts w:ascii="Times New Roman" w:hAnsi="Times New Roman" w:cs="Times New Roman"/>
        </w:rPr>
        <w:t xml:space="preserve"> respon</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00575644" w:rsidRPr="00CF38CB">
        <w:rPr>
          <w:rFonts w:ascii="Times New Roman" w:hAnsi="Times New Roman" w:cs="Times New Roman"/>
        </w:rPr>
        <w:t>in the participants</w:t>
      </w:r>
      <w:r w:rsidR="007F4D44" w:rsidRPr="00CF38CB">
        <w:rPr>
          <w:rFonts w:ascii="Times New Roman" w:hAnsi="Times New Roman" w:cs="Times New Roman"/>
        </w:rPr>
        <w:t xml:space="preserve">. </w:t>
      </w:r>
      <w:r w:rsidR="008E3571" w:rsidRPr="00CF38CB">
        <w:rPr>
          <w:rFonts w:ascii="Times New Roman" w:hAnsi="Times New Roman" w:cs="Times New Roman"/>
        </w:rPr>
        <w:t>A</w:t>
      </w:r>
      <w:r w:rsidR="00EA57BA" w:rsidRPr="00CF38CB">
        <w:rPr>
          <w:rFonts w:ascii="Times New Roman" w:hAnsi="Times New Roman" w:cs="Times New Roman"/>
        </w:rPr>
        <w:t xml:space="preserve"> couple of </w:t>
      </w:r>
      <w:r w:rsidR="008E3571" w:rsidRPr="00CF38CB">
        <w:rPr>
          <w:rFonts w:ascii="Times New Roman" w:hAnsi="Times New Roman" w:cs="Times New Roman"/>
        </w:rPr>
        <w:t>paradigm</w:t>
      </w:r>
      <w:r w:rsidR="00FC0810">
        <w:rPr>
          <w:rFonts w:ascii="Times New Roman" w:hAnsi="Times New Roman" w:cs="Times New Roman"/>
        </w:rPr>
        <w:t xml:space="preserve"> fixe</w:t>
      </w:r>
      <w:r w:rsidR="008E3571" w:rsidRPr="00CF38CB">
        <w:rPr>
          <w:rFonts w:ascii="Times New Roman" w:hAnsi="Times New Roman" w:cs="Times New Roman"/>
        </w:rPr>
        <w:t>s may solve this problem</w:t>
      </w:r>
      <w:r w:rsidRPr="00CF38CB">
        <w:rPr>
          <w:rFonts w:ascii="Times New Roman" w:hAnsi="Times New Roman" w:cs="Times New Roman"/>
        </w:rPr>
        <w:t xml:space="preserve">: first, </w:t>
      </w:r>
      <w:r w:rsidR="00EA57BA" w:rsidRPr="00CF38CB">
        <w:rPr>
          <w:rFonts w:ascii="Times New Roman" w:hAnsi="Times New Roman" w:cs="Times New Roman"/>
        </w:rPr>
        <w:t>to present word pairs over a set of he</w:t>
      </w:r>
      <w:r w:rsidRPr="00CF38CB">
        <w:rPr>
          <w:rFonts w:ascii="Times New Roman" w:hAnsi="Times New Roman" w:cs="Times New Roman"/>
        </w:rPr>
        <w:t>adphones as sound files; second,</w:t>
      </w:r>
      <w:r w:rsidR="00EA57BA" w:rsidRPr="00CF38CB">
        <w:rPr>
          <w:rFonts w:ascii="Times New Roman" w:hAnsi="Times New Roman" w:cs="Times New Roman"/>
        </w:rPr>
        <w:t xml:space="preserve"> to flash the word pairs on the screen and ask participants to rate the word that had either appeared on the left or right hand side of the screen</w:t>
      </w:r>
      <w:r w:rsidR="007F4D44" w:rsidRPr="00CF38CB">
        <w:rPr>
          <w:rFonts w:ascii="Times New Roman" w:hAnsi="Times New Roman" w:cs="Times New Roman"/>
        </w:rPr>
        <w:t xml:space="preserve">. </w:t>
      </w:r>
      <w:r w:rsidR="00760A3A" w:rsidRPr="00CF38CB">
        <w:rPr>
          <w:rFonts w:ascii="Times New Roman" w:hAnsi="Times New Roman" w:cs="Times New Roman"/>
        </w:rPr>
        <w:t>However, the best</w:t>
      </w:r>
      <w:r w:rsidR="00EA57BA" w:rsidRPr="00CF38CB">
        <w:rPr>
          <w:rFonts w:ascii="Times New Roman" w:hAnsi="Times New Roman" w:cs="Times New Roman"/>
        </w:rPr>
        <w:t xml:space="preserve"> option would be to prompt participants to engage in deeper processing of the words</w:t>
      </w:r>
      <w:r w:rsidR="00760A3A" w:rsidRPr="00CF38CB">
        <w:rPr>
          <w:rFonts w:ascii="Times New Roman" w:hAnsi="Times New Roman" w:cs="Times New Roman"/>
        </w:rPr>
        <w:t>, which was employed in Experiment 2</w:t>
      </w:r>
      <w:r w:rsidR="007F4D44" w:rsidRPr="00CF38CB">
        <w:rPr>
          <w:rFonts w:ascii="Times New Roman" w:hAnsi="Times New Roman" w:cs="Times New Roman"/>
        </w:rPr>
        <w:t xml:space="preserve">. </w:t>
      </w:r>
    </w:p>
    <w:p w14:paraId="7B372C5D" w14:textId="77777777" w:rsidR="002E13D8" w:rsidRPr="00CF38CB" w:rsidRDefault="21543606" w:rsidP="0011421D">
      <w:pPr>
        <w:pStyle w:val="BodyText"/>
        <w:spacing w:after="0" w:line="480" w:lineRule="auto"/>
        <w:jc w:val="center"/>
        <w:outlineLvl w:val="0"/>
        <w:rPr>
          <w:rFonts w:ascii="Times New Roman" w:hAnsi="Times New Roman" w:cs="Times New Roman"/>
          <w:b/>
        </w:rPr>
      </w:pPr>
      <w:r w:rsidRPr="21543606">
        <w:rPr>
          <w:rFonts w:ascii="Times New Roman" w:eastAsia="Times New Roman" w:hAnsi="Times New Roman" w:cs="Times New Roman"/>
          <w:b/>
          <w:bCs/>
        </w:rPr>
        <w:lastRenderedPageBreak/>
        <w:t>Experiment 2</w:t>
      </w:r>
    </w:p>
    <w:p w14:paraId="0EADF07D" w14:textId="48AD860B" w:rsidR="007F4D44" w:rsidRPr="00CF38CB" w:rsidRDefault="007F4D44" w:rsidP="00AB4A08">
      <w:pPr>
        <w:pStyle w:val="BodyText"/>
        <w:spacing w:after="0" w:line="480" w:lineRule="auto"/>
        <w:ind w:firstLine="720"/>
        <w:rPr>
          <w:rFonts w:ascii="Times New Roman" w:hAnsi="Times New Roman" w:cs="Times New Roman"/>
        </w:rPr>
      </w:pPr>
      <w:r w:rsidRPr="00CF38CB">
        <w:rPr>
          <w:rFonts w:ascii="Times New Roman" w:hAnsi="Times New Roman" w:cs="Times New Roman"/>
        </w:rPr>
        <w:t>For the second experiment, we wanted to have participants process the taboo words and the non-target words semantically</w:t>
      </w:r>
      <w:r w:rsidR="007901CE">
        <w:rPr>
          <w:rFonts w:ascii="Times New Roman" w:hAnsi="Times New Roman" w:cs="Times New Roman"/>
        </w:rPr>
        <w:t xml:space="preserve"> </w:t>
      </w:r>
      <w:r w:rsidR="00A74A1F">
        <w:rPr>
          <w:rFonts w:ascii="Times New Roman" w:hAnsi="Times New Roman" w:cs="Times New Roman"/>
        </w:rPr>
        <w:t>to</w:t>
      </w:r>
      <w:commentRangeStart w:id="86"/>
      <w:commentRangeStart w:id="87"/>
      <w:r w:rsidR="00A74A1F">
        <w:rPr>
          <w:rFonts w:ascii="Times New Roman" w:hAnsi="Times New Roman" w:cs="Times New Roman"/>
        </w:rPr>
        <w:t xml:space="preserve"> </w:t>
      </w:r>
      <w:r w:rsidR="00CE09F4">
        <w:rPr>
          <w:rFonts w:ascii="Times New Roman" w:hAnsi="Times New Roman" w:cs="Times New Roman"/>
        </w:rPr>
        <w:t>address</w:t>
      </w:r>
      <w:r w:rsidR="00A74A1F">
        <w:rPr>
          <w:rFonts w:ascii="Times New Roman" w:hAnsi="Times New Roman" w:cs="Times New Roman"/>
        </w:rPr>
        <w:t xml:space="preserve"> </w:t>
      </w:r>
      <w:commentRangeEnd w:id="86"/>
      <w:r w:rsidR="008F4F96">
        <w:rPr>
          <w:rStyle w:val="CommentReference"/>
        </w:rPr>
        <w:commentReference w:id="86"/>
      </w:r>
      <w:commentRangeEnd w:id="87"/>
      <w:r w:rsidR="00CE09F4">
        <w:rPr>
          <w:rStyle w:val="CommentReference"/>
        </w:rPr>
        <w:commentReference w:id="87"/>
      </w:r>
      <w:r w:rsidR="00A74A1F">
        <w:rPr>
          <w:rFonts w:ascii="Times New Roman" w:hAnsi="Times New Roman" w:cs="Times New Roman"/>
        </w:rPr>
        <w:t>limitations from Experiment 1</w:t>
      </w:r>
      <w:r w:rsidRPr="00CF38CB">
        <w:rPr>
          <w:rFonts w:ascii="Times New Roman" w:hAnsi="Times New Roman" w:cs="Times New Roman"/>
        </w:rPr>
        <w:t>.</w:t>
      </w:r>
      <w:r w:rsidR="00A74A1F">
        <w:rPr>
          <w:rFonts w:ascii="Times New Roman" w:hAnsi="Times New Roman" w:cs="Times New Roman"/>
        </w:rPr>
        <w:t xml:space="preserve"> Deeper semantic processing often leads to better memory</w:t>
      </w:r>
      <w:r w:rsidR="00E35C1A">
        <w:rPr>
          <w:rFonts w:ascii="Times New Roman" w:hAnsi="Times New Roman" w:cs="Times New Roman"/>
        </w:rPr>
        <w:t xml:space="preserve"> </w:t>
      </w:r>
      <w:r w:rsidR="00E35C1A">
        <w:rPr>
          <w:rFonts w:ascii="Times New Roman" w:hAnsi="Times New Roman" w:cs="Times New Roman"/>
        </w:rPr>
        <w:fldChar w:fldCharType="begin" w:fldLock="1"/>
      </w:r>
      <w:r w:rsidR="00B20771">
        <w:rPr>
          <w:rFonts w:ascii="Times New Roman" w:hAnsi="Times New Roman" w:cs="Times New Roman"/>
        </w:rPr>
        <w:instrText>ADDIN CSL_CITATION { "citationItems" : [ { "id" : "ITEM-1", "itemData" : { "DOI" : "10.1146/annurev.psych.53.100901.135114", "ISSN" : "0066-4308", "abstract" : "\u25aa Abstract\u2002Episodic memory is a neurocognitive (brain/mind) system, uniquely different from other memory systems, that enables human beings to remember past experiences. The notion of episodic memory was first proposed some 30 years ago. At that time it was defined in terms of materials and tasks. It was subsequently refined and elaborated in terms of ideas such as self, subjective time, and autonoetic consciousness. This chapter provides a brief history of the concept of episodic memory, describes how it has changed (indeed greatly changed) since its inception, considers criticisms of it, and then discusses supporting evidence provided by (a) neuropsychological studies of patterns of memory impairment caused by brain damage, and (b) functional neuroimaging studies of patterns of brain activity of normal subjects engaged in various memory tasks. I also suggest that episodic memory is a true, even if as yet generally unappreciated, marvel of nature.", "author" : [ { "dropping-particle" : "", "family" : "Tulving", "given" : "Endel", "non-dropping-particle" : "", "parse-names" : false, "suffix" : "" } ], "container-title" : "Annual Review of Psychology", "id" : "ITEM-1", "issue" : "1", "issued" : { "date-parts" : [ [ "2002", "2", "28" ] ] }, "page" : "1-25", "publisher" : " Annual Reviews  4139 El Camino Way, P.O. Box 10139, Palo Alto, CA 94303-0139, USA  ", "title" : "Episodic Memory: From Mind to Brain", "type" : "article-journal", "volume" : "53" }, "uris" : [ "http://www.mendeley.com/documents/?uuid=74e5f55a-0f68-3e4f-a5dc-c02c760db520" ] } ], "mendeley" : { "formattedCitation" : "(Tulving, 2002)", "plainTextFormattedCitation" : "(Tulving, 2002)", "previouslyFormattedCitation" : "(Tulving, 2002)" }, "properties" : {  }, "schema" : "https://github.com/citation-style-language/schema/raw/master/csl-citation.json" }</w:instrText>
      </w:r>
      <w:r w:rsidR="00E35C1A">
        <w:rPr>
          <w:rFonts w:ascii="Times New Roman" w:hAnsi="Times New Roman" w:cs="Times New Roman"/>
        </w:rPr>
        <w:fldChar w:fldCharType="separate"/>
      </w:r>
      <w:r w:rsidR="00E35C1A" w:rsidRPr="00E35C1A">
        <w:rPr>
          <w:rFonts w:ascii="Times New Roman" w:hAnsi="Times New Roman" w:cs="Times New Roman"/>
          <w:noProof/>
        </w:rPr>
        <w:t>(Tulving, 2002)</w:t>
      </w:r>
      <w:r w:rsidR="00E35C1A">
        <w:rPr>
          <w:rFonts w:ascii="Times New Roman" w:hAnsi="Times New Roman" w:cs="Times New Roman"/>
        </w:rPr>
        <w:fldChar w:fldCharType="end"/>
      </w:r>
      <w:r w:rsidR="00A74A1F">
        <w:rPr>
          <w:rFonts w:ascii="Times New Roman" w:hAnsi="Times New Roman" w:cs="Times New Roman"/>
        </w:rPr>
        <w:t>, and therefore, an association between the taboo word and noun could be created by engaging in deep processing.</w:t>
      </w:r>
      <w:r w:rsidRPr="00CF38CB">
        <w:rPr>
          <w:rFonts w:ascii="Times New Roman" w:hAnsi="Times New Roman" w:cs="Times New Roman"/>
        </w:rPr>
        <w:t xml:space="preserve"> We presented participants with a list of statements that included the taboo words and asked the</w:t>
      </w:r>
      <w:r w:rsidR="00CB5050" w:rsidRPr="00CF38CB">
        <w:rPr>
          <w:rFonts w:ascii="Times New Roman" w:hAnsi="Times New Roman" w:cs="Times New Roman"/>
        </w:rPr>
        <w:t>m</w:t>
      </w:r>
      <w:r w:rsidR="00CC0AC0" w:rsidRPr="00CF38CB">
        <w:rPr>
          <w:rFonts w:ascii="Times New Roman" w:hAnsi="Times New Roman" w:cs="Times New Roman"/>
          <w:i/>
        </w:rPr>
        <w:t xml:space="preserve"> </w:t>
      </w:r>
      <w:r w:rsidRPr="00CF38CB">
        <w:rPr>
          <w:rFonts w:ascii="Times New Roman" w:hAnsi="Times New Roman" w:cs="Times New Roman"/>
        </w:rPr>
        <w:t>to rate and rank the statements according to how offensive they considered each statement to be. We did not analyze the statement rankings or ratings. The ranking and rating task had two purposes: to prime semantic processing and for a recognition task later in the experiment.</w:t>
      </w:r>
      <w:ins w:id="88" w:author="Author">
        <w:r w:rsidR="00A74A1F">
          <w:rPr>
            <w:rFonts w:ascii="Times New Roman" w:hAnsi="Times New Roman" w:cs="Times New Roman"/>
          </w:rPr>
          <w:t xml:space="preserve"> </w:t>
        </w:r>
        <w:r w:rsidR="00BA605B">
          <w:rPr>
            <w:rFonts w:ascii="Times New Roman" w:hAnsi="Times New Roman" w:cs="Times New Roman"/>
          </w:rPr>
          <w:t>R</w:t>
        </w:r>
        <w:r w:rsidR="00A74A1F">
          <w:rPr>
            <w:rFonts w:ascii="Times New Roman" w:hAnsi="Times New Roman" w:cs="Times New Roman"/>
          </w:rPr>
          <w:t xml:space="preserve">eading of sentences would help create a mental model or image of the sentence, which would better engage memory for the taboo and target nouns </w:t>
        </w:r>
      </w:ins>
      <w:r w:rsidR="00B20771">
        <w:rPr>
          <w:rFonts w:ascii="Times New Roman" w:hAnsi="Times New Roman" w:cs="Times New Roman"/>
        </w:rPr>
        <w:fldChar w:fldCharType="begin" w:fldLock="1"/>
      </w:r>
      <w:r w:rsidR="00B20771">
        <w:rPr>
          <w:rFonts w:ascii="Times New Roman" w:hAnsi="Times New Roman" w:cs="Times New Roman"/>
        </w:rPr>
        <w:instrText>ADDIN CSL_CITATION { "citationItems" : [ { "id" : "ITEM-1", "itemData" : { "DOI" : "10.1037//0033-2909.123.2.162", "ISSN" : "0033-2909", "author" : [ { "dropping-particle" : "", "family" : "Zwaan", "given" : "Rolf A.", "non-dropping-particle" : "", "parse-names" : false, "suffix" : "" }, { "dropping-particle" : "", "family" : "Radvansky", "given" : "Gabriel A.", "non-dropping-particle" : "", "parse-names" : false, "suffix" : "" } ], "container-title" : "Psychological Bulletin", "id" : "ITEM-1", "issue" : "2", "issued" : { "date-parts" : [ [ "1998" ] ] }, "page" : "162-185", "title" : "Situation models in language comprehension and memory.", "type" : "article-journal", "volume" : "123" }, "uris" : [ "http://www.mendeley.com/documents/?uuid=08950982-79fe-4813-8c80-162ad8fdf1ab" ] } ], "mendeley" : { "formattedCitation" : "(Zwaan &amp; Radvansky, 1998)", "plainTextFormattedCitation" : "(Zwaan &amp; Radvansky, 1998)", "previouslyFormattedCitation" : "(Zwaan &amp; Radvansky, 1998)" }, "properties" : {  }, "schema" : "https://github.com/citation-style-language/schema/raw/master/csl-citation.json" }</w:instrText>
      </w:r>
      <w:r w:rsidR="00B20771">
        <w:rPr>
          <w:rFonts w:ascii="Times New Roman" w:hAnsi="Times New Roman" w:cs="Times New Roman"/>
        </w:rPr>
        <w:fldChar w:fldCharType="separate"/>
      </w:r>
      <w:r w:rsidR="00B20771" w:rsidRPr="00B20771">
        <w:rPr>
          <w:rFonts w:ascii="Times New Roman" w:hAnsi="Times New Roman" w:cs="Times New Roman"/>
          <w:noProof/>
        </w:rPr>
        <w:t>(Zwaan &amp; Radvansky, 1998)</w:t>
      </w:r>
      <w:r w:rsidR="00B20771">
        <w:rPr>
          <w:rFonts w:ascii="Times New Roman" w:hAnsi="Times New Roman" w:cs="Times New Roman"/>
        </w:rPr>
        <w:fldChar w:fldCharType="end"/>
      </w:r>
      <w:ins w:id="89" w:author="Author">
        <w:r w:rsidR="00A74A1F">
          <w:rPr>
            <w:rFonts w:ascii="Times New Roman" w:hAnsi="Times New Roman" w:cs="Times New Roman"/>
          </w:rPr>
          <w:t>.</w:t>
        </w:r>
        <w:r w:rsidR="00BA605B">
          <w:rPr>
            <w:rFonts w:ascii="Times New Roman" w:hAnsi="Times New Roman" w:cs="Times New Roman"/>
          </w:rPr>
          <w:t xml:space="preserve"> Additionally, using dual </w:t>
        </w:r>
        <w:del w:id="90" w:author="Author">
          <w:r w:rsidR="00BA605B" w:rsidDel="008E1605">
            <w:rPr>
              <w:rFonts w:ascii="Times New Roman" w:hAnsi="Times New Roman" w:cs="Times New Roman"/>
            </w:rPr>
            <w:delText>processing</w:delText>
          </w:r>
        </w:del>
        <w:r w:rsidR="008E1605">
          <w:rPr>
            <w:rFonts w:ascii="Times New Roman" w:hAnsi="Times New Roman" w:cs="Times New Roman"/>
          </w:rPr>
          <w:t>coding</w:t>
        </w:r>
        <w:r w:rsidR="00BA605B">
          <w:rPr>
            <w:rFonts w:ascii="Times New Roman" w:hAnsi="Times New Roman" w:cs="Times New Roman"/>
          </w:rPr>
          <w:t xml:space="preserve"> theory, participant</w:t>
        </w:r>
        <w:r w:rsidR="008E1605">
          <w:rPr>
            <w:rFonts w:ascii="Times New Roman" w:hAnsi="Times New Roman" w:cs="Times New Roman"/>
          </w:rPr>
          <w:t>s</w:t>
        </w:r>
        <w:r w:rsidR="00BA605B">
          <w:rPr>
            <w:rFonts w:ascii="Times New Roman" w:hAnsi="Times New Roman" w:cs="Times New Roman"/>
          </w:rPr>
          <w:t xml:space="preserve"> may remember words better when an image of them together can be created </w:t>
        </w:r>
      </w:ins>
      <w:r w:rsidR="00B20771">
        <w:rPr>
          <w:rFonts w:ascii="Times New Roman" w:hAnsi="Times New Roman" w:cs="Times New Roman"/>
        </w:rPr>
        <w:fldChar w:fldCharType="begin" w:fldLock="1"/>
      </w:r>
      <w:r w:rsidR="00C72143">
        <w:rPr>
          <w:rFonts w:ascii="Times New Roman" w:hAnsi="Times New Roman" w:cs="Times New Roman"/>
        </w:rPr>
        <w:instrText>ADDIN CSL_CITATION { "citationItems" : [ { "id" : "ITEM-1", "itemData" : { "author" : [ { "dropping-particle" : "", "family" : "Paivio", "given" : "Allan", "non-dropping-particle" : "", "parse-names" : false, "suffix" : "" } ], "id" : "ITEM-1", "issued" : { "date-parts" : [ [ "1971" ] ] }, "publisher" : "Holt, Rinehart, &amp; Winston", "publisher-place" : "Oxford", "title" : "Imagery and Verbal Processes", "type" : "book" }, "uris" : [ "http://www.mendeley.com/documents/?uuid=8138cba4-ec4c-45b1-850d-2737ef18ab71" ] } ], "mendeley" : { "formattedCitation" : "(Paivio, 1971)", "plainTextFormattedCitation" : "(Paivio, 1971)", "previouslyFormattedCitation" : "(Paivio, 1971)" }, "properties" : {  }, "schema" : "https://github.com/citation-style-language/schema/raw/master/csl-citation.json" }</w:instrText>
      </w:r>
      <w:r w:rsidR="00B20771">
        <w:rPr>
          <w:rFonts w:ascii="Times New Roman" w:hAnsi="Times New Roman" w:cs="Times New Roman"/>
        </w:rPr>
        <w:fldChar w:fldCharType="separate"/>
      </w:r>
      <w:r w:rsidR="00B20771" w:rsidRPr="00B20771">
        <w:rPr>
          <w:rFonts w:ascii="Times New Roman" w:hAnsi="Times New Roman" w:cs="Times New Roman"/>
          <w:noProof/>
        </w:rPr>
        <w:t>(Paivio, 1971)</w:t>
      </w:r>
      <w:r w:rsidR="00B20771">
        <w:rPr>
          <w:rFonts w:ascii="Times New Roman" w:hAnsi="Times New Roman" w:cs="Times New Roman"/>
        </w:rPr>
        <w:fldChar w:fldCharType="end"/>
      </w:r>
      <w:ins w:id="91" w:author="Author">
        <w:r w:rsidR="00BA605B">
          <w:rPr>
            <w:rFonts w:ascii="Times New Roman" w:hAnsi="Times New Roman" w:cs="Times New Roman"/>
          </w:rPr>
          <w:t xml:space="preserve">. </w:t>
        </w:r>
      </w:ins>
      <w:del w:id="92" w:author="Author">
        <w:r w:rsidRPr="00CF38CB" w:rsidDel="00BA605B">
          <w:rPr>
            <w:rFonts w:ascii="Times New Roman" w:hAnsi="Times New Roman" w:cs="Times New Roman"/>
          </w:rPr>
          <w:delText xml:space="preserve"> </w:delText>
        </w:r>
        <w:r w:rsidRPr="00CF38CB" w:rsidDel="00561A0B">
          <w:rPr>
            <w:rFonts w:ascii="Times New Roman" w:hAnsi="Times New Roman" w:cs="Times New Roman"/>
          </w:rPr>
          <w:delText>After ranking the statements, participants rated the target words. Following the word rating task,</w:delText>
        </w:r>
      </w:del>
      <w:ins w:id="93" w:author="Author">
        <w:r w:rsidR="00561A0B">
          <w:rPr>
            <w:rFonts w:ascii="Times New Roman" w:hAnsi="Times New Roman" w:cs="Times New Roman"/>
          </w:rPr>
          <w:t>To investigate memory, participants</w:t>
        </w:r>
      </w:ins>
      <w:del w:id="94" w:author="Author">
        <w:r w:rsidRPr="00CF38CB" w:rsidDel="00561A0B">
          <w:rPr>
            <w:rFonts w:ascii="Times New Roman" w:hAnsi="Times New Roman" w:cs="Times New Roman"/>
          </w:rPr>
          <w:delText xml:space="preserve"> they</w:delText>
        </w:r>
      </w:del>
      <w:r w:rsidRPr="00CF38CB">
        <w:rPr>
          <w:rFonts w:ascii="Times New Roman" w:hAnsi="Times New Roman" w:cs="Times New Roman"/>
        </w:rPr>
        <w:t xml:space="preserve"> were asked to recall the </w:t>
      </w:r>
      <w:r w:rsidR="00614B87" w:rsidRPr="00CF38CB">
        <w:rPr>
          <w:rFonts w:ascii="Times New Roman" w:hAnsi="Times New Roman" w:cs="Times New Roman"/>
        </w:rPr>
        <w:t>non</w:t>
      </w:r>
      <w:r w:rsidR="00517E31" w:rsidRPr="00CF38CB">
        <w:rPr>
          <w:rFonts w:ascii="Times New Roman" w:hAnsi="Times New Roman" w:cs="Times New Roman"/>
        </w:rPr>
        <w:t>-</w:t>
      </w:r>
      <w:r w:rsidR="00614B87" w:rsidRPr="00CF38CB">
        <w:rPr>
          <w:rFonts w:ascii="Times New Roman" w:hAnsi="Times New Roman" w:cs="Times New Roman"/>
        </w:rPr>
        <w:t>taboo</w:t>
      </w:r>
      <w:r w:rsidRPr="00CF38CB">
        <w:rPr>
          <w:rFonts w:ascii="Times New Roman" w:hAnsi="Times New Roman" w:cs="Times New Roman"/>
        </w:rPr>
        <w:t xml:space="preserve"> words that had been previously presented</w:t>
      </w:r>
      <w:del w:id="95" w:author="Author">
        <w:r w:rsidRPr="00CF38CB" w:rsidDel="00D638D5">
          <w:rPr>
            <w:rFonts w:ascii="Times New Roman" w:hAnsi="Times New Roman" w:cs="Times New Roman"/>
          </w:rPr>
          <w:delText xml:space="preserve"> in the statements they had ranked</w:delText>
        </w:r>
      </w:del>
      <w:r w:rsidRPr="00CF38CB">
        <w:rPr>
          <w:rFonts w:ascii="Times New Roman" w:hAnsi="Times New Roman" w:cs="Times New Roman"/>
        </w:rPr>
        <w:t>.</w:t>
      </w:r>
      <w:r w:rsidR="00EB32FF">
        <w:rPr>
          <w:rStyle w:val="CommentReference"/>
        </w:rPr>
        <w:commentReference w:id="96"/>
      </w:r>
      <w:r w:rsidR="00D638D5">
        <w:rPr>
          <w:rStyle w:val="CommentReference"/>
        </w:rPr>
        <w:commentReference w:id="97"/>
      </w:r>
    </w:p>
    <w:p w14:paraId="41EF92E6" w14:textId="77777777" w:rsidR="00393F57" w:rsidRPr="00CF38CB" w:rsidRDefault="21543606" w:rsidP="0011421D">
      <w:pPr>
        <w:pStyle w:val="BodyText"/>
        <w:spacing w:after="0" w:line="480" w:lineRule="auto"/>
        <w:jc w:val="center"/>
        <w:outlineLvl w:val="0"/>
        <w:rPr>
          <w:rFonts w:ascii="Times New Roman" w:hAnsi="Times New Roman" w:cs="Times New Roman"/>
          <w:b/>
        </w:rPr>
      </w:pPr>
      <w:r w:rsidRPr="21543606">
        <w:rPr>
          <w:rFonts w:ascii="Times New Roman" w:eastAsia="Times New Roman" w:hAnsi="Times New Roman" w:cs="Times New Roman"/>
          <w:b/>
          <w:bCs/>
        </w:rPr>
        <w:t>Method</w:t>
      </w:r>
    </w:p>
    <w:p w14:paraId="1EE350D5" w14:textId="77777777" w:rsidR="002B1DC8" w:rsidRPr="00CF38CB" w:rsidRDefault="21543606" w:rsidP="00E305C1">
      <w:pPr>
        <w:pStyle w:val="BodyText"/>
        <w:spacing w:after="0" w:line="480" w:lineRule="auto"/>
        <w:outlineLvl w:val="0"/>
        <w:rPr>
          <w:rFonts w:ascii="Times New Roman" w:hAnsi="Times New Roman" w:cs="Times New Roman"/>
          <w:b/>
        </w:rPr>
      </w:pPr>
      <w:r w:rsidRPr="21543606">
        <w:rPr>
          <w:rFonts w:ascii="Times New Roman" w:eastAsia="Times New Roman" w:hAnsi="Times New Roman" w:cs="Times New Roman"/>
          <w:b/>
          <w:bCs/>
        </w:rPr>
        <w:t>Participants</w:t>
      </w:r>
    </w:p>
    <w:p w14:paraId="11A0B59A" w14:textId="0F9A1818" w:rsidR="002F0AFA" w:rsidRPr="00F519F7" w:rsidRDefault="002B1DC8" w:rsidP="00AB4A08">
      <w:pPr>
        <w:pStyle w:val="BodyText"/>
        <w:spacing w:after="0" w:line="480" w:lineRule="auto"/>
        <w:rPr>
          <w:rFonts w:ascii="Times New Roman" w:hAnsi="Times New Roman" w:cs="Times New Roman"/>
        </w:rPr>
      </w:pPr>
      <w:r w:rsidRPr="00CF38CB">
        <w:rPr>
          <w:rFonts w:ascii="Times New Roman" w:hAnsi="Times New Roman" w:cs="Times New Roman"/>
        </w:rPr>
        <w:tab/>
        <w:t xml:space="preserve">All participants were recruited </w:t>
      </w:r>
      <w:r w:rsidR="005A1626" w:rsidRPr="00CF38CB">
        <w:rPr>
          <w:rFonts w:ascii="Times New Roman" w:hAnsi="Times New Roman" w:cs="Times New Roman"/>
        </w:rPr>
        <w:t xml:space="preserve">from </w:t>
      </w:r>
      <w:r w:rsidRPr="00CF38CB">
        <w:rPr>
          <w:rFonts w:ascii="Times New Roman" w:hAnsi="Times New Roman" w:cs="Times New Roman"/>
        </w:rPr>
        <w:t xml:space="preserve">an introductory </w:t>
      </w:r>
      <w:r w:rsidR="008E3571" w:rsidRPr="00CF38CB">
        <w:rPr>
          <w:rFonts w:ascii="Times New Roman" w:hAnsi="Times New Roman" w:cs="Times New Roman"/>
        </w:rPr>
        <w:t>p</w:t>
      </w:r>
      <w:r w:rsidRPr="00CF38CB">
        <w:rPr>
          <w:rFonts w:ascii="Times New Roman" w:hAnsi="Times New Roman" w:cs="Times New Roman"/>
        </w:rPr>
        <w:t xml:space="preserve">sychology </w:t>
      </w:r>
      <w:r w:rsidR="005A1626" w:rsidRPr="00CF38CB">
        <w:rPr>
          <w:rFonts w:ascii="Times New Roman" w:hAnsi="Times New Roman" w:cs="Times New Roman"/>
        </w:rPr>
        <w:t>course</w:t>
      </w:r>
      <w:r w:rsidR="00CC0AC0" w:rsidRPr="00CF38CB">
        <w:rPr>
          <w:rFonts w:ascii="Times New Roman" w:hAnsi="Times New Roman" w:cs="Times New Roman"/>
          <w:i/>
        </w:rPr>
        <w:t xml:space="preserve"> </w:t>
      </w:r>
      <w:r w:rsidR="00517E31" w:rsidRPr="00CF38CB">
        <w:rPr>
          <w:rFonts w:ascii="Times New Roman" w:hAnsi="Times New Roman" w:cs="Times New Roman"/>
        </w:rPr>
        <w:t xml:space="preserve">at </w:t>
      </w:r>
      <w:r w:rsidR="00FC0810">
        <w:rPr>
          <w:rFonts w:ascii="Times New Roman" w:hAnsi="Times New Roman" w:cs="Times New Roman"/>
        </w:rPr>
        <w:t>t</w:t>
      </w:r>
      <w:r w:rsidR="00517E31" w:rsidRPr="00CF38CB">
        <w:rPr>
          <w:rFonts w:ascii="Times New Roman" w:hAnsi="Times New Roman" w:cs="Times New Roman"/>
        </w:rPr>
        <w:t xml:space="preserve">he same institution </w:t>
      </w:r>
      <w:r w:rsidR="00FC0810">
        <w:rPr>
          <w:rFonts w:ascii="Times New Roman" w:hAnsi="Times New Roman" w:cs="Times New Roman"/>
        </w:rPr>
        <w:t>as the first experiment</w:t>
      </w:r>
      <w:r w:rsidR="00517E31" w:rsidRPr="00CF38CB">
        <w:rPr>
          <w:rFonts w:ascii="Times New Roman" w:hAnsi="Times New Roman" w:cs="Times New Roman"/>
        </w:rPr>
        <w:t>.</w:t>
      </w:r>
      <w:r w:rsidR="00F519F7">
        <w:rPr>
          <w:rFonts w:ascii="Times New Roman" w:hAnsi="Times New Roman" w:cs="Times New Roman"/>
        </w:rPr>
        <w:t xml:space="preserve"> </w:t>
      </w:r>
      <w:r w:rsidRPr="00CF38CB">
        <w:rPr>
          <w:rFonts w:ascii="Times New Roman" w:hAnsi="Times New Roman" w:cs="Times New Roman"/>
        </w:rPr>
        <w:t>Tho</w:t>
      </w:r>
      <w:r w:rsidR="00CB5050" w:rsidRPr="00CF38CB">
        <w:rPr>
          <w:rFonts w:ascii="Times New Roman" w:hAnsi="Times New Roman" w:cs="Times New Roman"/>
        </w:rPr>
        <w:t>se</w:t>
      </w:r>
      <w:r w:rsidR="00F519F7">
        <w:rPr>
          <w:rFonts w:ascii="Times New Roman" w:hAnsi="Times New Roman" w:cs="Times New Roman"/>
        </w:rPr>
        <w:t xml:space="preserve"> participants</w:t>
      </w:r>
      <w:r w:rsidR="00CC0AC0" w:rsidRPr="00CF38CB">
        <w:rPr>
          <w:rFonts w:ascii="Times New Roman" w:hAnsi="Times New Roman" w:cs="Times New Roman"/>
          <w:i/>
        </w:rPr>
        <w:t xml:space="preserve"> </w:t>
      </w:r>
      <w:r w:rsidRPr="00CF38CB">
        <w:rPr>
          <w:rFonts w:ascii="Times New Roman" w:hAnsi="Times New Roman" w:cs="Times New Roman"/>
        </w:rPr>
        <w:t xml:space="preserve">who had </w:t>
      </w:r>
      <w:r w:rsidR="00F519F7">
        <w:rPr>
          <w:rFonts w:ascii="Times New Roman" w:hAnsi="Times New Roman" w:cs="Times New Roman"/>
        </w:rPr>
        <w:t>been part of</w:t>
      </w:r>
      <w:r w:rsidRPr="00CF38CB">
        <w:rPr>
          <w:rFonts w:ascii="Times New Roman" w:hAnsi="Times New Roman" w:cs="Times New Roman"/>
        </w:rPr>
        <w:t xml:space="preserve"> the first experiment were not eligible to participate in the second</w:t>
      </w:r>
      <w:r w:rsidR="008E3571" w:rsidRPr="00CF38CB">
        <w:rPr>
          <w:rFonts w:ascii="Times New Roman" w:hAnsi="Times New Roman" w:cs="Times New Roman"/>
        </w:rPr>
        <w:t xml:space="preserve"> experiment</w:t>
      </w:r>
      <w:r w:rsidR="007F4D44" w:rsidRPr="00CF38CB">
        <w:rPr>
          <w:rFonts w:ascii="Times New Roman" w:hAnsi="Times New Roman" w:cs="Times New Roman"/>
        </w:rPr>
        <w:t xml:space="preserve">. </w:t>
      </w:r>
      <w:r w:rsidR="00862B8A" w:rsidRPr="00CF38CB">
        <w:rPr>
          <w:rFonts w:ascii="Times New Roman" w:hAnsi="Times New Roman" w:cs="Times New Roman"/>
        </w:rPr>
        <w:t xml:space="preserve">A total of 165 participants </w:t>
      </w:r>
      <w:r w:rsidR="007F4D44" w:rsidRPr="00CF38CB">
        <w:rPr>
          <w:rFonts w:ascii="Times New Roman" w:hAnsi="Times New Roman" w:cs="Times New Roman"/>
        </w:rPr>
        <w:t>began</w:t>
      </w:r>
      <w:r w:rsidR="00862B8A" w:rsidRPr="00CF38CB">
        <w:rPr>
          <w:rFonts w:ascii="Times New Roman" w:hAnsi="Times New Roman" w:cs="Times New Roman"/>
        </w:rPr>
        <w:t xml:space="preserve"> the experiment; </w:t>
      </w:r>
      <w:r w:rsidR="008E3571" w:rsidRPr="00CF38CB">
        <w:rPr>
          <w:rFonts w:ascii="Times New Roman" w:hAnsi="Times New Roman" w:cs="Times New Roman"/>
        </w:rPr>
        <w:t>nine</w:t>
      </w:r>
      <w:r w:rsidR="00862B8A" w:rsidRPr="00CF38CB">
        <w:rPr>
          <w:rFonts w:ascii="Times New Roman" w:hAnsi="Times New Roman" w:cs="Times New Roman"/>
        </w:rPr>
        <w:t xml:space="preserve"> were excluded </w:t>
      </w:r>
      <w:r w:rsidR="005A1626" w:rsidRPr="00CF38CB">
        <w:rPr>
          <w:rFonts w:ascii="Times New Roman" w:hAnsi="Times New Roman" w:cs="Times New Roman"/>
        </w:rPr>
        <w:t xml:space="preserve">from </w:t>
      </w:r>
      <w:r w:rsidR="00862B8A" w:rsidRPr="00CF38CB">
        <w:rPr>
          <w:rFonts w:ascii="Times New Roman" w:hAnsi="Times New Roman" w:cs="Times New Roman"/>
        </w:rPr>
        <w:t>analysis due to non-completion of the task, leav</w:t>
      </w:r>
      <w:r w:rsidR="00A26AFD" w:rsidRPr="00CF38CB">
        <w:rPr>
          <w:rFonts w:ascii="Times New Roman" w:hAnsi="Times New Roman" w:cs="Times New Roman"/>
        </w:rPr>
        <w:t>ing</w:t>
      </w:r>
      <w:r w:rsidR="00517E31" w:rsidRPr="00CF38CB">
        <w:rPr>
          <w:rFonts w:ascii="Times New Roman" w:hAnsi="Times New Roman" w:cs="Times New Roman"/>
        </w:rPr>
        <w:t xml:space="preserve"> a total of 156 participants’ data.</w:t>
      </w:r>
      <w:r w:rsidR="007F4D44" w:rsidRPr="00CF38CB">
        <w:rPr>
          <w:rFonts w:ascii="Times New Roman" w:hAnsi="Times New Roman" w:cs="Times New Roman"/>
        </w:rPr>
        <w:t xml:space="preserve"> </w:t>
      </w:r>
      <w:r w:rsidR="00A26AFD" w:rsidRPr="00CF38CB">
        <w:rPr>
          <w:rFonts w:ascii="Times New Roman" w:hAnsi="Times New Roman" w:cs="Times New Roman"/>
        </w:rPr>
        <w:t xml:space="preserve">Of the 156 participants included in analysis, </w:t>
      </w:r>
      <w:r w:rsidR="008E3571" w:rsidRPr="00CF38CB">
        <w:rPr>
          <w:rFonts w:ascii="Times New Roman" w:hAnsi="Times New Roman" w:cs="Times New Roman"/>
        </w:rPr>
        <w:t xml:space="preserve">three </w:t>
      </w:r>
      <w:r w:rsidR="00A26AFD" w:rsidRPr="00CF38CB">
        <w:rPr>
          <w:rFonts w:ascii="Times New Roman" w:hAnsi="Times New Roman" w:cs="Times New Roman"/>
        </w:rPr>
        <w:t>were not native English speakers</w:t>
      </w:r>
      <w:r w:rsidR="007F4D44" w:rsidRPr="00CF38CB">
        <w:rPr>
          <w:rFonts w:ascii="Times New Roman" w:hAnsi="Times New Roman" w:cs="Times New Roman"/>
        </w:rPr>
        <w:t xml:space="preserve">. </w:t>
      </w:r>
      <w:r w:rsidR="00A26AFD" w:rsidRPr="00CF38CB">
        <w:rPr>
          <w:rFonts w:ascii="Times New Roman" w:hAnsi="Times New Roman" w:cs="Times New Roman"/>
        </w:rPr>
        <w:t>We decided to</w:t>
      </w:r>
      <w:r w:rsidR="00CB7D13" w:rsidRPr="00CF38CB">
        <w:rPr>
          <w:rFonts w:ascii="Times New Roman" w:hAnsi="Times New Roman" w:cs="Times New Roman"/>
        </w:rPr>
        <w:t xml:space="preserve"> include their data, since they</w:t>
      </w:r>
      <w:r w:rsidR="00517E31" w:rsidRPr="00CF38CB">
        <w:rPr>
          <w:rFonts w:ascii="Times New Roman" w:hAnsi="Times New Roman" w:cs="Times New Roman"/>
        </w:rPr>
        <w:t xml:space="preserve"> were</w:t>
      </w:r>
      <w:r w:rsidR="00A26AFD" w:rsidRPr="00CF38CB">
        <w:rPr>
          <w:rFonts w:ascii="Times New Roman" w:hAnsi="Times New Roman" w:cs="Times New Roman"/>
        </w:rPr>
        <w:t xml:space="preserve"> </w:t>
      </w:r>
      <w:proofErr w:type="gramStart"/>
      <w:r w:rsidR="00A26AFD" w:rsidRPr="00CF38CB">
        <w:rPr>
          <w:rFonts w:ascii="Times New Roman" w:hAnsi="Times New Roman" w:cs="Times New Roman"/>
        </w:rPr>
        <w:t xml:space="preserve">few </w:t>
      </w:r>
      <w:r w:rsidR="00517E31" w:rsidRPr="00CF38CB">
        <w:rPr>
          <w:rFonts w:ascii="Times New Roman" w:hAnsi="Times New Roman" w:cs="Times New Roman"/>
        </w:rPr>
        <w:t>in number</w:t>
      </w:r>
      <w:proofErr w:type="gramEnd"/>
      <w:r w:rsidR="00517E31" w:rsidRPr="00CF38CB">
        <w:rPr>
          <w:rFonts w:ascii="Times New Roman" w:hAnsi="Times New Roman" w:cs="Times New Roman"/>
        </w:rPr>
        <w:t xml:space="preserve"> and </w:t>
      </w:r>
      <w:r w:rsidR="00CB7D13" w:rsidRPr="00CF38CB">
        <w:rPr>
          <w:rFonts w:ascii="Times New Roman" w:hAnsi="Times New Roman" w:cs="Times New Roman"/>
        </w:rPr>
        <w:t>distributed among groups</w:t>
      </w:r>
      <w:r w:rsidR="001D3CCD">
        <w:rPr>
          <w:rFonts w:ascii="Times New Roman" w:hAnsi="Times New Roman" w:cs="Times New Roman"/>
        </w:rPr>
        <w:t xml:space="preserve">. The inclusions of their data did not change the results reported below </w:t>
      </w:r>
      <w:r w:rsidR="001D3CCD">
        <w:rPr>
          <w:rFonts w:ascii="Times New Roman" w:hAnsi="Times New Roman" w:cs="Times New Roman"/>
        </w:rPr>
        <w:lastRenderedPageBreak/>
        <w:t xml:space="preserve">(i.e., statistics were identical to two decimals). </w:t>
      </w:r>
      <w:commentRangeStart w:id="98"/>
      <w:r w:rsidR="00F846F3" w:rsidRPr="00CF38CB">
        <w:rPr>
          <w:rFonts w:ascii="Times New Roman" w:hAnsi="Times New Roman" w:cs="Times New Roman"/>
        </w:rPr>
        <w:t>Out of the 156 participants used in this study 92 were women, 63 were men, and</w:t>
      </w:r>
      <w:r w:rsidR="007F4D44" w:rsidRPr="00CF38CB">
        <w:rPr>
          <w:rFonts w:ascii="Times New Roman" w:hAnsi="Times New Roman" w:cs="Times New Roman"/>
        </w:rPr>
        <w:t xml:space="preserve"> </w:t>
      </w:r>
      <w:r w:rsidR="008E3571" w:rsidRPr="00CF38CB">
        <w:rPr>
          <w:rFonts w:ascii="Times New Roman" w:hAnsi="Times New Roman" w:cs="Times New Roman"/>
        </w:rPr>
        <w:t>one</w:t>
      </w:r>
      <w:r w:rsidR="00F846F3" w:rsidRPr="00CF38CB">
        <w:rPr>
          <w:rFonts w:ascii="Times New Roman" w:hAnsi="Times New Roman" w:cs="Times New Roman"/>
        </w:rPr>
        <w:t xml:space="preserve"> did not respond; </w:t>
      </w:r>
      <w:r w:rsidR="001D3CCD">
        <w:rPr>
          <w:rFonts w:ascii="Times New Roman" w:hAnsi="Times New Roman" w:cs="Times New Roman"/>
        </w:rPr>
        <w:t>95.5% were 18-24 years old, 3.9% were 25-34 years old, .6% were 35-54 years old</w:t>
      </w:r>
      <w:r w:rsidR="00517E31" w:rsidRPr="00CF38CB">
        <w:rPr>
          <w:rFonts w:ascii="Times New Roman" w:hAnsi="Times New Roman" w:cs="Times New Roman"/>
        </w:rPr>
        <w:t>,</w:t>
      </w:r>
      <w:r w:rsidR="00F846F3" w:rsidRPr="00CF38CB">
        <w:rPr>
          <w:rFonts w:ascii="Times New Roman" w:hAnsi="Times New Roman" w:cs="Times New Roman"/>
        </w:rPr>
        <w:t xml:space="preserve"> and 83% of participants listed their race as </w:t>
      </w:r>
      <w:r w:rsidR="00F519F7">
        <w:rPr>
          <w:rFonts w:ascii="Times New Roman" w:hAnsi="Times New Roman" w:cs="Times New Roman"/>
        </w:rPr>
        <w:t>White</w:t>
      </w:r>
      <w:r w:rsidR="00F846F3" w:rsidRPr="00CF38CB">
        <w:rPr>
          <w:rFonts w:ascii="Times New Roman" w:hAnsi="Times New Roman" w:cs="Times New Roman"/>
        </w:rPr>
        <w:t>.</w:t>
      </w:r>
      <w:commentRangeEnd w:id="98"/>
      <w:r w:rsidR="008F4F96">
        <w:rPr>
          <w:rStyle w:val="CommentReference"/>
        </w:rPr>
        <w:commentReference w:id="98"/>
      </w:r>
    </w:p>
    <w:p w14:paraId="5D638D97" w14:textId="259AFAC1" w:rsidR="009409A2" w:rsidRPr="00CF38CB" w:rsidRDefault="21543606" w:rsidP="00E305C1">
      <w:pPr>
        <w:pStyle w:val="BodyText"/>
        <w:spacing w:after="0" w:line="480" w:lineRule="auto"/>
        <w:outlineLvl w:val="0"/>
        <w:rPr>
          <w:rFonts w:ascii="Times New Roman" w:hAnsi="Times New Roman" w:cs="Times New Roman"/>
          <w:b/>
        </w:rPr>
      </w:pPr>
      <w:r w:rsidRPr="21543606">
        <w:rPr>
          <w:rFonts w:ascii="Times New Roman" w:eastAsia="Times New Roman" w:hAnsi="Times New Roman" w:cs="Times New Roman"/>
          <w:b/>
          <w:bCs/>
        </w:rPr>
        <w:t xml:space="preserve">Materials </w:t>
      </w:r>
    </w:p>
    <w:p w14:paraId="17542F55" w14:textId="77777777" w:rsidR="0058680D" w:rsidRPr="005F2F34" w:rsidRDefault="00D03874" w:rsidP="005F2F34">
      <w:pPr>
        <w:pStyle w:val="BodyText"/>
        <w:spacing w:after="0" w:line="480" w:lineRule="auto"/>
        <w:ind w:firstLine="720"/>
        <w:rPr>
          <w:rFonts w:ascii="Times New Roman" w:hAnsi="Times New Roman" w:cs="Times New Roman"/>
          <w:b/>
        </w:rPr>
      </w:pPr>
      <w:r w:rsidRPr="00CF38CB">
        <w:rPr>
          <w:rFonts w:ascii="Times New Roman" w:hAnsi="Times New Roman" w:cs="Times New Roman"/>
        </w:rPr>
        <w:t xml:space="preserve">The first task in this experiment consisted of 16 statements that the participants were </w:t>
      </w:r>
      <w:r w:rsidR="0058680D" w:rsidRPr="00CF38CB">
        <w:rPr>
          <w:rFonts w:ascii="Times New Roman" w:hAnsi="Times New Roman" w:cs="Times New Roman"/>
        </w:rPr>
        <w:t xml:space="preserve">asked </w:t>
      </w:r>
      <w:r w:rsidRPr="00CF38CB">
        <w:rPr>
          <w:rFonts w:ascii="Times New Roman" w:hAnsi="Times New Roman" w:cs="Times New Roman"/>
        </w:rPr>
        <w:t xml:space="preserve">to read and then sort into one of three boxes: </w:t>
      </w:r>
      <w:r w:rsidRPr="00CF38CB">
        <w:rPr>
          <w:rFonts w:ascii="Times New Roman" w:hAnsi="Times New Roman" w:cs="Times New Roman"/>
          <w:i/>
        </w:rPr>
        <w:t xml:space="preserve">most offensive, somewhat offensive, </w:t>
      </w:r>
      <w:r w:rsidRPr="00CF38CB">
        <w:rPr>
          <w:rFonts w:ascii="Times New Roman" w:hAnsi="Times New Roman" w:cs="Times New Roman"/>
        </w:rPr>
        <w:t xml:space="preserve">or </w:t>
      </w:r>
      <w:r w:rsidRPr="00CF38CB">
        <w:rPr>
          <w:rFonts w:ascii="Times New Roman" w:hAnsi="Times New Roman" w:cs="Times New Roman"/>
          <w:i/>
        </w:rPr>
        <w:t>least offensive</w:t>
      </w:r>
      <w:r w:rsidR="007F4D44" w:rsidRPr="00CF38CB">
        <w:rPr>
          <w:rFonts w:ascii="Times New Roman" w:hAnsi="Times New Roman" w:cs="Times New Roman"/>
          <w:i/>
        </w:rPr>
        <w:t xml:space="preserve">. </w:t>
      </w:r>
      <w:r w:rsidRPr="00CF38CB">
        <w:rPr>
          <w:rFonts w:ascii="Times New Roman" w:hAnsi="Times New Roman" w:cs="Times New Roman"/>
        </w:rPr>
        <w:t>Within each of the</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Pr="00CF38CB">
        <w:rPr>
          <w:rFonts w:ascii="Times New Roman" w:hAnsi="Times New Roman" w:cs="Times New Roman"/>
        </w:rPr>
        <w:t xml:space="preserve">boxes, participants could then rank each statement </w:t>
      </w:r>
      <w:r w:rsidR="005A1626" w:rsidRPr="00CF38CB">
        <w:rPr>
          <w:rFonts w:ascii="Times New Roman" w:hAnsi="Times New Roman" w:cs="Times New Roman"/>
        </w:rPr>
        <w:t xml:space="preserve">from </w:t>
      </w:r>
      <w:r w:rsidRPr="00CF38CB">
        <w:rPr>
          <w:rFonts w:ascii="Times New Roman" w:hAnsi="Times New Roman" w:cs="Times New Roman"/>
        </w:rPr>
        <w:t>most to least offensive</w:t>
      </w:r>
      <w:r w:rsidR="007F4D44" w:rsidRPr="00CF38CB">
        <w:rPr>
          <w:rFonts w:ascii="Times New Roman" w:hAnsi="Times New Roman" w:cs="Times New Roman"/>
        </w:rPr>
        <w:t xml:space="preserve">. </w:t>
      </w:r>
      <w:r w:rsidRPr="00CF38CB">
        <w:rPr>
          <w:rFonts w:ascii="Times New Roman" w:hAnsi="Times New Roman" w:cs="Times New Roman"/>
        </w:rPr>
        <w:t>The purpo</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Pr="00CF38CB">
        <w:rPr>
          <w:rFonts w:ascii="Times New Roman" w:hAnsi="Times New Roman" w:cs="Times New Roman"/>
        </w:rPr>
        <w:t>of th</w:t>
      </w:r>
      <w:r w:rsidR="0058680D" w:rsidRPr="00CF38CB">
        <w:rPr>
          <w:rFonts w:ascii="Times New Roman" w:hAnsi="Times New Roman" w:cs="Times New Roman"/>
        </w:rPr>
        <w:t>is task was two-fold:</w:t>
      </w:r>
      <w:r w:rsidRPr="00CF38CB">
        <w:rPr>
          <w:rFonts w:ascii="Times New Roman" w:hAnsi="Times New Roman" w:cs="Times New Roman"/>
        </w:rPr>
        <w:t xml:space="preserve"> to prompt semantic processing of the </w:t>
      </w:r>
      <w:r w:rsidR="0058680D" w:rsidRPr="00CF38CB">
        <w:rPr>
          <w:rFonts w:ascii="Times New Roman" w:hAnsi="Times New Roman" w:cs="Times New Roman"/>
        </w:rPr>
        <w:t xml:space="preserve">target words and </w:t>
      </w:r>
      <w:r w:rsidRPr="00CF38CB">
        <w:rPr>
          <w:rFonts w:ascii="Times New Roman" w:hAnsi="Times New Roman" w:cs="Times New Roman"/>
        </w:rPr>
        <w:t>to set up the recall task that comprised the third section of the task</w:t>
      </w:r>
      <w:r w:rsidR="007F4D44" w:rsidRPr="00CF38CB">
        <w:rPr>
          <w:rFonts w:ascii="Times New Roman" w:hAnsi="Times New Roman" w:cs="Times New Roman"/>
        </w:rPr>
        <w:t xml:space="preserve">. </w:t>
      </w:r>
    </w:p>
    <w:p w14:paraId="13A89989" w14:textId="77777777" w:rsidR="00DF098F" w:rsidRPr="00CF38CB" w:rsidRDefault="00D03874" w:rsidP="0058680D">
      <w:pPr>
        <w:pStyle w:val="BodyText"/>
        <w:spacing w:after="0" w:line="480" w:lineRule="auto"/>
        <w:ind w:firstLine="720"/>
        <w:rPr>
          <w:rFonts w:ascii="Times New Roman" w:hAnsi="Times New Roman" w:cs="Times New Roman"/>
        </w:rPr>
      </w:pPr>
      <w:r w:rsidRPr="00CF38CB">
        <w:rPr>
          <w:rFonts w:ascii="Times New Roman" w:hAnsi="Times New Roman" w:cs="Times New Roman"/>
        </w:rPr>
        <w:t>There were four versions of the questionnaire, which was counter-balanced so that participants would not rate the same target word twice</w:t>
      </w:r>
      <w:r w:rsidR="007F4D44" w:rsidRPr="00CF38CB">
        <w:rPr>
          <w:rFonts w:ascii="Times New Roman" w:hAnsi="Times New Roman" w:cs="Times New Roman"/>
        </w:rPr>
        <w:t xml:space="preserve">. </w:t>
      </w:r>
      <w:r w:rsidR="0058680D" w:rsidRPr="00CF38CB">
        <w:rPr>
          <w:rFonts w:ascii="Times New Roman" w:hAnsi="Times New Roman" w:cs="Times New Roman"/>
        </w:rPr>
        <w:t>The breakdown of the sixteen statements was as follows: four</w:t>
      </w:r>
      <w:r w:rsidRPr="00CF38CB">
        <w:rPr>
          <w:rFonts w:ascii="Times New Roman" w:hAnsi="Times New Roman" w:cs="Times New Roman"/>
        </w:rPr>
        <w:t xml:space="preserve"> statements with a proper name and a taboo word</w:t>
      </w:r>
      <w:r w:rsidR="0058680D" w:rsidRPr="00CF38CB">
        <w:rPr>
          <w:rFonts w:ascii="Times New Roman" w:hAnsi="Times New Roman" w:cs="Times New Roman"/>
        </w:rPr>
        <w:t>, four</w:t>
      </w:r>
      <w:r w:rsidRPr="00CF38CB">
        <w:rPr>
          <w:rFonts w:ascii="Times New Roman" w:hAnsi="Times New Roman" w:cs="Times New Roman"/>
        </w:rPr>
        <w:t xml:space="preserve"> statements with a</w:t>
      </w:r>
      <w:r w:rsidR="0058680D" w:rsidRPr="00CF38CB">
        <w:rPr>
          <w:rFonts w:ascii="Times New Roman" w:hAnsi="Times New Roman" w:cs="Times New Roman"/>
        </w:rPr>
        <w:t>n</w:t>
      </w:r>
      <w:r w:rsidRPr="00CF38CB">
        <w:rPr>
          <w:rFonts w:ascii="Times New Roman" w:hAnsi="Times New Roman" w:cs="Times New Roman"/>
        </w:rPr>
        <w:t xml:space="preserve"> </w:t>
      </w:r>
      <w:r w:rsidR="005B0ACA">
        <w:rPr>
          <w:rFonts w:ascii="Times New Roman" w:hAnsi="Times New Roman" w:cs="Times New Roman"/>
        </w:rPr>
        <w:t>object</w:t>
      </w:r>
      <w:r w:rsidR="0058680D" w:rsidRPr="00CF38CB">
        <w:rPr>
          <w:rFonts w:ascii="Times New Roman" w:hAnsi="Times New Roman" w:cs="Times New Roman"/>
        </w:rPr>
        <w:t xml:space="preserve"> and a taboo word, four </w:t>
      </w:r>
      <w:r w:rsidRPr="00CF38CB">
        <w:rPr>
          <w:rFonts w:ascii="Times New Roman" w:hAnsi="Times New Roman" w:cs="Times New Roman"/>
        </w:rPr>
        <w:t xml:space="preserve">statements with a proper name and a </w:t>
      </w:r>
      <w:r w:rsidR="00614B87" w:rsidRPr="00CF38CB">
        <w:rPr>
          <w:rFonts w:ascii="Times New Roman" w:hAnsi="Times New Roman" w:cs="Times New Roman"/>
        </w:rPr>
        <w:t>non</w:t>
      </w:r>
      <w:r w:rsidR="0058680D" w:rsidRPr="00CF38CB">
        <w:rPr>
          <w:rFonts w:ascii="Times New Roman" w:hAnsi="Times New Roman" w:cs="Times New Roman"/>
        </w:rPr>
        <w:t>-</w:t>
      </w:r>
      <w:r w:rsidR="00614B87" w:rsidRPr="00CF38CB">
        <w:rPr>
          <w:rFonts w:ascii="Times New Roman" w:hAnsi="Times New Roman" w:cs="Times New Roman"/>
        </w:rPr>
        <w:t>taboo</w:t>
      </w:r>
      <w:r w:rsidR="0058680D" w:rsidRPr="00CF38CB">
        <w:rPr>
          <w:rFonts w:ascii="Times New Roman" w:hAnsi="Times New Roman" w:cs="Times New Roman"/>
        </w:rPr>
        <w:t xml:space="preserve"> word, and four </w:t>
      </w:r>
      <w:r w:rsidRPr="00CF38CB">
        <w:rPr>
          <w:rFonts w:ascii="Times New Roman" w:hAnsi="Times New Roman" w:cs="Times New Roman"/>
        </w:rPr>
        <w:t>statements with a</w:t>
      </w:r>
      <w:r w:rsidR="0058680D" w:rsidRPr="00CF38CB">
        <w:rPr>
          <w:rFonts w:ascii="Times New Roman" w:hAnsi="Times New Roman" w:cs="Times New Roman"/>
        </w:rPr>
        <w:t>n</w:t>
      </w:r>
      <w:r w:rsidRPr="00CF38CB">
        <w:rPr>
          <w:rFonts w:ascii="Times New Roman" w:hAnsi="Times New Roman" w:cs="Times New Roman"/>
        </w:rPr>
        <w:t xml:space="preserve"> </w:t>
      </w:r>
      <w:r w:rsidR="00CC0AC0" w:rsidRPr="00CF38CB">
        <w:rPr>
          <w:rFonts w:ascii="Times New Roman" w:hAnsi="Times New Roman" w:cs="Times New Roman"/>
        </w:rPr>
        <w:t>object</w:t>
      </w:r>
      <w:r w:rsidRPr="00CF38CB">
        <w:rPr>
          <w:rFonts w:ascii="Times New Roman" w:hAnsi="Times New Roman" w:cs="Times New Roman"/>
        </w:rPr>
        <w:t xml:space="preserve"> and a </w:t>
      </w:r>
      <w:r w:rsidR="00614B87" w:rsidRPr="00CF38CB">
        <w:rPr>
          <w:rFonts w:ascii="Times New Roman" w:hAnsi="Times New Roman" w:cs="Times New Roman"/>
        </w:rPr>
        <w:t>non</w:t>
      </w:r>
      <w:r w:rsidR="0058680D" w:rsidRPr="00CF38CB">
        <w:rPr>
          <w:rFonts w:ascii="Times New Roman" w:hAnsi="Times New Roman" w:cs="Times New Roman"/>
        </w:rPr>
        <w:t>-</w:t>
      </w:r>
      <w:r w:rsidR="00614B87" w:rsidRPr="00CF38CB">
        <w:rPr>
          <w:rFonts w:ascii="Times New Roman" w:hAnsi="Times New Roman" w:cs="Times New Roman"/>
        </w:rPr>
        <w:t>taboo</w:t>
      </w:r>
      <w:r w:rsidRPr="00CF38CB">
        <w:rPr>
          <w:rFonts w:ascii="Times New Roman" w:hAnsi="Times New Roman" w:cs="Times New Roman"/>
        </w:rPr>
        <w:t xml:space="preserve"> word</w:t>
      </w:r>
      <w:r w:rsidR="007F4D44" w:rsidRPr="00CF38CB">
        <w:rPr>
          <w:rFonts w:ascii="Times New Roman" w:hAnsi="Times New Roman" w:cs="Times New Roman"/>
        </w:rPr>
        <w:t xml:space="preserve">. </w:t>
      </w:r>
      <w:r w:rsidRPr="00CF38CB">
        <w:rPr>
          <w:rFonts w:ascii="Times New Roman" w:hAnsi="Times New Roman" w:cs="Times New Roman"/>
        </w:rPr>
        <w:t>Some examples of the statements presented in this experiment are</w:t>
      </w:r>
      <w:r w:rsidR="0058680D" w:rsidRPr="00CF38CB">
        <w:rPr>
          <w:rFonts w:ascii="Times New Roman" w:hAnsi="Times New Roman" w:cs="Times New Roman"/>
        </w:rPr>
        <w:t>,</w:t>
      </w:r>
      <w:r w:rsidRPr="00CF38CB">
        <w:rPr>
          <w:rFonts w:ascii="Times New Roman" w:hAnsi="Times New Roman" w:cs="Times New Roman"/>
        </w:rPr>
        <w:t xml:space="preserve"> “</w:t>
      </w:r>
      <w:r w:rsidRPr="00CF38CB">
        <w:rPr>
          <w:rFonts w:ascii="Times New Roman" w:hAnsi="Times New Roman" w:cs="Times New Roman"/>
          <w:i/>
        </w:rPr>
        <w:t xml:space="preserve">Larry was acting like an asshole all night,” </w:t>
      </w:r>
      <w:r w:rsidRPr="00CF38CB">
        <w:rPr>
          <w:rFonts w:ascii="Times New Roman" w:hAnsi="Times New Roman" w:cs="Times New Roman"/>
        </w:rPr>
        <w:t>and “</w:t>
      </w:r>
      <w:r w:rsidRPr="00CF38CB">
        <w:rPr>
          <w:rFonts w:ascii="Times New Roman" w:hAnsi="Times New Roman" w:cs="Times New Roman"/>
          <w:i/>
        </w:rPr>
        <w:t>That club is skanky</w:t>
      </w:r>
      <w:r w:rsidR="00CC0AC0" w:rsidRPr="00CF38CB">
        <w:rPr>
          <w:rFonts w:ascii="Times New Roman" w:hAnsi="Times New Roman" w:cs="Times New Roman"/>
          <w:i/>
        </w:rPr>
        <w:t>,</w:t>
      </w:r>
      <w:r w:rsidRPr="00CF38CB">
        <w:rPr>
          <w:rFonts w:ascii="Times New Roman" w:hAnsi="Times New Roman" w:cs="Times New Roman"/>
          <w:i/>
        </w:rPr>
        <w:t xml:space="preserve"> and you should probably stay away </w:t>
      </w:r>
      <w:r w:rsidR="005A1626" w:rsidRPr="00CF38CB">
        <w:rPr>
          <w:rFonts w:ascii="Times New Roman" w:hAnsi="Times New Roman" w:cs="Times New Roman"/>
          <w:i/>
        </w:rPr>
        <w:t xml:space="preserve">from </w:t>
      </w:r>
      <w:r w:rsidRPr="00CF38CB">
        <w:rPr>
          <w:rFonts w:ascii="Times New Roman" w:hAnsi="Times New Roman" w:cs="Times New Roman"/>
          <w:i/>
        </w:rPr>
        <w:t>it.”</w:t>
      </w:r>
      <w:r w:rsidRPr="00CF38CB">
        <w:rPr>
          <w:rFonts w:ascii="Times New Roman" w:hAnsi="Times New Roman" w:cs="Times New Roman"/>
        </w:rPr>
        <w:t xml:space="preserve">  </w:t>
      </w:r>
    </w:p>
    <w:p w14:paraId="4616E573" w14:textId="77777777" w:rsidR="00234409" w:rsidRPr="00CF38CB" w:rsidRDefault="00D03874" w:rsidP="00AB4A08">
      <w:pPr>
        <w:pStyle w:val="BodyText"/>
        <w:spacing w:after="0" w:line="480" w:lineRule="auto"/>
        <w:rPr>
          <w:rFonts w:ascii="Times New Roman" w:hAnsi="Times New Roman" w:cs="Times New Roman"/>
        </w:rPr>
      </w:pPr>
      <w:r w:rsidRPr="00CF38CB">
        <w:rPr>
          <w:rFonts w:ascii="Times New Roman" w:hAnsi="Times New Roman" w:cs="Times New Roman"/>
        </w:rPr>
        <w:tab/>
        <w:t xml:space="preserve">The second task in this experiment </w:t>
      </w:r>
      <w:r w:rsidR="00234409" w:rsidRPr="00CF38CB">
        <w:rPr>
          <w:rFonts w:ascii="Times New Roman" w:hAnsi="Times New Roman" w:cs="Times New Roman"/>
        </w:rPr>
        <w:t>involved</w:t>
      </w:r>
      <w:r w:rsidRPr="00CF38CB">
        <w:rPr>
          <w:rFonts w:ascii="Times New Roman" w:hAnsi="Times New Roman" w:cs="Times New Roman"/>
        </w:rPr>
        <w:t xml:space="preserve"> rating the target words</w:t>
      </w:r>
      <w:r w:rsidR="00234409" w:rsidRPr="00CF38CB">
        <w:rPr>
          <w:rFonts w:ascii="Times New Roman" w:hAnsi="Times New Roman" w:cs="Times New Roman"/>
        </w:rPr>
        <w:t xml:space="preserve"> </w:t>
      </w:r>
      <w:r w:rsidR="005A1626" w:rsidRPr="00CF38CB">
        <w:rPr>
          <w:rFonts w:ascii="Times New Roman" w:hAnsi="Times New Roman" w:cs="Times New Roman"/>
        </w:rPr>
        <w:t xml:space="preserve">from </w:t>
      </w:r>
      <w:r w:rsidR="0058680D" w:rsidRPr="00CF38CB">
        <w:rPr>
          <w:rFonts w:ascii="Times New Roman" w:hAnsi="Times New Roman" w:cs="Times New Roman"/>
        </w:rPr>
        <w:t>each of the sixteen</w:t>
      </w:r>
      <w:r w:rsidR="00234409" w:rsidRPr="00CF38CB">
        <w:rPr>
          <w:rFonts w:ascii="Times New Roman" w:hAnsi="Times New Roman" w:cs="Times New Roman"/>
        </w:rPr>
        <w:t xml:space="preserve"> statements</w:t>
      </w:r>
      <w:r w:rsidR="007F4D44" w:rsidRPr="00CF38CB">
        <w:rPr>
          <w:rFonts w:ascii="Times New Roman" w:hAnsi="Times New Roman" w:cs="Times New Roman"/>
        </w:rPr>
        <w:t xml:space="preserve">. </w:t>
      </w:r>
      <w:r w:rsidRPr="00CF38CB">
        <w:rPr>
          <w:rFonts w:ascii="Times New Roman" w:hAnsi="Times New Roman" w:cs="Times New Roman"/>
        </w:rPr>
        <w:t xml:space="preserve">Participants were presented with only the target words </w:t>
      </w:r>
      <w:r w:rsidR="005A1626" w:rsidRPr="00CF38CB">
        <w:rPr>
          <w:rFonts w:ascii="Times New Roman" w:hAnsi="Times New Roman" w:cs="Times New Roman"/>
        </w:rPr>
        <w:t xml:space="preserve">from </w:t>
      </w:r>
      <w:r w:rsidRPr="00CF38CB">
        <w:rPr>
          <w:rFonts w:ascii="Times New Roman" w:hAnsi="Times New Roman" w:cs="Times New Roman"/>
        </w:rPr>
        <w:t xml:space="preserve">each statement, such as </w:t>
      </w:r>
      <w:r w:rsidRPr="00CF38CB">
        <w:rPr>
          <w:rFonts w:ascii="Times New Roman" w:hAnsi="Times New Roman" w:cs="Times New Roman"/>
          <w:i/>
        </w:rPr>
        <w:t xml:space="preserve">asshole </w:t>
      </w:r>
      <w:r w:rsidRPr="00CF38CB">
        <w:rPr>
          <w:rFonts w:ascii="Times New Roman" w:hAnsi="Times New Roman" w:cs="Times New Roman"/>
        </w:rPr>
        <w:t xml:space="preserve">or </w:t>
      </w:r>
      <w:r w:rsidRPr="00CF38CB">
        <w:rPr>
          <w:rFonts w:ascii="Times New Roman" w:hAnsi="Times New Roman" w:cs="Times New Roman"/>
          <w:i/>
        </w:rPr>
        <w:t>skanky</w:t>
      </w:r>
      <w:r w:rsidR="007F4D44" w:rsidRPr="00CF38CB">
        <w:rPr>
          <w:rFonts w:ascii="Times New Roman" w:hAnsi="Times New Roman" w:cs="Times New Roman"/>
          <w:i/>
        </w:rPr>
        <w:t xml:space="preserve">. </w:t>
      </w:r>
      <w:r w:rsidR="00234409" w:rsidRPr="00CF38CB">
        <w:rPr>
          <w:rFonts w:ascii="Times New Roman" w:hAnsi="Times New Roman" w:cs="Times New Roman"/>
        </w:rPr>
        <w:t>Participants rated each word on a nine-point Likert-type scale</w:t>
      </w:r>
      <w:r w:rsidR="007F4D44" w:rsidRPr="00CF38CB">
        <w:rPr>
          <w:rFonts w:ascii="Times New Roman" w:hAnsi="Times New Roman" w:cs="Times New Roman"/>
        </w:rPr>
        <w:t xml:space="preserve">. </w:t>
      </w:r>
      <w:r w:rsidR="00234409" w:rsidRPr="00CF38CB">
        <w:rPr>
          <w:rFonts w:ascii="Times New Roman" w:hAnsi="Times New Roman" w:cs="Times New Roman"/>
        </w:rPr>
        <w:t xml:space="preserve">Ratings ranged </w:t>
      </w:r>
      <w:r w:rsidR="005A1626" w:rsidRPr="00CF38CB">
        <w:rPr>
          <w:rFonts w:ascii="Times New Roman" w:hAnsi="Times New Roman" w:cs="Times New Roman"/>
        </w:rPr>
        <w:t xml:space="preserve">from </w:t>
      </w:r>
      <w:r w:rsidR="00234409" w:rsidRPr="00CF38CB">
        <w:rPr>
          <w:rFonts w:ascii="Times New Roman" w:hAnsi="Times New Roman" w:cs="Times New Roman"/>
        </w:rPr>
        <w:t>1 (</w:t>
      </w:r>
      <w:r w:rsidR="00234409" w:rsidRPr="00CF38CB">
        <w:rPr>
          <w:rFonts w:ascii="Times New Roman" w:hAnsi="Times New Roman" w:cs="Times New Roman"/>
          <w:i/>
        </w:rPr>
        <w:t>not at all</w:t>
      </w:r>
      <w:r w:rsidR="00234409" w:rsidRPr="00CF38CB">
        <w:rPr>
          <w:rFonts w:ascii="Times New Roman" w:hAnsi="Times New Roman" w:cs="Times New Roman"/>
        </w:rPr>
        <w:t>) to 9 (</w:t>
      </w:r>
      <w:r w:rsidR="00234409" w:rsidRPr="00CF38CB">
        <w:rPr>
          <w:rFonts w:ascii="Times New Roman" w:hAnsi="Times New Roman" w:cs="Times New Roman"/>
          <w:i/>
        </w:rPr>
        <w:t>extremely</w:t>
      </w:r>
      <w:r w:rsidR="00234409" w:rsidRPr="00CF38CB">
        <w:rPr>
          <w:rFonts w:ascii="Times New Roman" w:hAnsi="Times New Roman" w:cs="Times New Roman"/>
        </w:rPr>
        <w:t>) offensive</w:t>
      </w:r>
      <w:r w:rsidR="007F4D44" w:rsidRPr="00CF38CB">
        <w:rPr>
          <w:rFonts w:ascii="Times New Roman" w:hAnsi="Times New Roman" w:cs="Times New Roman"/>
        </w:rPr>
        <w:t xml:space="preserve">. </w:t>
      </w:r>
    </w:p>
    <w:p w14:paraId="776D4DF5" w14:textId="65B9C8B1" w:rsidR="00A222E5" w:rsidRDefault="00234409" w:rsidP="00AB4A08">
      <w:pPr>
        <w:pStyle w:val="BodyText"/>
        <w:spacing w:after="0" w:line="480" w:lineRule="auto"/>
        <w:rPr>
          <w:ins w:id="99" w:author="Author"/>
          <w:rFonts w:ascii="Times New Roman" w:hAnsi="Times New Roman" w:cs="Times New Roman"/>
        </w:rPr>
      </w:pPr>
      <w:r w:rsidRPr="00CF38CB">
        <w:rPr>
          <w:rFonts w:ascii="Times New Roman" w:hAnsi="Times New Roman" w:cs="Times New Roman"/>
        </w:rPr>
        <w:tab/>
        <w:t>The third task in this experiment involved recalling the subject of the statements that the participants had previously ranked</w:t>
      </w:r>
      <w:r w:rsidR="007F4D44" w:rsidRPr="00CF38CB">
        <w:rPr>
          <w:rFonts w:ascii="Times New Roman" w:hAnsi="Times New Roman" w:cs="Times New Roman"/>
        </w:rPr>
        <w:t xml:space="preserve">. </w:t>
      </w:r>
      <w:r w:rsidR="0058680D" w:rsidRPr="00CF38CB">
        <w:rPr>
          <w:rFonts w:ascii="Times New Roman" w:hAnsi="Times New Roman" w:cs="Times New Roman"/>
        </w:rPr>
        <w:t xml:space="preserve">There were sixteen </w:t>
      </w:r>
      <w:r w:rsidRPr="00CF38CB">
        <w:rPr>
          <w:rFonts w:ascii="Times New Roman" w:hAnsi="Times New Roman" w:cs="Times New Roman"/>
        </w:rPr>
        <w:t>recal</w:t>
      </w:r>
      <w:r w:rsidR="0058680D" w:rsidRPr="00CF38CB">
        <w:rPr>
          <w:rFonts w:ascii="Times New Roman" w:hAnsi="Times New Roman" w:cs="Times New Roman"/>
        </w:rPr>
        <w:t>l questions, with each of the sixteen</w:t>
      </w:r>
      <w:r w:rsidRPr="00CF38CB">
        <w:rPr>
          <w:rFonts w:ascii="Times New Roman" w:hAnsi="Times New Roman" w:cs="Times New Roman"/>
        </w:rPr>
        <w:t xml:space="preserve"> names or </w:t>
      </w:r>
      <w:r w:rsidR="001D7459">
        <w:rPr>
          <w:rFonts w:ascii="Times New Roman" w:hAnsi="Times New Roman" w:cs="Times New Roman"/>
        </w:rPr>
        <w:t>objects</w:t>
      </w:r>
      <w:r w:rsidRPr="00CF38CB">
        <w:rPr>
          <w:rFonts w:ascii="Times New Roman" w:hAnsi="Times New Roman" w:cs="Times New Roman"/>
        </w:rPr>
        <w:t xml:space="preserve"> that had been previously presented as </w:t>
      </w:r>
      <w:r w:rsidR="008F4F96" w:rsidRPr="00CF38CB">
        <w:rPr>
          <w:rFonts w:ascii="Times New Roman" w:hAnsi="Times New Roman" w:cs="Times New Roman"/>
        </w:rPr>
        <w:t>multiple-choice</w:t>
      </w:r>
      <w:r w:rsidRPr="00CF38CB">
        <w:rPr>
          <w:rFonts w:ascii="Times New Roman" w:hAnsi="Times New Roman" w:cs="Times New Roman"/>
        </w:rPr>
        <w:t xml:space="preserve"> selections</w:t>
      </w:r>
      <w:r w:rsidR="007F4D44" w:rsidRPr="00CF38CB">
        <w:rPr>
          <w:rFonts w:ascii="Times New Roman" w:hAnsi="Times New Roman" w:cs="Times New Roman"/>
        </w:rPr>
        <w:t xml:space="preserve">. </w:t>
      </w:r>
      <w:r w:rsidRPr="00CF38CB">
        <w:rPr>
          <w:rFonts w:ascii="Times New Roman" w:hAnsi="Times New Roman" w:cs="Times New Roman"/>
        </w:rPr>
        <w:t xml:space="preserve">Some </w:t>
      </w:r>
      <w:r w:rsidRPr="00CF38CB">
        <w:rPr>
          <w:rFonts w:ascii="Times New Roman" w:hAnsi="Times New Roman" w:cs="Times New Roman"/>
        </w:rPr>
        <w:lastRenderedPageBreak/>
        <w:t>examples of recall questions: “</w:t>
      </w:r>
      <w:r w:rsidRPr="00CF38CB">
        <w:rPr>
          <w:rFonts w:ascii="Times New Roman" w:hAnsi="Times New Roman" w:cs="Times New Roman"/>
          <w:i/>
        </w:rPr>
        <w:t xml:space="preserve">Who/what was acting like an asshole all night?” </w:t>
      </w:r>
      <w:r w:rsidRPr="00CF38CB">
        <w:rPr>
          <w:rFonts w:ascii="Times New Roman" w:hAnsi="Times New Roman" w:cs="Times New Roman"/>
        </w:rPr>
        <w:t>or “</w:t>
      </w:r>
      <w:r w:rsidRPr="00CF38CB">
        <w:rPr>
          <w:rFonts w:ascii="Times New Roman" w:hAnsi="Times New Roman" w:cs="Times New Roman"/>
          <w:i/>
        </w:rPr>
        <w:t xml:space="preserve">Who/what is skanky and you should probably stay away?”  </w:t>
      </w:r>
    </w:p>
    <w:p w14:paraId="3754A066" w14:textId="77777777" w:rsidR="00E04593" w:rsidRDefault="00E04593" w:rsidP="00AB4A08">
      <w:pPr>
        <w:pStyle w:val="BodyText"/>
        <w:spacing w:after="0" w:line="480" w:lineRule="auto"/>
        <w:rPr>
          <w:rFonts w:ascii="Times New Roman" w:hAnsi="Times New Roman" w:cs="Times New Roman"/>
          <w:b/>
        </w:rPr>
      </w:pPr>
      <w:r>
        <w:rPr>
          <w:rFonts w:ascii="Times New Roman" w:hAnsi="Times New Roman" w:cs="Times New Roman"/>
          <w:b/>
        </w:rPr>
        <w:t>Procedure</w:t>
      </w:r>
    </w:p>
    <w:p w14:paraId="449A2E37" w14:textId="5A7B817D" w:rsidR="00E04593" w:rsidRPr="00CF38CB" w:rsidRDefault="00E04593" w:rsidP="00E04593">
      <w:pPr>
        <w:pStyle w:val="BodyText"/>
        <w:spacing w:after="0" w:line="480" w:lineRule="auto"/>
        <w:ind w:firstLine="720"/>
        <w:rPr>
          <w:rFonts w:ascii="Times New Roman" w:hAnsi="Times New Roman" w:cs="Times New Roman"/>
        </w:rPr>
      </w:pPr>
      <w:r w:rsidRPr="00CF38CB">
        <w:rPr>
          <w:rFonts w:ascii="Times New Roman" w:hAnsi="Times New Roman" w:cs="Times New Roman"/>
        </w:rPr>
        <w:t xml:space="preserve">As in the first experiment, participants enrolled in the study online and were then directed to the </w:t>
      </w:r>
      <w:proofErr w:type="spellStart"/>
      <w:r w:rsidRPr="00CF38CB">
        <w:rPr>
          <w:rFonts w:ascii="Times New Roman" w:hAnsi="Times New Roman" w:cs="Times New Roman"/>
        </w:rPr>
        <w:t>Qualtrics</w:t>
      </w:r>
      <w:proofErr w:type="spellEnd"/>
      <w:r w:rsidRPr="00CF38CB">
        <w:rPr>
          <w:rFonts w:ascii="Times New Roman" w:hAnsi="Times New Roman" w:cs="Times New Roman"/>
        </w:rPr>
        <w:t xml:space="preserve"> website where they could complete the word rating task. Participants were randomly assigned to complete one of four versions of the counter-balanced rating survey. As in the first experiment, we examined the effects of using a taboo word with a proper name versus using the taboo target word with a non-human object. Instead of using word pairs, participants read </w:t>
      </w:r>
      <w:commentRangeStart w:id="100"/>
      <w:commentRangeStart w:id="101"/>
      <w:r w:rsidRPr="00CF38CB">
        <w:rPr>
          <w:rFonts w:ascii="Times New Roman" w:hAnsi="Times New Roman" w:cs="Times New Roman"/>
        </w:rPr>
        <w:t>statements about the target words and the people or objects the words modified</w:t>
      </w:r>
      <w:commentRangeEnd w:id="100"/>
      <w:r>
        <w:rPr>
          <w:rStyle w:val="CommentReference"/>
        </w:rPr>
        <w:commentReference w:id="100"/>
      </w:r>
      <w:commentRangeEnd w:id="101"/>
      <w:r w:rsidR="000D7256">
        <w:rPr>
          <w:rStyle w:val="CommentReference"/>
        </w:rPr>
        <w:commentReference w:id="101"/>
      </w:r>
      <w:r w:rsidR="00E878D8">
        <w:rPr>
          <w:rFonts w:ascii="Times New Roman" w:hAnsi="Times New Roman" w:cs="Times New Roman"/>
        </w:rPr>
        <w:t>, as described above</w:t>
      </w:r>
      <w:r w:rsidRPr="00CF38CB">
        <w:rPr>
          <w:rFonts w:ascii="Times New Roman" w:hAnsi="Times New Roman" w:cs="Times New Roman"/>
        </w:rPr>
        <w:t>.</w:t>
      </w:r>
      <w:r w:rsidR="00E878D8">
        <w:rPr>
          <w:rFonts w:ascii="Times New Roman" w:hAnsi="Times New Roman" w:cs="Times New Roman"/>
        </w:rPr>
        <w:t xml:space="preserve"> Additionally, all survey questions and survey design can be found at </w:t>
      </w:r>
      <w:r w:rsidR="00E878D8" w:rsidRPr="0091044A">
        <w:rPr>
          <w:rFonts w:ascii="Times New Roman" w:hAnsi="Times New Roman" w:cs="Times New Roman"/>
        </w:rPr>
        <w:t>https://osf.io/kxy7u/</w:t>
      </w:r>
      <w:r w:rsidR="00E878D8">
        <w:rPr>
          <w:rFonts w:ascii="Times New Roman" w:hAnsi="Times New Roman" w:cs="Times New Roman"/>
        </w:rPr>
        <w:t>.</w:t>
      </w:r>
      <w:r w:rsidRPr="00CF38CB">
        <w:rPr>
          <w:rFonts w:ascii="Times New Roman" w:hAnsi="Times New Roman" w:cs="Times New Roman"/>
        </w:rPr>
        <w:t xml:space="preserve"> After the participants ranked each of the sixteen statements on offensiveness, they were asked to rate how offensive each individual target word was to them. </w:t>
      </w:r>
      <w:commentRangeStart w:id="102"/>
      <w:commentRangeStart w:id="103"/>
      <w:r w:rsidRPr="00CF38CB">
        <w:rPr>
          <w:rFonts w:ascii="Times New Roman" w:hAnsi="Times New Roman" w:cs="Times New Roman"/>
        </w:rPr>
        <w:t xml:space="preserve">We did not have the participants rate words on the remaining other dimensions from the first experiment. </w:t>
      </w:r>
      <w:commentRangeEnd w:id="102"/>
      <w:r>
        <w:rPr>
          <w:rStyle w:val="CommentReference"/>
        </w:rPr>
        <w:commentReference w:id="102"/>
      </w:r>
      <w:commentRangeEnd w:id="103"/>
      <w:r w:rsidR="00E60183">
        <w:rPr>
          <w:rStyle w:val="CommentReference"/>
        </w:rPr>
        <w:commentReference w:id="103"/>
      </w:r>
      <w:r w:rsidRPr="00CF38CB">
        <w:rPr>
          <w:rFonts w:ascii="Times New Roman" w:hAnsi="Times New Roman" w:cs="Times New Roman"/>
        </w:rPr>
        <w:t xml:space="preserve">We expected that </w:t>
      </w:r>
      <w:r>
        <w:rPr>
          <w:rFonts w:ascii="Times New Roman" w:hAnsi="Times New Roman" w:cs="Times New Roman"/>
        </w:rPr>
        <w:t>adding a taboo word to a</w:t>
      </w:r>
      <w:r w:rsidRPr="00CF38CB">
        <w:rPr>
          <w:rFonts w:ascii="Times New Roman" w:hAnsi="Times New Roman" w:cs="Times New Roman"/>
        </w:rPr>
        <w:t xml:space="preserve"> proper </w:t>
      </w:r>
      <w:r>
        <w:rPr>
          <w:rFonts w:ascii="Times New Roman" w:hAnsi="Times New Roman" w:cs="Times New Roman"/>
        </w:rPr>
        <w:t>name</w:t>
      </w:r>
      <w:r w:rsidRPr="00CF38CB">
        <w:rPr>
          <w:rFonts w:ascii="Times New Roman" w:hAnsi="Times New Roman" w:cs="Times New Roman"/>
        </w:rPr>
        <w:t xml:space="preserve"> would cause</w:t>
      </w:r>
      <w:r w:rsidRPr="00CF38CB">
        <w:rPr>
          <w:rFonts w:ascii="Times New Roman" w:hAnsi="Times New Roman" w:cs="Times New Roman"/>
          <w:i/>
        </w:rPr>
        <w:t xml:space="preserve"> </w:t>
      </w:r>
      <w:r w:rsidRPr="00CF38CB">
        <w:rPr>
          <w:rFonts w:ascii="Times New Roman" w:hAnsi="Times New Roman" w:cs="Times New Roman"/>
        </w:rPr>
        <w:t xml:space="preserve">participants to rate the taboo target word as more offensive. </w:t>
      </w:r>
    </w:p>
    <w:p w14:paraId="1446F9DB" w14:textId="18BE729A" w:rsidR="00E04593" w:rsidRPr="008F4F96" w:rsidRDefault="00E04593" w:rsidP="008F4F96">
      <w:pPr>
        <w:pStyle w:val="BodyText"/>
        <w:spacing w:after="0" w:line="480" w:lineRule="auto"/>
        <w:ind w:firstLine="720"/>
        <w:rPr>
          <w:rFonts w:ascii="Times New Roman" w:hAnsi="Times New Roman" w:cs="Times New Roman"/>
          <w:b/>
        </w:rPr>
      </w:pPr>
      <w:r w:rsidRPr="00CF38CB">
        <w:rPr>
          <w:rFonts w:ascii="Times New Roman" w:hAnsi="Times New Roman" w:cs="Times New Roman"/>
        </w:rPr>
        <w:t xml:space="preserve">Following </w:t>
      </w:r>
      <w:r>
        <w:rPr>
          <w:rFonts w:ascii="Times New Roman" w:hAnsi="Times New Roman" w:cs="Times New Roman"/>
        </w:rPr>
        <w:t>their ratings</w:t>
      </w:r>
      <w:r w:rsidRPr="00CF38CB">
        <w:rPr>
          <w:rFonts w:ascii="Times New Roman" w:hAnsi="Times New Roman" w:cs="Times New Roman"/>
        </w:rPr>
        <w:t xml:space="preserve">, participants were given a brief recognition task to measure whether </w:t>
      </w:r>
      <w:r>
        <w:rPr>
          <w:rFonts w:ascii="Times New Roman" w:hAnsi="Times New Roman" w:cs="Times New Roman"/>
        </w:rPr>
        <w:t>they processed the word type (taboo versus not) and pair type (name versus object)</w:t>
      </w:r>
      <w:r w:rsidR="000B32F6">
        <w:rPr>
          <w:rFonts w:ascii="Times New Roman" w:hAnsi="Times New Roman" w:cs="Times New Roman"/>
        </w:rPr>
        <w:t>, thus allowing for the measurement of the relationship between recall and taboo word pairing.</w:t>
      </w:r>
      <w:commentRangeStart w:id="104"/>
      <w:commentRangeStart w:id="105"/>
      <w:r w:rsidRPr="00CF38CB">
        <w:rPr>
          <w:rFonts w:ascii="Times New Roman" w:hAnsi="Times New Roman" w:cs="Times New Roman"/>
        </w:rPr>
        <w:t xml:space="preserve"> </w:t>
      </w:r>
      <w:commentRangeEnd w:id="104"/>
      <w:r>
        <w:rPr>
          <w:rStyle w:val="CommentReference"/>
        </w:rPr>
        <w:commentReference w:id="104"/>
      </w:r>
      <w:commentRangeEnd w:id="105"/>
      <w:r w:rsidR="000B32F6">
        <w:rPr>
          <w:rStyle w:val="CommentReference"/>
        </w:rPr>
        <w:commentReference w:id="105"/>
      </w:r>
      <w:r w:rsidRPr="00CF38CB">
        <w:rPr>
          <w:rFonts w:ascii="Times New Roman" w:hAnsi="Times New Roman" w:cs="Times New Roman"/>
        </w:rPr>
        <w:t>We expected to find that taboo words would enhance recognition of both proper names and non-human objects, as measured by mor</w:t>
      </w:r>
      <w:r w:rsidR="008F4F96">
        <w:rPr>
          <w:rFonts w:ascii="Times New Roman" w:hAnsi="Times New Roman" w:cs="Times New Roman"/>
        </w:rPr>
        <w:t>e correct responses to multiple-</w:t>
      </w:r>
      <w:r w:rsidRPr="00CF38CB">
        <w:rPr>
          <w:rFonts w:ascii="Times New Roman" w:hAnsi="Times New Roman" w:cs="Times New Roman"/>
        </w:rPr>
        <w:t>choice questions.</w:t>
      </w:r>
    </w:p>
    <w:p w14:paraId="01EBFA1D" w14:textId="77777777" w:rsidR="00D52252" w:rsidRPr="00CF38CB" w:rsidRDefault="21543606" w:rsidP="00A400FB">
      <w:pPr>
        <w:pStyle w:val="BodyText"/>
        <w:spacing w:after="0" w:line="480" w:lineRule="auto"/>
        <w:jc w:val="center"/>
        <w:outlineLvl w:val="0"/>
        <w:rPr>
          <w:rFonts w:ascii="Times New Roman" w:hAnsi="Times New Roman" w:cs="Times New Roman"/>
          <w:b/>
        </w:rPr>
      </w:pPr>
      <w:r w:rsidRPr="21543606">
        <w:rPr>
          <w:rFonts w:ascii="Times New Roman" w:eastAsia="Times New Roman" w:hAnsi="Times New Roman" w:cs="Times New Roman"/>
          <w:b/>
          <w:bCs/>
        </w:rPr>
        <w:t>Results</w:t>
      </w:r>
    </w:p>
    <w:p w14:paraId="54E6DCD0" w14:textId="77777777" w:rsidR="00D52252" w:rsidRPr="00CF38CB" w:rsidRDefault="21543606" w:rsidP="00E305C1">
      <w:pPr>
        <w:pStyle w:val="BodyText"/>
        <w:spacing w:after="0" w:line="480" w:lineRule="auto"/>
        <w:outlineLvl w:val="0"/>
        <w:rPr>
          <w:rFonts w:ascii="Times New Roman" w:hAnsi="Times New Roman" w:cs="Times New Roman"/>
          <w:b/>
        </w:rPr>
      </w:pPr>
      <w:r w:rsidRPr="21543606">
        <w:rPr>
          <w:rFonts w:ascii="Times New Roman" w:eastAsia="Times New Roman" w:hAnsi="Times New Roman" w:cs="Times New Roman"/>
          <w:b/>
          <w:bCs/>
        </w:rPr>
        <w:t>Data Processing</w:t>
      </w:r>
    </w:p>
    <w:p w14:paraId="37B1ECD6" w14:textId="77777777" w:rsidR="00D52252" w:rsidRDefault="00D52252" w:rsidP="00AB4A08">
      <w:pPr>
        <w:pStyle w:val="BodyText"/>
        <w:spacing w:after="0" w:line="480" w:lineRule="auto"/>
        <w:ind w:firstLine="720"/>
        <w:rPr>
          <w:rFonts w:ascii="Times New Roman" w:hAnsi="Times New Roman" w:cs="Times New Roman"/>
        </w:rPr>
      </w:pPr>
      <w:r w:rsidRPr="00CF38CB">
        <w:rPr>
          <w:rFonts w:ascii="Times New Roman" w:hAnsi="Times New Roman" w:cs="Times New Roman"/>
        </w:rPr>
        <w:lastRenderedPageBreak/>
        <w:t>Prior to analysis, data were screened for missing data and outliers</w:t>
      </w:r>
      <w:r w:rsidR="007F4D44" w:rsidRPr="00CF38CB">
        <w:rPr>
          <w:rFonts w:ascii="Times New Roman" w:hAnsi="Times New Roman" w:cs="Times New Roman"/>
        </w:rPr>
        <w:t xml:space="preserve">. </w:t>
      </w:r>
      <w:r w:rsidRPr="00CF38CB">
        <w:rPr>
          <w:rFonts w:ascii="Times New Roman" w:hAnsi="Times New Roman" w:cs="Times New Roman"/>
        </w:rPr>
        <w:t xml:space="preserve">Nine participants’ data were excluded </w:t>
      </w:r>
      <w:r w:rsidR="005A1626" w:rsidRPr="00CF38CB">
        <w:rPr>
          <w:rFonts w:ascii="Times New Roman" w:hAnsi="Times New Roman" w:cs="Times New Roman"/>
        </w:rPr>
        <w:t xml:space="preserve">from </w:t>
      </w:r>
      <w:r w:rsidRPr="00CF38CB">
        <w:rPr>
          <w:rFonts w:ascii="Times New Roman" w:hAnsi="Times New Roman" w:cs="Times New Roman"/>
        </w:rPr>
        <w:t>analysis due to missing data or becau</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Pr="00CF38CB">
        <w:rPr>
          <w:rFonts w:ascii="Times New Roman" w:hAnsi="Times New Roman" w:cs="Times New Roman"/>
        </w:rPr>
        <w:t>they had not completed the task</w:t>
      </w:r>
      <w:r w:rsidR="007F4D44" w:rsidRPr="00CF38CB">
        <w:rPr>
          <w:rFonts w:ascii="Times New Roman" w:hAnsi="Times New Roman" w:cs="Times New Roman"/>
        </w:rPr>
        <w:t xml:space="preserve">. </w:t>
      </w:r>
      <w:r w:rsidRPr="00CF38CB">
        <w:rPr>
          <w:rFonts w:ascii="Times New Roman" w:hAnsi="Times New Roman" w:cs="Times New Roman"/>
        </w:rPr>
        <w:t>A mixed linear model was used to analyze the data to control for stimuli repetition across subjects and ratings within subjects. Therefore, the data was arranged by subject and target word with the rating for target words as the dependent variable. This arrangement for 156 subjects resulted in 2</w:t>
      </w:r>
      <w:r w:rsidR="00142646" w:rsidRPr="00CF38CB">
        <w:rPr>
          <w:rFonts w:ascii="Times New Roman" w:hAnsi="Times New Roman" w:cs="Times New Roman"/>
        </w:rPr>
        <w:t>,</w:t>
      </w:r>
      <w:r w:rsidRPr="00CF38CB">
        <w:rPr>
          <w:rFonts w:ascii="Times New Roman" w:hAnsi="Times New Roman" w:cs="Times New Roman"/>
        </w:rPr>
        <w:t>496 data points for the experiment</w:t>
      </w:r>
      <w:r w:rsidR="007F4D44" w:rsidRPr="00CF38CB">
        <w:rPr>
          <w:rFonts w:ascii="Times New Roman" w:hAnsi="Times New Roman" w:cs="Times New Roman"/>
        </w:rPr>
        <w:t xml:space="preserve">. </w:t>
      </w:r>
      <w:r w:rsidRPr="00CF38CB">
        <w:rPr>
          <w:rFonts w:ascii="Times New Roman" w:hAnsi="Times New Roman" w:cs="Times New Roman"/>
        </w:rPr>
        <w:t>None of the</w:t>
      </w:r>
      <w:r w:rsidR="00CB5050" w:rsidRPr="00CF38CB">
        <w:rPr>
          <w:rFonts w:ascii="Times New Roman" w:hAnsi="Times New Roman" w:cs="Times New Roman"/>
        </w:rPr>
        <w:t>se</w:t>
      </w:r>
      <w:r w:rsidR="00CC0AC0" w:rsidRPr="00CF38CB">
        <w:rPr>
          <w:rFonts w:ascii="Times New Roman" w:hAnsi="Times New Roman" w:cs="Times New Roman"/>
          <w:i/>
        </w:rPr>
        <w:t xml:space="preserve"> </w:t>
      </w:r>
      <w:r w:rsidRPr="00CF38CB">
        <w:rPr>
          <w:rFonts w:ascii="Times New Roman" w:hAnsi="Times New Roman" w:cs="Times New Roman"/>
        </w:rPr>
        <w:t xml:space="preserve">ratings were identified as outliers using </w:t>
      </w:r>
      <w:proofErr w:type="spellStart"/>
      <w:r w:rsidRPr="00CF38CB">
        <w:rPr>
          <w:rFonts w:ascii="Times New Roman" w:hAnsi="Times New Roman" w:cs="Times New Roman"/>
        </w:rPr>
        <w:t>Mahalanobis</w:t>
      </w:r>
      <w:proofErr w:type="spellEnd"/>
      <w:r w:rsidRPr="00CF38CB">
        <w:rPr>
          <w:rFonts w:ascii="Times New Roman" w:hAnsi="Times New Roman" w:cs="Times New Roman"/>
        </w:rPr>
        <w:t xml:space="preserve"> distance across all rating questions</w:t>
      </w:r>
      <w:r w:rsidR="007F4D44" w:rsidRPr="00CF38CB">
        <w:rPr>
          <w:rFonts w:ascii="Times New Roman" w:hAnsi="Times New Roman" w:cs="Times New Roman"/>
        </w:rPr>
        <w:t xml:space="preserve">. </w:t>
      </w:r>
      <w:r w:rsidRPr="00CF38CB">
        <w:rPr>
          <w:rFonts w:ascii="Times New Roman" w:hAnsi="Times New Roman" w:cs="Times New Roman"/>
        </w:rPr>
        <w:t>Data were also screened for normality, linearity, and homoscedasticity</w:t>
      </w:r>
      <w:r w:rsidR="007F4D44" w:rsidRPr="00CF38CB">
        <w:rPr>
          <w:rFonts w:ascii="Times New Roman" w:hAnsi="Times New Roman" w:cs="Times New Roman"/>
        </w:rPr>
        <w:t xml:space="preserve">. </w:t>
      </w:r>
      <w:r w:rsidRPr="00CF38CB">
        <w:rPr>
          <w:rFonts w:ascii="Times New Roman" w:hAnsi="Times New Roman" w:cs="Times New Roman"/>
        </w:rPr>
        <w:t xml:space="preserve">There were </w:t>
      </w:r>
      <w:r w:rsidR="00FF02B0" w:rsidRPr="00CF38CB">
        <w:rPr>
          <w:rFonts w:ascii="Times New Roman" w:hAnsi="Times New Roman" w:cs="Times New Roman"/>
        </w:rPr>
        <w:t>no</w:t>
      </w:r>
      <w:r w:rsidRPr="00CF38CB">
        <w:rPr>
          <w:rFonts w:ascii="Times New Roman" w:hAnsi="Times New Roman" w:cs="Times New Roman"/>
        </w:rPr>
        <w:t xml:space="preserve"> issues with multivariate assumptions.</w:t>
      </w:r>
      <w:r w:rsidR="00AE0EBD" w:rsidRPr="00CF38CB">
        <w:rPr>
          <w:rFonts w:ascii="Times New Roman" w:hAnsi="Times New Roman" w:cs="Times New Roman"/>
        </w:rPr>
        <w:t xml:space="preserve"> </w:t>
      </w:r>
    </w:p>
    <w:p w14:paraId="3FD78CFB" w14:textId="77777777" w:rsidR="00410CA6" w:rsidRPr="00410CA6" w:rsidRDefault="21543606" w:rsidP="00E305C1">
      <w:pPr>
        <w:pStyle w:val="BodyText"/>
        <w:spacing w:after="0" w:line="480" w:lineRule="auto"/>
        <w:outlineLvl w:val="0"/>
        <w:rPr>
          <w:rFonts w:ascii="Times New Roman" w:hAnsi="Times New Roman" w:cs="Times New Roman"/>
          <w:b/>
        </w:rPr>
      </w:pPr>
      <w:r w:rsidRPr="21543606">
        <w:rPr>
          <w:rFonts w:ascii="Times New Roman" w:eastAsia="Times New Roman" w:hAnsi="Times New Roman" w:cs="Times New Roman"/>
          <w:b/>
          <w:bCs/>
        </w:rPr>
        <w:t>Offensiveness Ratings</w:t>
      </w:r>
    </w:p>
    <w:p w14:paraId="4B485EB6" w14:textId="187EB0EC" w:rsidR="00AE0EBD" w:rsidRDefault="003F5F82" w:rsidP="00AB4A08">
      <w:pPr>
        <w:pStyle w:val="BodyText"/>
        <w:spacing w:after="0" w:line="480" w:lineRule="auto"/>
        <w:ind w:firstLine="720"/>
        <w:rPr>
          <w:rFonts w:ascii="Times New Roman" w:hAnsi="Times New Roman" w:cs="Times New Roman"/>
        </w:rPr>
      </w:pPr>
      <w:r w:rsidRPr="00CF38CB">
        <w:rPr>
          <w:rFonts w:ascii="Times New Roman" w:hAnsi="Times New Roman" w:cs="Times New Roman"/>
        </w:rPr>
        <w:t xml:space="preserve">A </w:t>
      </w:r>
      <w:r w:rsidR="00410CA6">
        <w:rPr>
          <w:rFonts w:ascii="Times New Roman" w:hAnsi="Times New Roman" w:cs="Times New Roman"/>
        </w:rPr>
        <w:t>2 (</w:t>
      </w:r>
      <w:r w:rsidR="00CC0AC0" w:rsidRPr="00CF38CB">
        <w:rPr>
          <w:rFonts w:ascii="Times New Roman" w:hAnsi="Times New Roman" w:cs="Times New Roman"/>
        </w:rPr>
        <w:t>w</w:t>
      </w:r>
      <w:r w:rsidRPr="00CF38CB">
        <w:rPr>
          <w:rFonts w:ascii="Times New Roman" w:hAnsi="Times New Roman" w:cs="Times New Roman"/>
        </w:rPr>
        <w:t xml:space="preserve">ord </w:t>
      </w:r>
      <w:r w:rsidR="00CC0AC0" w:rsidRPr="00CF38CB">
        <w:rPr>
          <w:rFonts w:ascii="Times New Roman" w:hAnsi="Times New Roman" w:cs="Times New Roman"/>
        </w:rPr>
        <w:t>t</w:t>
      </w:r>
      <w:r w:rsidR="00410CA6">
        <w:rPr>
          <w:rFonts w:ascii="Times New Roman" w:hAnsi="Times New Roman" w:cs="Times New Roman"/>
        </w:rPr>
        <w:t xml:space="preserve">ype: </w:t>
      </w:r>
      <w:r w:rsidR="00142646" w:rsidRPr="00CF38CB">
        <w:rPr>
          <w:rFonts w:ascii="Times New Roman" w:hAnsi="Times New Roman" w:cs="Times New Roman"/>
        </w:rPr>
        <w:t>taboo, non</w:t>
      </w:r>
      <w:r w:rsidR="00E305C1">
        <w:rPr>
          <w:rFonts w:ascii="Times New Roman" w:hAnsi="Times New Roman" w:cs="Times New Roman"/>
        </w:rPr>
        <w:t>-</w:t>
      </w:r>
      <w:r w:rsidR="00142646" w:rsidRPr="00CF38CB">
        <w:rPr>
          <w:rFonts w:ascii="Times New Roman" w:hAnsi="Times New Roman" w:cs="Times New Roman"/>
        </w:rPr>
        <w:t xml:space="preserve">taboo) </w:t>
      </w:r>
      <w:r w:rsidR="00410CA6">
        <w:rPr>
          <w:rFonts w:ascii="Times New Roman" w:hAnsi="Times New Roman" w:cs="Times New Roman"/>
        </w:rPr>
        <w:t>X 2 (</w:t>
      </w:r>
      <w:r w:rsidR="00CC0AC0" w:rsidRPr="00CF38CB">
        <w:rPr>
          <w:rFonts w:ascii="Times New Roman" w:hAnsi="Times New Roman" w:cs="Times New Roman"/>
        </w:rPr>
        <w:t>p</w:t>
      </w:r>
      <w:r w:rsidR="00142646" w:rsidRPr="00CF38CB">
        <w:rPr>
          <w:rFonts w:ascii="Times New Roman" w:hAnsi="Times New Roman" w:cs="Times New Roman"/>
        </w:rPr>
        <w:t>air-t</w:t>
      </w:r>
      <w:r w:rsidR="00410CA6">
        <w:rPr>
          <w:rFonts w:ascii="Times New Roman" w:hAnsi="Times New Roman" w:cs="Times New Roman"/>
        </w:rPr>
        <w:t xml:space="preserve">ype: </w:t>
      </w:r>
      <w:r w:rsidRPr="00CF38CB">
        <w:rPr>
          <w:rFonts w:ascii="Times New Roman" w:hAnsi="Times New Roman" w:cs="Times New Roman"/>
        </w:rPr>
        <w:t xml:space="preserve">name, </w:t>
      </w:r>
      <w:r w:rsidR="001D7459">
        <w:rPr>
          <w:rFonts w:ascii="Times New Roman" w:hAnsi="Times New Roman" w:cs="Times New Roman"/>
        </w:rPr>
        <w:t>object</w:t>
      </w:r>
      <w:r w:rsidRPr="00CF38CB">
        <w:rPr>
          <w:rFonts w:ascii="Times New Roman" w:hAnsi="Times New Roman" w:cs="Times New Roman"/>
        </w:rPr>
        <w:t xml:space="preserve">) mixed linear model </w:t>
      </w:r>
      <w:commentRangeStart w:id="106"/>
      <w:commentRangeStart w:id="107"/>
      <w:r w:rsidRPr="00CF38CB">
        <w:rPr>
          <w:rFonts w:ascii="Times New Roman" w:hAnsi="Times New Roman" w:cs="Times New Roman"/>
        </w:rPr>
        <w:t xml:space="preserve">was </w:t>
      </w:r>
      <w:r w:rsidR="00A26067">
        <w:rPr>
          <w:rFonts w:ascii="Times New Roman" w:hAnsi="Times New Roman" w:cs="Times New Roman"/>
        </w:rPr>
        <w:t xml:space="preserve">used to </w:t>
      </w:r>
      <w:r w:rsidRPr="00CF38CB">
        <w:rPr>
          <w:rFonts w:ascii="Times New Roman" w:hAnsi="Times New Roman" w:cs="Times New Roman"/>
        </w:rPr>
        <w:t>analyze offensiveness ratings</w:t>
      </w:r>
      <w:commentRangeEnd w:id="106"/>
      <w:r w:rsidR="00C8195E">
        <w:rPr>
          <w:rStyle w:val="CommentReference"/>
        </w:rPr>
        <w:commentReference w:id="106"/>
      </w:r>
      <w:commentRangeEnd w:id="107"/>
      <w:r w:rsidR="004207F9">
        <w:rPr>
          <w:rStyle w:val="CommentReference"/>
        </w:rPr>
        <w:commentReference w:id="107"/>
      </w:r>
      <w:r w:rsidR="007F4D44" w:rsidRPr="00CF38CB">
        <w:rPr>
          <w:rFonts w:ascii="Times New Roman" w:hAnsi="Times New Roman" w:cs="Times New Roman"/>
        </w:rPr>
        <w:t xml:space="preserve">. </w:t>
      </w:r>
      <w:r w:rsidRPr="00CF38CB">
        <w:rPr>
          <w:rFonts w:ascii="Times New Roman" w:hAnsi="Times New Roman" w:cs="Times New Roman"/>
        </w:rPr>
        <w:t>A significant</w:t>
      </w:r>
      <w:r w:rsidR="00142646" w:rsidRPr="00CF38CB">
        <w:rPr>
          <w:rFonts w:ascii="Times New Roman" w:hAnsi="Times New Roman" w:cs="Times New Roman"/>
        </w:rPr>
        <w:t xml:space="preserve"> effect of word type was found</w:t>
      </w:r>
      <w:r w:rsidR="00863128">
        <w:rPr>
          <w:rFonts w:ascii="Times New Roman" w:hAnsi="Times New Roman" w:cs="Times New Roman"/>
        </w:rPr>
        <w:t xml:space="preserve">, </w:t>
      </w:r>
      <w:proofErr w:type="gramStart"/>
      <w:r w:rsidRPr="00CF38CB">
        <w:rPr>
          <w:rFonts w:ascii="Times New Roman" w:hAnsi="Times New Roman" w:cs="Times New Roman"/>
          <w:i/>
        </w:rPr>
        <w:t>F</w:t>
      </w:r>
      <w:r w:rsidRPr="00CF38CB">
        <w:rPr>
          <w:rFonts w:ascii="Times New Roman" w:hAnsi="Times New Roman" w:cs="Times New Roman"/>
        </w:rPr>
        <w:t>(</w:t>
      </w:r>
      <w:proofErr w:type="gramEnd"/>
      <w:r w:rsidRPr="00CF38CB">
        <w:rPr>
          <w:rFonts w:ascii="Times New Roman" w:hAnsi="Times New Roman" w:cs="Times New Roman"/>
        </w:rPr>
        <w:t>1,</w:t>
      </w:r>
      <w:r w:rsidR="006E06B5" w:rsidRPr="00CF38CB">
        <w:rPr>
          <w:rFonts w:ascii="Times New Roman" w:hAnsi="Times New Roman" w:cs="Times New Roman"/>
        </w:rPr>
        <w:t xml:space="preserve"> </w:t>
      </w:r>
      <w:r w:rsidRPr="00CF38CB">
        <w:rPr>
          <w:rFonts w:ascii="Times New Roman" w:hAnsi="Times New Roman" w:cs="Times New Roman"/>
        </w:rPr>
        <w:t xml:space="preserve">1766.01) = 5021.80, </w:t>
      </w:r>
      <w:r w:rsidRPr="00CF38CB">
        <w:rPr>
          <w:rFonts w:ascii="Times New Roman" w:hAnsi="Times New Roman" w:cs="Times New Roman"/>
          <w:i/>
        </w:rPr>
        <w:t>p</w:t>
      </w:r>
      <w:r w:rsidR="00863128">
        <w:rPr>
          <w:rFonts w:ascii="Times New Roman" w:hAnsi="Times New Roman" w:cs="Times New Roman"/>
          <w:i/>
        </w:rPr>
        <w:t xml:space="preserve"> </w:t>
      </w:r>
      <w:r w:rsidR="00863128">
        <w:rPr>
          <w:rFonts w:ascii="Times New Roman" w:hAnsi="Times New Roman" w:cs="Times New Roman"/>
        </w:rPr>
        <w:t xml:space="preserve">&lt; 0.001, </w:t>
      </w:r>
      <w:r w:rsidR="00863128">
        <w:rPr>
          <w:rFonts w:ascii="Times New Roman" w:hAnsi="Times New Roman" w:cs="Times New Roman"/>
          <w:i/>
        </w:rPr>
        <w:sym w:font="Symbol" w:char="F068"/>
      </w:r>
      <w:r w:rsidR="00863128">
        <w:rPr>
          <w:rFonts w:ascii="Times New Roman" w:hAnsi="Times New Roman" w:cs="Times New Roman"/>
          <w:i/>
          <w:vertAlign w:val="subscript"/>
        </w:rPr>
        <w:t>p</w:t>
      </w:r>
      <w:r w:rsidR="00863128">
        <w:rPr>
          <w:rFonts w:ascii="Times New Roman" w:hAnsi="Times New Roman" w:cs="Times New Roman"/>
          <w:i/>
          <w:vertAlign w:val="superscript"/>
        </w:rPr>
        <w:t>2</w:t>
      </w:r>
      <w:r w:rsidR="00863128">
        <w:rPr>
          <w:rFonts w:ascii="Times New Roman" w:hAnsi="Times New Roman" w:cs="Times New Roman"/>
        </w:rPr>
        <w:t xml:space="preserve"> = .74, </w:t>
      </w:r>
      <w:r w:rsidRPr="00CF38CB">
        <w:rPr>
          <w:rFonts w:ascii="Times New Roman" w:hAnsi="Times New Roman" w:cs="Times New Roman"/>
        </w:rPr>
        <w:t>indicating that taboo words (</w:t>
      </w:r>
      <w:r w:rsidRPr="00CF38CB">
        <w:rPr>
          <w:rFonts w:ascii="Times New Roman" w:hAnsi="Times New Roman" w:cs="Times New Roman"/>
          <w:i/>
        </w:rPr>
        <w:t>M</w:t>
      </w:r>
      <w:r w:rsidRPr="00CF38CB">
        <w:rPr>
          <w:rFonts w:ascii="Times New Roman" w:hAnsi="Times New Roman" w:cs="Times New Roman"/>
        </w:rPr>
        <w:t xml:space="preserve"> = 6.30, </w:t>
      </w:r>
      <w:r w:rsidR="00CC0AC0" w:rsidRPr="00CF38CB">
        <w:rPr>
          <w:rFonts w:ascii="Times New Roman" w:hAnsi="Times New Roman" w:cs="Times New Roman"/>
          <w:i/>
        </w:rPr>
        <w:t xml:space="preserve">SE </w:t>
      </w:r>
      <w:r w:rsidRPr="00CF38CB">
        <w:rPr>
          <w:rFonts w:ascii="Times New Roman" w:hAnsi="Times New Roman" w:cs="Times New Roman"/>
        </w:rPr>
        <w:t>= 0.08) were rated as more offensive than non</w:t>
      </w:r>
      <w:r w:rsidR="00142646" w:rsidRPr="00CF38CB">
        <w:rPr>
          <w:rFonts w:ascii="Times New Roman" w:hAnsi="Times New Roman" w:cs="Times New Roman"/>
        </w:rPr>
        <w:t>-</w:t>
      </w:r>
      <w:r w:rsidRPr="00CF38CB">
        <w:rPr>
          <w:rFonts w:ascii="Times New Roman" w:hAnsi="Times New Roman" w:cs="Times New Roman"/>
        </w:rPr>
        <w:t>taboo words (</w:t>
      </w:r>
      <w:r w:rsidR="00CC0AC0" w:rsidRPr="00CF38CB">
        <w:rPr>
          <w:rFonts w:ascii="Times New Roman" w:hAnsi="Times New Roman" w:cs="Times New Roman"/>
          <w:i/>
        </w:rPr>
        <w:t xml:space="preserve">M </w:t>
      </w:r>
      <w:r w:rsidRPr="00CF38CB">
        <w:rPr>
          <w:rFonts w:ascii="Times New Roman" w:hAnsi="Times New Roman" w:cs="Times New Roman"/>
        </w:rPr>
        <w:t xml:space="preserve">= 1.75, </w:t>
      </w:r>
      <w:r w:rsidR="00CC0AC0" w:rsidRPr="00CF38CB">
        <w:rPr>
          <w:rFonts w:ascii="Times New Roman" w:hAnsi="Times New Roman" w:cs="Times New Roman"/>
          <w:i/>
        </w:rPr>
        <w:t xml:space="preserve">SE </w:t>
      </w:r>
      <w:r w:rsidRPr="00CF38CB">
        <w:rPr>
          <w:rFonts w:ascii="Times New Roman" w:hAnsi="Times New Roman" w:cs="Times New Roman"/>
        </w:rPr>
        <w:t>= 0.07)</w:t>
      </w:r>
      <w:r w:rsidR="007F4D44" w:rsidRPr="00CF38CB">
        <w:rPr>
          <w:rFonts w:ascii="Times New Roman" w:hAnsi="Times New Roman" w:cs="Times New Roman"/>
        </w:rPr>
        <w:t xml:space="preserve">. </w:t>
      </w:r>
      <w:r w:rsidRPr="00CF38CB">
        <w:rPr>
          <w:rFonts w:ascii="Times New Roman" w:hAnsi="Times New Roman" w:cs="Times New Roman"/>
        </w:rPr>
        <w:t>A significant effe</w:t>
      </w:r>
      <w:r w:rsidR="00981A45">
        <w:rPr>
          <w:rFonts w:ascii="Times New Roman" w:hAnsi="Times New Roman" w:cs="Times New Roman"/>
        </w:rPr>
        <w:t xml:space="preserve">ct of pair type was also found, </w:t>
      </w:r>
      <w:proofErr w:type="gramStart"/>
      <w:r w:rsidRPr="00CF38CB">
        <w:rPr>
          <w:rFonts w:ascii="Times New Roman" w:hAnsi="Times New Roman" w:cs="Times New Roman"/>
          <w:i/>
        </w:rPr>
        <w:t>F</w:t>
      </w:r>
      <w:r w:rsidRPr="00CF38CB">
        <w:rPr>
          <w:rFonts w:ascii="Times New Roman" w:hAnsi="Times New Roman" w:cs="Times New Roman"/>
        </w:rPr>
        <w:t>(</w:t>
      </w:r>
      <w:proofErr w:type="gramEnd"/>
      <w:r w:rsidRPr="00CF38CB">
        <w:rPr>
          <w:rFonts w:ascii="Times New Roman" w:hAnsi="Times New Roman" w:cs="Times New Roman"/>
        </w:rPr>
        <w:t>1,</w:t>
      </w:r>
      <w:r w:rsidR="006E06B5" w:rsidRPr="00CF38CB">
        <w:rPr>
          <w:rFonts w:ascii="Times New Roman" w:hAnsi="Times New Roman" w:cs="Times New Roman"/>
        </w:rPr>
        <w:t xml:space="preserve"> </w:t>
      </w:r>
      <w:r w:rsidRPr="00CF38CB">
        <w:rPr>
          <w:rFonts w:ascii="Times New Roman" w:hAnsi="Times New Roman" w:cs="Times New Roman"/>
        </w:rPr>
        <w:t xml:space="preserve">1733.32) = 9.83, </w:t>
      </w:r>
      <w:r w:rsidRPr="00CF38CB">
        <w:rPr>
          <w:rFonts w:ascii="Times New Roman" w:hAnsi="Times New Roman" w:cs="Times New Roman"/>
          <w:i/>
        </w:rPr>
        <w:t>p</w:t>
      </w:r>
      <w:r w:rsidRPr="00CF38CB">
        <w:rPr>
          <w:rFonts w:ascii="Times New Roman" w:hAnsi="Times New Roman" w:cs="Times New Roman"/>
        </w:rPr>
        <w:t xml:space="preserve"> </w:t>
      </w:r>
      <w:r w:rsidR="00DD3232" w:rsidRPr="00CF38CB">
        <w:rPr>
          <w:rFonts w:ascii="Times New Roman" w:hAnsi="Times New Roman" w:cs="Times New Roman"/>
        </w:rPr>
        <w:t xml:space="preserve">&lt; </w:t>
      </w:r>
      <w:r w:rsidRPr="00CF38CB">
        <w:rPr>
          <w:rFonts w:ascii="Times New Roman" w:hAnsi="Times New Roman" w:cs="Times New Roman"/>
        </w:rPr>
        <w:t>0.</w:t>
      </w:r>
      <w:r w:rsidR="00DD3232" w:rsidRPr="00CF38CB">
        <w:rPr>
          <w:rFonts w:ascii="Times New Roman" w:hAnsi="Times New Roman" w:cs="Times New Roman"/>
        </w:rPr>
        <w:t>01</w:t>
      </w:r>
      <w:r w:rsidR="00981A45">
        <w:rPr>
          <w:rFonts w:ascii="Times New Roman" w:hAnsi="Times New Roman" w:cs="Times New Roman"/>
        </w:rPr>
        <w:t xml:space="preserve">, </w:t>
      </w:r>
      <w:r w:rsidR="00981A45">
        <w:rPr>
          <w:rFonts w:ascii="Times New Roman" w:hAnsi="Times New Roman" w:cs="Times New Roman"/>
          <w:i/>
        </w:rPr>
        <w:sym w:font="Symbol" w:char="F068"/>
      </w:r>
      <w:r w:rsidR="00981A45">
        <w:rPr>
          <w:rFonts w:ascii="Times New Roman" w:hAnsi="Times New Roman" w:cs="Times New Roman"/>
          <w:i/>
          <w:vertAlign w:val="subscript"/>
        </w:rPr>
        <w:t>p</w:t>
      </w:r>
      <w:r w:rsidR="00981A45">
        <w:rPr>
          <w:rFonts w:ascii="Times New Roman" w:hAnsi="Times New Roman" w:cs="Times New Roman"/>
          <w:i/>
          <w:vertAlign w:val="superscript"/>
        </w:rPr>
        <w:t>2</w:t>
      </w:r>
      <w:r w:rsidR="00981A45">
        <w:rPr>
          <w:rFonts w:ascii="Times New Roman" w:hAnsi="Times New Roman" w:cs="Times New Roman"/>
        </w:rPr>
        <w:t xml:space="preserve"> = .01,</w:t>
      </w:r>
      <w:r w:rsidRPr="00CF38CB">
        <w:rPr>
          <w:rFonts w:ascii="Times New Roman" w:hAnsi="Times New Roman" w:cs="Times New Roman"/>
        </w:rPr>
        <w:t xml:space="preserve"> indicating that words that were paired with proper names (</w:t>
      </w:r>
      <w:r w:rsidR="00CC0AC0" w:rsidRPr="00CF38CB">
        <w:rPr>
          <w:rFonts w:ascii="Times New Roman" w:hAnsi="Times New Roman" w:cs="Times New Roman"/>
          <w:i/>
        </w:rPr>
        <w:t xml:space="preserve">M </w:t>
      </w:r>
      <w:r w:rsidRPr="00CF38CB">
        <w:rPr>
          <w:rFonts w:ascii="Times New Roman" w:hAnsi="Times New Roman" w:cs="Times New Roman"/>
        </w:rPr>
        <w:t xml:space="preserve">= 4.13, </w:t>
      </w:r>
      <w:r w:rsidR="00CC0AC0" w:rsidRPr="00CF38CB">
        <w:rPr>
          <w:rFonts w:ascii="Times New Roman" w:hAnsi="Times New Roman" w:cs="Times New Roman"/>
          <w:i/>
        </w:rPr>
        <w:t xml:space="preserve">SE </w:t>
      </w:r>
      <w:r w:rsidR="00981A45">
        <w:rPr>
          <w:rFonts w:ascii="Times New Roman" w:hAnsi="Times New Roman" w:cs="Times New Roman"/>
        </w:rPr>
        <w:t>= 0.08</w:t>
      </w:r>
      <w:r w:rsidRPr="00CF38CB">
        <w:rPr>
          <w:rFonts w:ascii="Times New Roman" w:hAnsi="Times New Roman" w:cs="Times New Roman"/>
        </w:rPr>
        <w:t xml:space="preserve">) were being rated as more offensive than </w:t>
      </w:r>
      <w:r w:rsidR="00536601" w:rsidRPr="00CF38CB">
        <w:rPr>
          <w:rFonts w:ascii="Times New Roman" w:hAnsi="Times New Roman" w:cs="Times New Roman"/>
        </w:rPr>
        <w:t>those</w:t>
      </w:r>
      <w:r w:rsidR="00CC0AC0" w:rsidRPr="00CF38CB">
        <w:rPr>
          <w:rFonts w:ascii="Times New Roman" w:hAnsi="Times New Roman" w:cs="Times New Roman"/>
          <w:i/>
        </w:rPr>
        <w:t xml:space="preserve"> </w:t>
      </w:r>
      <w:r w:rsidRPr="00CF38CB">
        <w:rPr>
          <w:rFonts w:ascii="Times New Roman" w:hAnsi="Times New Roman" w:cs="Times New Roman"/>
        </w:rPr>
        <w:t xml:space="preserve">paired with </w:t>
      </w:r>
      <w:r w:rsidR="001D7459">
        <w:rPr>
          <w:rFonts w:ascii="Times New Roman" w:hAnsi="Times New Roman" w:cs="Times New Roman"/>
        </w:rPr>
        <w:t>objects</w:t>
      </w:r>
      <w:r w:rsidRPr="00CF38CB">
        <w:rPr>
          <w:rFonts w:ascii="Times New Roman" w:hAnsi="Times New Roman" w:cs="Times New Roman"/>
        </w:rPr>
        <w:t xml:space="preserve"> (</w:t>
      </w:r>
      <w:r w:rsidR="00CC0AC0" w:rsidRPr="00CF38CB">
        <w:rPr>
          <w:rFonts w:ascii="Times New Roman" w:hAnsi="Times New Roman" w:cs="Times New Roman"/>
          <w:i/>
        </w:rPr>
        <w:t xml:space="preserve">M </w:t>
      </w:r>
      <w:r w:rsidRPr="00CF38CB">
        <w:rPr>
          <w:rFonts w:ascii="Times New Roman" w:hAnsi="Times New Roman" w:cs="Times New Roman"/>
        </w:rPr>
        <w:t xml:space="preserve">= 3.92, </w:t>
      </w:r>
      <w:r w:rsidR="00CC0AC0" w:rsidRPr="00CF38CB">
        <w:rPr>
          <w:rFonts w:ascii="Times New Roman" w:hAnsi="Times New Roman" w:cs="Times New Roman"/>
          <w:i/>
        </w:rPr>
        <w:t xml:space="preserve">SE </w:t>
      </w:r>
      <w:r w:rsidR="00981A45">
        <w:rPr>
          <w:rFonts w:ascii="Times New Roman" w:hAnsi="Times New Roman" w:cs="Times New Roman"/>
        </w:rPr>
        <w:t>= 0.08</w:t>
      </w:r>
      <w:r w:rsidRPr="00CF38CB">
        <w:rPr>
          <w:rFonts w:ascii="Times New Roman" w:hAnsi="Times New Roman" w:cs="Times New Roman"/>
        </w:rPr>
        <w:t>)</w:t>
      </w:r>
      <w:r w:rsidR="007F4D44" w:rsidRPr="00CF38CB">
        <w:rPr>
          <w:rFonts w:ascii="Times New Roman" w:hAnsi="Times New Roman" w:cs="Times New Roman"/>
        </w:rPr>
        <w:t xml:space="preserve">. </w:t>
      </w:r>
      <w:r w:rsidR="00142646" w:rsidRPr="00CF38CB">
        <w:rPr>
          <w:rFonts w:ascii="Times New Roman" w:hAnsi="Times New Roman" w:cs="Times New Roman"/>
        </w:rPr>
        <w:t>However, n</w:t>
      </w:r>
      <w:r w:rsidRPr="00CF38CB">
        <w:rPr>
          <w:rFonts w:ascii="Times New Roman" w:hAnsi="Times New Roman" w:cs="Times New Roman"/>
        </w:rPr>
        <w:t>o significant interacti</w:t>
      </w:r>
      <w:r w:rsidR="00142646" w:rsidRPr="00CF38CB">
        <w:rPr>
          <w:rFonts w:ascii="Times New Roman" w:hAnsi="Times New Roman" w:cs="Times New Roman"/>
        </w:rPr>
        <w:t>on effects were found</w:t>
      </w:r>
      <w:r w:rsidR="00981A45">
        <w:rPr>
          <w:rFonts w:ascii="Times New Roman" w:hAnsi="Times New Roman" w:cs="Times New Roman"/>
        </w:rPr>
        <w:t xml:space="preserve">, </w:t>
      </w:r>
      <w:proofErr w:type="gramStart"/>
      <w:r w:rsidRPr="00CF38CB">
        <w:rPr>
          <w:rFonts w:ascii="Times New Roman" w:hAnsi="Times New Roman" w:cs="Times New Roman"/>
          <w:i/>
        </w:rPr>
        <w:t>F</w:t>
      </w:r>
      <w:r w:rsidRPr="00CF38CB">
        <w:rPr>
          <w:rFonts w:ascii="Times New Roman" w:hAnsi="Times New Roman" w:cs="Times New Roman"/>
        </w:rPr>
        <w:t>(</w:t>
      </w:r>
      <w:proofErr w:type="gramEnd"/>
      <w:r w:rsidRPr="00CF38CB">
        <w:rPr>
          <w:rFonts w:ascii="Times New Roman" w:hAnsi="Times New Roman" w:cs="Times New Roman"/>
        </w:rPr>
        <w:t>1,</w:t>
      </w:r>
      <w:r w:rsidR="006E06B5" w:rsidRPr="00CF38CB">
        <w:rPr>
          <w:rFonts w:ascii="Times New Roman" w:hAnsi="Times New Roman" w:cs="Times New Roman"/>
        </w:rPr>
        <w:t xml:space="preserve"> </w:t>
      </w:r>
      <w:r w:rsidRPr="00CF38CB">
        <w:rPr>
          <w:rFonts w:ascii="Times New Roman" w:hAnsi="Times New Roman" w:cs="Times New Roman"/>
        </w:rPr>
        <w:t xml:space="preserve">1748.91) = 1.44, </w:t>
      </w:r>
      <w:r w:rsidRPr="00CF38CB">
        <w:rPr>
          <w:rFonts w:ascii="Times New Roman" w:hAnsi="Times New Roman" w:cs="Times New Roman"/>
          <w:i/>
        </w:rPr>
        <w:t>p</w:t>
      </w:r>
      <w:r w:rsidRPr="00CF38CB">
        <w:rPr>
          <w:rFonts w:ascii="Times New Roman" w:hAnsi="Times New Roman" w:cs="Times New Roman"/>
        </w:rPr>
        <w:t xml:space="preserve"> = 0.23</w:t>
      </w:r>
      <w:r w:rsidR="00981A45">
        <w:rPr>
          <w:rFonts w:ascii="Times New Roman" w:hAnsi="Times New Roman" w:cs="Times New Roman"/>
        </w:rPr>
        <w:t>,</w:t>
      </w:r>
      <w:r w:rsidR="00981A45" w:rsidRPr="00981A45">
        <w:rPr>
          <w:rFonts w:ascii="Times New Roman" w:hAnsi="Times New Roman" w:cs="Times New Roman"/>
          <w:i/>
        </w:rPr>
        <w:t xml:space="preserve"> </w:t>
      </w:r>
      <w:r w:rsidR="00981A45">
        <w:rPr>
          <w:rFonts w:ascii="Times New Roman" w:hAnsi="Times New Roman" w:cs="Times New Roman"/>
          <w:i/>
        </w:rPr>
        <w:sym w:font="Symbol" w:char="F068"/>
      </w:r>
      <w:r w:rsidR="00981A45">
        <w:rPr>
          <w:rFonts w:ascii="Times New Roman" w:hAnsi="Times New Roman" w:cs="Times New Roman"/>
          <w:i/>
          <w:vertAlign w:val="subscript"/>
        </w:rPr>
        <w:t>p</w:t>
      </w:r>
      <w:r w:rsidR="00981A45">
        <w:rPr>
          <w:rFonts w:ascii="Times New Roman" w:hAnsi="Times New Roman" w:cs="Times New Roman"/>
          <w:i/>
          <w:vertAlign w:val="superscript"/>
        </w:rPr>
        <w:t>2</w:t>
      </w:r>
      <w:r w:rsidR="00981A45">
        <w:rPr>
          <w:rFonts w:ascii="Times New Roman" w:hAnsi="Times New Roman" w:cs="Times New Roman"/>
        </w:rPr>
        <w:t xml:space="preserve"> </w:t>
      </w:r>
      <w:r w:rsidR="00CA328E">
        <w:rPr>
          <w:rFonts w:ascii="Times New Roman" w:hAnsi="Times New Roman" w:cs="Times New Roman"/>
        </w:rPr>
        <w:t>&lt; .01</w:t>
      </w:r>
      <w:r w:rsidR="00142646" w:rsidRPr="00CF38CB">
        <w:rPr>
          <w:rFonts w:ascii="Times New Roman" w:hAnsi="Times New Roman" w:cs="Times New Roman"/>
        </w:rPr>
        <w:t>.</w:t>
      </w:r>
      <w:r w:rsidR="007F4D44" w:rsidRPr="00CF38CB">
        <w:rPr>
          <w:rFonts w:ascii="Times New Roman" w:hAnsi="Times New Roman" w:cs="Times New Roman"/>
        </w:rPr>
        <w:t xml:space="preserve"> </w:t>
      </w:r>
    </w:p>
    <w:p w14:paraId="32664AAE" w14:textId="77777777" w:rsidR="005A0B76" w:rsidRPr="005A0B76" w:rsidRDefault="21543606" w:rsidP="00E305C1">
      <w:pPr>
        <w:pStyle w:val="BodyText"/>
        <w:spacing w:after="0" w:line="480" w:lineRule="auto"/>
        <w:outlineLvl w:val="0"/>
        <w:rPr>
          <w:rFonts w:ascii="Times New Roman" w:hAnsi="Times New Roman" w:cs="Times New Roman"/>
          <w:b/>
        </w:rPr>
      </w:pPr>
      <w:r w:rsidRPr="21543606">
        <w:rPr>
          <w:rFonts w:ascii="Times New Roman" w:eastAsia="Times New Roman" w:hAnsi="Times New Roman" w:cs="Times New Roman"/>
          <w:b/>
          <w:bCs/>
        </w:rPr>
        <w:t xml:space="preserve">Recognition </w:t>
      </w:r>
    </w:p>
    <w:p w14:paraId="194BB188" w14:textId="7FC97CA4" w:rsidR="003F5F82" w:rsidRPr="00CF38CB" w:rsidRDefault="00142646" w:rsidP="00AB4A08">
      <w:pPr>
        <w:pStyle w:val="BodyText"/>
        <w:spacing w:after="0" w:line="480" w:lineRule="auto"/>
        <w:ind w:firstLine="720"/>
        <w:rPr>
          <w:rFonts w:ascii="Times New Roman" w:hAnsi="Times New Roman" w:cs="Times New Roman"/>
        </w:rPr>
      </w:pPr>
      <w:r w:rsidRPr="00CF38CB">
        <w:rPr>
          <w:rFonts w:ascii="Times New Roman" w:hAnsi="Times New Roman" w:cs="Times New Roman"/>
        </w:rPr>
        <w:t xml:space="preserve">Another </w:t>
      </w:r>
      <w:r w:rsidR="00B030AC">
        <w:rPr>
          <w:rFonts w:ascii="Times New Roman" w:hAnsi="Times New Roman" w:cs="Times New Roman"/>
        </w:rPr>
        <w:t>2 (</w:t>
      </w:r>
      <w:r w:rsidR="00536601" w:rsidRPr="00CF38CB">
        <w:rPr>
          <w:rFonts w:ascii="Times New Roman" w:hAnsi="Times New Roman" w:cs="Times New Roman"/>
        </w:rPr>
        <w:t>w</w:t>
      </w:r>
      <w:r w:rsidR="003F5F82" w:rsidRPr="00CF38CB">
        <w:rPr>
          <w:rFonts w:ascii="Times New Roman" w:hAnsi="Times New Roman" w:cs="Times New Roman"/>
        </w:rPr>
        <w:t xml:space="preserve">ord </w:t>
      </w:r>
      <w:r w:rsidR="00536601" w:rsidRPr="00CF38CB">
        <w:rPr>
          <w:rFonts w:ascii="Times New Roman" w:hAnsi="Times New Roman" w:cs="Times New Roman"/>
        </w:rPr>
        <w:t>t</w:t>
      </w:r>
      <w:r w:rsidR="00B030AC">
        <w:rPr>
          <w:rFonts w:ascii="Times New Roman" w:hAnsi="Times New Roman" w:cs="Times New Roman"/>
        </w:rPr>
        <w:t>ype: t</w:t>
      </w:r>
      <w:r w:rsidRPr="00CF38CB">
        <w:rPr>
          <w:rFonts w:ascii="Times New Roman" w:hAnsi="Times New Roman" w:cs="Times New Roman"/>
        </w:rPr>
        <w:t>aboo, non</w:t>
      </w:r>
      <w:r w:rsidR="00E305C1">
        <w:rPr>
          <w:rFonts w:ascii="Times New Roman" w:hAnsi="Times New Roman" w:cs="Times New Roman"/>
        </w:rPr>
        <w:t>-</w:t>
      </w:r>
      <w:r w:rsidRPr="00CF38CB">
        <w:rPr>
          <w:rFonts w:ascii="Times New Roman" w:hAnsi="Times New Roman" w:cs="Times New Roman"/>
        </w:rPr>
        <w:t xml:space="preserve">taboo) </w:t>
      </w:r>
      <w:r w:rsidR="00B030AC">
        <w:rPr>
          <w:rFonts w:ascii="Times New Roman" w:hAnsi="Times New Roman" w:cs="Times New Roman"/>
        </w:rPr>
        <w:t>X</w:t>
      </w:r>
      <w:r w:rsidRPr="00CF38CB">
        <w:rPr>
          <w:rFonts w:ascii="Times New Roman" w:hAnsi="Times New Roman" w:cs="Times New Roman"/>
        </w:rPr>
        <w:t xml:space="preserve"> </w:t>
      </w:r>
      <w:r w:rsidR="00B030AC">
        <w:rPr>
          <w:rFonts w:ascii="Times New Roman" w:hAnsi="Times New Roman" w:cs="Times New Roman"/>
        </w:rPr>
        <w:t>2 (p</w:t>
      </w:r>
      <w:r w:rsidR="003F5F82" w:rsidRPr="00CF38CB">
        <w:rPr>
          <w:rFonts w:ascii="Times New Roman" w:hAnsi="Times New Roman" w:cs="Times New Roman"/>
        </w:rPr>
        <w:t xml:space="preserve">air </w:t>
      </w:r>
      <w:r w:rsidR="00536601" w:rsidRPr="00CF38CB">
        <w:rPr>
          <w:rFonts w:ascii="Times New Roman" w:hAnsi="Times New Roman" w:cs="Times New Roman"/>
        </w:rPr>
        <w:t>t</w:t>
      </w:r>
      <w:r w:rsidR="00B030AC">
        <w:rPr>
          <w:rFonts w:ascii="Times New Roman" w:hAnsi="Times New Roman" w:cs="Times New Roman"/>
        </w:rPr>
        <w:t xml:space="preserve">ype: </w:t>
      </w:r>
      <w:r w:rsidR="003F5F82" w:rsidRPr="00CF38CB">
        <w:rPr>
          <w:rFonts w:ascii="Times New Roman" w:hAnsi="Times New Roman" w:cs="Times New Roman"/>
        </w:rPr>
        <w:t xml:space="preserve">name, </w:t>
      </w:r>
      <w:r w:rsidR="001D7459">
        <w:rPr>
          <w:rFonts w:ascii="Times New Roman" w:hAnsi="Times New Roman" w:cs="Times New Roman"/>
        </w:rPr>
        <w:t>object</w:t>
      </w:r>
      <w:r w:rsidR="003F5F82" w:rsidRPr="00CF38CB">
        <w:rPr>
          <w:rFonts w:ascii="Times New Roman" w:hAnsi="Times New Roman" w:cs="Times New Roman"/>
        </w:rPr>
        <w:t xml:space="preserve">) mixed linear model was </w:t>
      </w:r>
      <w:r w:rsidR="001E6B98">
        <w:rPr>
          <w:rFonts w:ascii="Times New Roman" w:hAnsi="Times New Roman" w:cs="Times New Roman"/>
        </w:rPr>
        <w:t xml:space="preserve">used to investigate the effect of </w:t>
      </w:r>
      <w:commentRangeStart w:id="108"/>
      <w:commentRangeStart w:id="109"/>
      <w:r w:rsidR="001E6B98">
        <w:rPr>
          <w:rFonts w:ascii="Times New Roman" w:hAnsi="Times New Roman" w:cs="Times New Roman"/>
        </w:rPr>
        <w:t xml:space="preserve">IVs </w:t>
      </w:r>
      <w:commentRangeEnd w:id="108"/>
      <w:r w:rsidR="008F4F96">
        <w:rPr>
          <w:rStyle w:val="CommentReference"/>
        </w:rPr>
        <w:commentReference w:id="108"/>
      </w:r>
      <w:commentRangeEnd w:id="109"/>
      <w:r w:rsidR="00CE09F4">
        <w:rPr>
          <w:rStyle w:val="CommentReference"/>
        </w:rPr>
        <w:commentReference w:id="109"/>
      </w:r>
      <w:r w:rsidR="001E6B98">
        <w:rPr>
          <w:rFonts w:ascii="Times New Roman" w:hAnsi="Times New Roman" w:cs="Times New Roman"/>
        </w:rPr>
        <w:t>on</w:t>
      </w:r>
      <w:r w:rsidR="003F5F82" w:rsidRPr="00CF38CB">
        <w:rPr>
          <w:rFonts w:ascii="Times New Roman" w:hAnsi="Times New Roman" w:cs="Times New Roman"/>
        </w:rPr>
        <w:t xml:space="preserve"> </w:t>
      </w:r>
      <w:r w:rsidR="00B030AC">
        <w:rPr>
          <w:rFonts w:ascii="Times New Roman" w:hAnsi="Times New Roman" w:cs="Times New Roman"/>
        </w:rPr>
        <w:t>recognition</w:t>
      </w:r>
      <w:r w:rsidR="00614932">
        <w:rPr>
          <w:rFonts w:ascii="Times New Roman" w:hAnsi="Times New Roman" w:cs="Times New Roman"/>
        </w:rPr>
        <w:t xml:space="preserve"> proportion</w:t>
      </w:r>
      <w:r w:rsidR="003F5F82" w:rsidRPr="00CF38CB">
        <w:rPr>
          <w:rFonts w:ascii="Times New Roman" w:hAnsi="Times New Roman" w:cs="Times New Roman"/>
        </w:rPr>
        <w:t xml:space="preserve"> of the </w:t>
      </w:r>
      <w:r w:rsidR="006E06B5" w:rsidRPr="00CF38CB">
        <w:rPr>
          <w:rFonts w:ascii="Times New Roman" w:hAnsi="Times New Roman" w:cs="Times New Roman"/>
        </w:rPr>
        <w:t>subject of the</w:t>
      </w:r>
      <w:r w:rsidRPr="00CF38CB">
        <w:rPr>
          <w:rFonts w:ascii="Times New Roman" w:hAnsi="Times New Roman" w:cs="Times New Roman"/>
        </w:rPr>
        <w:t xml:space="preserve"> sixteen</w:t>
      </w:r>
      <w:r w:rsidR="006E06B5" w:rsidRPr="00CF38CB">
        <w:rPr>
          <w:rFonts w:ascii="Times New Roman" w:hAnsi="Times New Roman" w:cs="Times New Roman"/>
        </w:rPr>
        <w:t xml:space="preserve"> statements</w:t>
      </w:r>
      <w:r w:rsidR="007F4D44" w:rsidRPr="00CF38CB">
        <w:rPr>
          <w:rFonts w:ascii="Times New Roman" w:hAnsi="Times New Roman" w:cs="Times New Roman"/>
        </w:rPr>
        <w:t xml:space="preserve">. </w:t>
      </w:r>
      <w:r w:rsidR="006E06B5" w:rsidRPr="00CF38CB">
        <w:rPr>
          <w:rFonts w:ascii="Times New Roman" w:hAnsi="Times New Roman" w:cs="Times New Roman"/>
        </w:rPr>
        <w:t>A significant</w:t>
      </w:r>
      <w:r w:rsidRPr="00CF38CB">
        <w:rPr>
          <w:rFonts w:ascii="Times New Roman" w:hAnsi="Times New Roman" w:cs="Times New Roman"/>
        </w:rPr>
        <w:t xml:space="preserve"> effect of pair type was found</w:t>
      </w:r>
      <w:r w:rsidR="00B030AC">
        <w:rPr>
          <w:rFonts w:ascii="Times New Roman" w:hAnsi="Times New Roman" w:cs="Times New Roman"/>
        </w:rPr>
        <w:t xml:space="preserve">, </w:t>
      </w:r>
      <w:proofErr w:type="gramStart"/>
      <w:r w:rsidR="006E06B5" w:rsidRPr="00CF38CB">
        <w:rPr>
          <w:rFonts w:ascii="Times New Roman" w:hAnsi="Times New Roman" w:cs="Times New Roman"/>
          <w:i/>
        </w:rPr>
        <w:t>F</w:t>
      </w:r>
      <w:r w:rsidR="006E06B5" w:rsidRPr="00CF38CB">
        <w:rPr>
          <w:rFonts w:ascii="Times New Roman" w:hAnsi="Times New Roman" w:cs="Times New Roman"/>
        </w:rPr>
        <w:t>(</w:t>
      </w:r>
      <w:proofErr w:type="gramEnd"/>
      <w:r w:rsidR="006E06B5" w:rsidRPr="00CF38CB">
        <w:rPr>
          <w:rFonts w:ascii="Times New Roman" w:hAnsi="Times New Roman" w:cs="Times New Roman"/>
        </w:rPr>
        <w:t xml:space="preserve">1, 2306.50) = 81.35, </w:t>
      </w:r>
      <w:r w:rsidR="006E06B5" w:rsidRPr="00CF38CB">
        <w:rPr>
          <w:rFonts w:ascii="Times New Roman" w:hAnsi="Times New Roman" w:cs="Times New Roman"/>
          <w:i/>
        </w:rPr>
        <w:t>p</w:t>
      </w:r>
      <w:r w:rsidRPr="00CF38CB">
        <w:rPr>
          <w:rFonts w:ascii="Times New Roman" w:hAnsi="Times New Roman" w:cs="Times New Roman"/>
        </w:rPr>
        <w:t xml:space="preserve"> &lt; 0.001</w:t>
      </w:r>
      <w:r w:rsidR="00B030AC">
        <w:rPr>
          <w:rFonts w:ascii="Times New Roman" w:hAnsi="Times New Roman" w:cs="Times New Roman"/>
        </w:rPr>
        <w:t xml:space="preserve">, </w:t>
      </w:r>
      <w:r w:rsidR="00B030AC">
        <w:rPr>
          <w:rFonts w:ascii="Times New Roman" w:hAnsi="Times New Roman" w:cs="Times New Roman"/>
          <w:i/>
        </w:rPr>
        <w:sym w:font="Symbol" w:char="F068"/>
      </w:r>
      <w:r w:rsidR="00B030AC">
        <w:rPr>
          <w:rFonts w:ascii="Times New Roman" w:hAnsi="Times New Roman" w:cs="Times New Roman"/>
          <w:i/>
          <w:vertAlign w:val="subscript"/>
        </w:rPr>
        <w:t>p</w:t>
      </w:r>
      <w:r w:rsidR="00B030AC">
        <w:rPr>
          <w:rFonts w:ascii="Times New Roman" w:hAnsi="Times New Roman" w:cs="Times New Roman"/>
          <w:i/>
          <w:vertAlign w:val="superscript"/>
        </w:rPr>
        <w:t>2</w:t>
      </w:r>
      <w:r w:rsidR="00B030AC">
        <w:rPr>
          <w:rFonts w:ascii="Times New Roman" w:hAnsi="Times New Roman" w:cs="Times New Roman"/>
        </w:rPr>
        <w:t xml:space="preserve"> = .03,</w:t>
      </w:r>
      <w:r w:rsidR="006E06B5" w:rsidRPr="00CF38CB">
        <w:rPr>
          <w:rFonts w:ascii="Times New Roman" w:hAnsi="Times New Roman" w:cs="Times New Roman"/>
        </w:rPr>
        <w:t xml:space="preserve"> indicating that </w:t>
      </w:r>
      <w:r w:rsidR="009D5DEF">
        <w:rPr>
          <w:rFonts w:ascii="Times New Roman" w:hAnsi="Times New Roman" w:cs="Times New Roman"/>
        </w:rPr>
        <w:t>object</w:t>
      </w:r>
      <w:r w:rsidR="00B030AC">
        <w:rPr>
          <w:rFonts w:ascii="Times New Roman" w:hAnsi="Times New Roman" w:cs="Times New Roman"/>
        </w:rPr>
        <w:t>s</w:t>
      </w:r>
      <w:r w:rsidR="006E06B5" w:rsidRPr="00CF38CB">
        <w:rPr>
          <w:rFonts w:ascii="Times New Roman" w:hAnsi="Times New Roman" w:cs="Times New Roman"/>
        </w:rPr>
        <w:t xml:space="preserve"> (</w:t>
      </w:r>
      <w:r w:rsidR="00CC0AC0" w:rsidRPr="00CF38CB">
        <w:rPr>
          <w:rFonts w:ascii="Times New Roman" w:hAnsi="Times New Roman" w:cs="Times New Roman"/>
          <w:i/>
        </w:rPr>
        <w:t xml:space="preserve">M </w:t>
      </w:r>
      <w:r w:rsidR="006E06B5" w:rsidRPr="00CF38CB">
        <w:rPr>
          <w:rFonts w:ascii="Times New Roman" w:hAnsi="Times New Roman" w:cs="Times New Roman"/>
        </w:rPr>
        <w:t xml:space="preserve">= 0.57, </w:t>
      </w:r>
      <w:r w:rsidR="00CC0AC0" w:rsidRPr="00CF38CB">
        <w:rPr>
          <w:rFonts w:ascii="Times New Roman" w:hAnsi="Times New Roman" w:cs="Times New Roman"/>
          <w:i/>
        </w:rPr>
        <w:t xml:space="preserve">SE </w:t>
      </w:r>
      <w:r w:rsidR="006E06B5" w:rsidRPr="00CF38CB">
        <w:rPr>
          <w:rFonts w:ascii="Times New Roman" w:hAnsi="Times New Roman" w:cs="Times New Roman"/>
        </w:rPr>
        <w:t>= 0.02) were more often correctly recalled than proper names (</w:t>
      </w:r>
      <w:r w:rsidR="00CC0AC0" w:rsidRPr="00CF38CB">
        <w:rPr>
          <w:rFonts w:ascii="Times New Roman" w:hAnsi="Times New Roman" w:cs="Times New Roman"/>
          <w:i/>
        </w:rPr>
        <w:t xml:space="preserve">M </w:t>
      </w:r>
      <w:r w:rsidR="006E06B5" w:rsidRPr="00CF38CB">
        <w:rPr>
          <w:rFonts w:ascii="Times New Roman" w:hAnsi="Times New Roman" w:cs="Times New Roman"/>
        </w:rPr>
        <w:t xml:space="preserve">= 0.40, </w:t>
      </w:r>
      <w:r w:rsidR="00CC0AC0" w:rsidRPr="00CF38CB">
        <w:rPr>
          <w:rFonts w:ascii="Times New Roman" w:hAnsi="Times New Roman" w:cs="Times New Roman"/>
          <w:i/>
        </w:rPr>
        <w:t xml:space="preserve">SE </w:t>
      </w:r>
      <w:r w:rsidR="006E06B5" w:rsidRPr="00CF38CB">
        <w:rPr>
          <w:rFonts w:ascii="Times New Roman" w:hAnsi="Times New Roman" w:cs="Times New Roman"/>
        </w:rPr>
        <w:t>= 0.02)</w:t>
      </w:r>
      <w:r w:rsidR="007F4D44" w:rsidRPr="00CF38CB">
        <w:rPr>
          <w:rFonts w:ascii="Times New Roman" w:hAnsi="Times New Roman" w:cs="Times New Roman"/>
        </w:rPr>
        <w:t>.</w:t>
      </w:r>
      <w:r w:rsidR="00536601" w:rsidRPr="00CF38CB">
        <w:rPr>
          <w:rFonts w:ascii="Times New Roman" w:hAnsi="Times New Roman" w:cs="Times New Roman"/>
        </w:rPr>
        <w:t xml:space="preserve"> </w:t>
      </w:r>
      <w:r w:rsidR="006E06B5" w:rsidRPr="00CF38CB">
        <w:rPr>
          <w:rFonts w:ascii="Times New Roman" w:hAnsi="Times New Roman" w:cs="Times New Roman"/>
        </w:rPr>
        <w:t>No significant</w:t>
      </w:r>
      <w:r w:rsidR="00B030AC">
        <w:rPr>
          <w:rFonts w:ascii="Times New Roman" w:hAnsi="Times New Roman" w:cs="Times New Roman"/>
        </w:rPr>
        <w:t xml:space="preserve"> effect of word type was found, </w:t>
      </w:r>
      <w:proofErr w:type="gramStart"/>
      <w:r w:rsidR="006E06B5" w:rsidRPr="00CF38CB">
        <w:rPr>
          <w:rFonts w:ascii="Times New Roman" w:hAnsi="Times New Roman" w:cs="Times New Roman"/>
          <w:i/>
        </w:rPr>
        <w:t>F</w:t>
      </w:r>
      <w:r w:rsidR="006E06B5" w:rsidRPr="00CF38CB">
        <w:rPr>
          <w:rFonts w:ascii="Times New Roman" w:hAnsi="Times New Roman" w:cs="Times New Roman"/>
        </w:rPr>
        <w:t>(</w:t>
      </w:r>
      <w:proofErr w:type="gramEnd"/>
      <w:r w:rsidR="006E06B5" w:rsidRPr="00CF38CB">
        <w:rPr>
          <w:rFonts w:ascii="Times New Roman" w:hAnsi="Times New Roman" w:cs="Times New Roman"/>
        </w:rPr>
        <w:t>1, 2307</w:t>
      </w:r>
      <w:r w:rsidR="00B030AC">
        <w:rPr>
          <w:rFonts w:ascii="Times New Roman" w:hAnsi="Times New Roman" w:cs="Times New Roman"/>
        </w:rPr>
        <w:t>.00</w:t>
      </w:r>
      <w:r w:rsidR="006E06B5" w:rsidRPr="00CF38CB">
        <w:rPr>
          <w:rFonts w:ascii="Times New Roman" w:hAnsi="Times New Roman" w:cs="Times New Roman"/>
        </w:rPr>
        <w:t xml:space="preserve">) </w:t>
      </w:r>
      <w:r w:rsidR="00C53359" w:rsidRPr="00CF38CB">
        <w:rPr>
          <w:rFonts w:ascii="Times New Roman" w:hAnsi="Times New Roman" w:cs="Times New Roman"/>
        </w:rPr>
        <w:lastRenderedPageBreak/>
        <w:t>&lt;</w:t>
      </w:r>
      <w:r w:rsidR="006E06B5" w:rsidRPr="00CF38CB">
        <w:rPr>
          <w:rFonts w:ascii="Times New Roman" w:hAnsi="Times New Roman" w:cs="Times New Roman"/>
        </w:rPr>
        <w:t xml:space="preserve"> </w:t>
      </w:r>
      <w:r w:rsidR="00B030AC">
        <w:rPr>
          <w:rFonts w:ascii="Times New Roman" w:hAnsi="Times New Roman" w:cs="Times New Roman"/>
        </w:rPr>
        <w:t>.01</w:t>
      </w:r>
      <w:r w:rsidR="006E06B5" w:rsidRPr="00CF38CB">
        <w:rPr>
          <w:rFonts w:ascii="Times New Roman" w:hAnsi="Times New Roman" w:cs="Times New Roman"/>
        </w:rPr>
        <w:t xml:space="preserve">, </w:t>
      </w:r>
      <w:r w:rsidR="006E06B5" w:rsidRPr="00CF38CB">
        <w:rPr>
          <w:rFonts w:ascii="Times New Roman" w:hAnsi="Times New Roman" w:cs="Times New Roman"/>
          <w:i/>
        </w:rPr>
        <w:t>p</w:t>
      </w:r>
      <w:r w:rsidRPr="00CF38CB">
        <w:rPr>
          <w:rFonts w:ascii="Times New Roman" w:hAnsi="Times New Roman" w:cs="Times New Roman"/>
        </w:rPr>
        <w:t xml:space="preserve"> = 0.95</w:t>
      </w:r>
      <w:r w:rsidR="00B030AC">
        <w:rPr>
          <w:rFonts w:ascii="Times New Roman" w:hAnsi="Times New Roman" w:cs="Times New Roman"/>
        </w:rPr>
        <w:t xml:space="preserve">, </w:t>
      </w:r>
      <w:r w:rsidR="00B030AC">
        <w:rPr>
          <w:rFonts w:ascii="Times New Roman" w:hAnsi="Times New Roman" w:cs="Times New Roman"/>
          <w:i/>
        </w:rPr>
        <w:sym w:font="Symbol" w:char="F068"/>
      </w:r>
      <w:r w:rsidR="00B030AC">
        <w:rPr>
          <w:rFonts w:ascii="Times New Roman" w:hAnsi="Times New Roman" w:cs="Times New Roman"/>
          <w:i/>
          <w:vertAlign w:val="subscript"/>
        </w:rPr>
        <w:t>p</w:t>
      </w:r>
      <w:r w:rsidR="00B030AC">
        <w:rPr>
          <w:rFonts w:ascii="Times New Roman" w:hAnsi="Times New Roman" w:cs="Times New Roman"/>
          <w:i/>
          <w:vertAlign w:val="superscript"/>
        </w:rPr>
        <w:t>2</w:t>
      </w:r>
      <w:r w:rsidR="00B030AC">
        <w:rPr>
          <w:rFonts w:ascii="Times New Roman" w:hAnsi="Times New Roman" w:cs="Times New Roman"/>
        </w:rPr>
        <w:t xml:space="preserve"> &lt; .01,</w:t>
      </w:r>
      <w:r w:rsidR="006E06B5" w:rsidRPr="00CF38CB">
        <w:rPr>
          <w:rFonts w:ascii="Times New Roman" w:hAnsi="Times New Roman" w:cs="Times New Roman"/>
        </w:rPr>
        <w:t xml:space="preserve"> nor was there a</w:t>
      </w:r>
      <w:r w:rsidRPr="00CF38CB">
        <w:rPr>
          <w:rFonts w:ascii="Times New Roman" w:hAnsi="Times New Roman" w:cs="Times New Roman"/>
        </w:rPr>
        <w:t xml:space="preserve"> significant interaction found</w:t>
      </w:r>
      <w:r w:rsidR="00B030AC">
        <w:rPr>
          <w:rFonts w:ascii="Times New Roman" w:hAnsi="Times New Roman" w:cs="Times New Roman"/>
        </w:rPr>
        <w:t xml:space="preserve">, </w:t>
      </w:r>
      <w:r w:rsidR="006E06B5" w:rsidRPr="00CF38CB">
        <w:rPr>
          <w:rFonts w:ascii="Times New Roman" w:hAnsi="Times New Roman" w:cs="Times New Roman"/>
          <w:i/>
        </w:rPr>
        <w:t>F</w:t>
      </w:r>
      <w:r w:rsidR="006E06B5" w:rsidRPr="00CF38CB">
        <w:rPr>
          <w:rFonts w:ascii="Times New Roman" w:hAnsi="Times New Roman" w:cs="Times New Roman"/>
        </w:rPr>
        <w:t xml:space="preserve">(1, 2310.48) = 0.12, </w:t>
      </w:r>
      <w:r w:rsidR="006E06B5" w:rsidRPr="00CF38CB">
        <w:rPr>
          <w:rFonts w:ascii="Times New Roman" w:hAnsi="Times New Roman" w:cs="Times New Roman"/>
          <w:i/>
        </w:rPr>
        <w:t>p</w:t>
      </w:r>
      <w:r w:rsidR="006E06B5" w:rsidRPr="00CF38CB">
        <w:rPr>
          <w:rFonts w:ascii="Times New Roman" w:hAnsi="Times New Roman" w:cs="Times New Roman"/>
        </w:rPr>
        <w:t xml:space="preserve"> = 0.7</w:t>
      </w:r>
      <w:r w:rsidR="00DD3232" w:rsidRPr="00CF38CB">
        <w:rPr>
          <w:rFonts w:ascii="Times New Roman" w:hAnsi="Times New Roman" w:cs="Times New Roman"/>
        </w:rPr>
        <w:t>4</w:t>
      </w:r>
      <w:r w:rsidR="00B030AC">
        <w:rPr>
          <w:rFonts w:ascii="Times New Roman" w:hAnsi="Times New Roman" w:cs="Times New Roman"/>
        </w:rPr>
        <w:t xml:space="preserve">, </w:t>
      </w:r>
      <w:r w:rsidR="00B030AC">
        <w:rPr>
          <w:rFonts w:ascii="Times New Roman" w:hAnsi="Times New Roman" w:cs="Times New Roman"/>
          <w:i/>
        </w:rPr>
        <w:sym w:font="Symbol" w:char="F068"/>
      </w:r>
      <w:r w:rsidR="00B030AC">
        <w:rPr>
          <w:rFonts w:ascii="Times New Roman" w:hAnsi="Times New Roman" w:cs="Times New Roman"/>
          <w:i/>
          <w:vertAlign w:val="subscript"/>
        </w:rPr>
        <w:t>p</w:t>
      </w:r>
      <w:r w:rsidR="00B030AC">
        <w:rPr>
          <w:rFonts w:ascii="Times New Roman" w:hAnsi="Times New Roman" w:cs="Times New Roman"/>
          <w:i/>
          <w:vertAlign w:val="superscript"/>
        </w:rPr>
        <w:t>2</w:t>
      </w:r>
      <w:r w:rsidR="00B030AC">
        <w:rPr>
          <w:rFonts w:ascii="Times New Roman" w:hAnsi="Times New Roman" w:cs="Times New Roman"/>
        </w:rPr>
        <w:t xml:space="preserve"> &lt; .01</w:t>
      </w:r>
      <w:r w:rsidR="006E06B5" w:rsidRPr="00CF38CB">
        <w:rPr>
          <w:rFonts w:ascii="Times New Roman" w:hAnsi="Times New Roman" w:cs="Times New Roman"/>
        </w:rPr>
        <w:t>.</w:t>
      </w:r>
      <w:r w:rsidRPr="00CF38CB">
        <w:rPr>
          <w:rFonts w:ascii="Times New Roman" w:hAnsi="Times New Roman" w:cs="Times New Roman"/>
        </w:rPr>
        <w:t xml:space="preserve"> This effect was </w:t>
      </w:r>
      <w:r w:rsidR="00536601" w:rsidRPr="00CF38CB">
        <w:rPr>
          <w:rFonts w:ascii="Times New Roman" w:hAnsi="Times New Roman" w:cs="Times New Roman"/>
        </w:rPr>
        <w:t xml:space="preserve">opposite of our hypothesis, which was that we expected names to be remembered more than </w:t>
      </w:r>
      <w:r w:rsidR="009D5DEF">
        <w:rPr>
          <w:rFonts w:ascii="Times New Roman" w:hAnsi="Times New Roman" w:cs="Times New Roman"/>
        </w:rPr>
        <w:t>objects</w:t>
      </w:r>
      <w:r w:rsidR="00536601" w:rsidRPr="00CF38CB">
        <w:rPr>
          <w:rFonts w:ascii="Times New Roman" w:hAnsi="Times New Roman" w:cs="Times New Roman"/>
        </w:rPr>
        <w:t>, especially when paired with taboo words.</w:t>
      </w:r>
    </w:p>
    <w:p w14:paraId="07E66A5A" w14:textId="77777777" w:rsidR="00D52252" w:rsidRPr="00CF38CB" w:rsidRDefault="21543606" w:rsidP="00A400FB">
      <w:pPr>
        <w:pStyle w:val="BodyText"/>
        <w:spacing w:after="0" w:line="480" w:lineRule="auto"/>
        <w:jc w:val="center"/>
        <w:outlineLvl w:val="0"/>
        <w:rPr>
          <w:rFonts w:ascii="Times New Roman" w:hAnsi="Times New Roman" w:cs="Times New Roman"/>
          <w:b/>
        </w:rPr>
      </w:pPr>
      <w:r w:rsidRPr="21543606">
        <w:rPr>
          <w:rFonts w:ascii="Times New Roman" w:eastAsia="Times New Roman" w:hAnsi="Times New Roman" w:cs="Times New Roman"/>
          <w:b/>
          <w:bCs/>
        </w:rPr>
        <w:t>Discussion</w:t>
      </w:r>
    </w:p>
    <w:p w14:paraId="2D8ABE29" w14:textId="4A2CAC03" w:rsidR="00D065E9" w:rsidRPr="00CF38CB" w:rsidRDefault="00D065E9" w:rsidP="00B0160F">
      <w:pPr>
        <w:pStyle w:val="BodyText"/>
        <w:spacing w:after="0" w:line="480" w:lineRule="auto"/>
        <w:rPr>
          <w:rFonts w:ascii="Times New Roman" w:hAnsi="Times New Roman" w:cs="Times New Roman"/>
        </w:rPr>
      </w:pPr>
      <w:r w:rsidRPr="00CF38CB">
        <w:rPr>
          <w:rFonts w:ascii="Times New Roman" w:hAnsi="Times New Roman" w:cs="Times New Roman"/>
        </w:rPr>
        <w:tab/>
        <w:t>Taboo words were rated as more offensive than non</w:t>
      </w:r>
      <w:r w:rsidR="00142646" w:rsidRPr="00CF38CB">
        <w:rPr>
          <w:rFonts w:ascii="Times New Roman" w:hAnsi="Times New Roman" w:cs="Times New Roman"/>
        </w:rPr>
        <w:t>-</w:t>
      </w:r>
      <w:r w:rsidRPr="00CF38CB">
        <w:rPr>
          <w:rFonts w:ascii="Times New Roman" w:hAnsi="Times New Roman" w:cs="Times New Roman"/>
        </w:rPr>
        <w:t xml:space="preserve">taboo words, as we expected </w:t>
      </w:r>
      <w:r w:rsidR="005A1626" w:rsidRPr="00CF38CB">
        <w:rPr>
          <w:rFonts w:ascii="Times New Roman" w:hAnsi="Times New Roman" w:cs="Times New Roman"/>
        </w:rPr>
        <w:t>them</w:t>
      </w:r>
      <w:r w:rsidR="00CC0AC0" w:rsidRPr="00CF38CB">
        <w:rPr>
          <w:rFonts w:ascii="Times New Roman" w:hAnsi="Times New Roman" w:cs="Times New Roman"/>
          <w:i/>
        </w:rPr>
        <w:t xml:space="preserve"> </w:t>
      </w:r>
      <w:r w:rsidRPr="00CF38CB">
        <w:rPr>
          <w:rFonts w:ascii="Times New Roman" w:hAnsi="Times New Roman" w:cs="Times New Roman"/>
        </w:rPr>
        <w:t>to be</w:t>
      </w:r>
      <w:r w:rsidR="00142646" w:rsidRPr="00CF38CB">
        <w:rPr>
          <w:rFonts w:ascii="Times New Roman" w:hAnsi="Times New Roman" w:cs="Times New Roman"/>
        </w:rPr>
        <w:t xml:space="preserve">. </w:t>
      </w:r>
      <w:r w:rsidR="006A4882">
        <w:rPr>
          <w:rFonts w:ascii="Times New Roman" w:hAnsi="Times New Roman" w:cs="Times New Roman"/>
        </w:rPr>
        <w:t xml:space="preserve"> Experiment 1 did not indicate that taboo words paired with proper names were more offensive; however, when participants focused more on semantic processing in Experiment 2, </w:t>
      </w:r>
      <w:commentRangeStart w:id="110"/>
      <w:r w:rsidR="006A4882">
        <w:rPr>
          <w:rFonts w:ascii="Times New Roman" w:hAnsi="Times New Roman" w:cs="Times New Roman"/>
        </w:rPr>
        <w:t>we</w:t>
      </w:r>
      <w:commentRangeEnd w:id="110"/>
      <w:r w:rsidR="006A4882">
        <w:rPr>
          <w:rStyle w:val="CommentReference"/>
        </w:rPr>
        <w:commentReference w:id="110"/>
      </w:r>
      <w:r w:rsidR="006A4882">
        <w:rPr>
          <w:rFonts w:ascii="Times New Roman" w:hAnsi="Times New Roman" w:cs="Times New Roman"/>
        </w:rPr>
        <w:t xml:space="preserve"> did find that words (both taboo and non-taboo) were more offensive when paired with a proper name. </w:t>
      </w:r>
      <w:r w:rsidRPr="00CF38CB">
        <w:rPr>
          <w:rFonts w:ascii="Times New Roman" w:hAnsi="Times New Roman" w:cs="Times New Roman"/>
        </w:rPr>
        <w:t xml:space="preserve">We </w:t>
      </w:r>
      <w:r w:rsidR="004905EB">
        <w:rPr>
          <w:rFonts w:ascii="Times New Roman" w:hAnsi="Times New Roman" w:cs="Times New Roman"/>
        </w:rPr>
        <w:t>speculate this effect may be due to trying to match words in taboo and non-taboo</w:t>
      </w:r>
      <w:r w:rsidRPr="00CF38CB">
        <w:rPr>
          <w:rFonts w:ascii="Times New Roman" w:hAnsi="Times New Roman" w:cs="Times New Roman"/>
        </w:rPr>
        <w:t>, as the non</w:t>
      </w:r>
      <w:r w:rsidR="00142646" w:rsidRPr="00CF38CB">
        <w:rPr>
          <w:rFonts w:ascii="Times New Roman" w:hAnsi="Times New Roman" w:cs="Times New Roman"/>
        </w:rPr>
        <w:t>-</w:t>
      </w:r>
      <w:r w:rsidRPr="00CF38CB">
        <w:rPr>
          <w:rFonts w:ascii="Times New Roman" w:hAnsi="Times New Roman" w:cs="Times New Roman"/>
        </w:rPr>
        <w:t>taboo words were not particularly pleasant (</w:t>
      </w:r>
      <w:r w:rsidRPr="00CF38CB">
        <w:rPr>
          <w:rFonts w:ascii="Times New Roman" w:hAnsi="Times New Roman" w:cs="Times New Roman"/>
          <w:i/>
        </w:rPr>
        <w:t>dummy, pee</w:t>
      </w:r>
      <w:r w:rsidR="004905EB">
        <w:rPr>
          <w:rFonts w:ascii="Times New Roman" w:hAnsi="Times New Roman" w:cs="Times New Roman"/>
        </w:rPr>
        <w:t xml:space="preserve">). </w:t>
      </w:r>
      <w:r w:rsidR="007F4D44" w:rsidRPr="00CF38CB">
        <w:rPr>
          <w:rFonts w:ascii="Times New Roman" w:hAnsi="Times New Roman" w:cs="Times New Roman"/>
        </w:rPr>
        <w:t xml:space="preserve"> </w:t>
      </w:r>
      <w:r w:rsidR="00142646" w:rsidRPr="00CF38CB">
        <w:rPr>
          <w:rFonts w:ascii="Times New Roman" w:hAnsi="Times New Roman" w:cs="Times New Roman"/>
        </w:rPr>
        <w:t>Within</w:t>
      </w:r>
      <w:r w:rsidRPr="00CF38CB">
        <w:rPr>
          <w:rFonts w:ascii="Times New Roman" w:hAnsi="Times New Roman" w:cs="Times New Roman"/>
        </w:rPr>
        <w:t xml:space="preserve"> the recognition task, the fact that more </w:t>
      </w:r>
      <w:r w:rsidR="009351C5">
        <w:rPr>
          <w:rFonts w:ascii="Times New Roman" w:hAnsi="Times New Roman" w:cs="Times New Roman"/>
        </w:rPr>
        <w:t>objects</w:t>
      </w:r>
      <w:r w:rsidRPr="00CF38CB">
        <w:rPr>
          <w:rFonts w:ascii="Times New Roman" w:hAnsi="Times New Roman" w:cs="Times New Roman"/>
        </w:rPr>
        <w:t xml:space="preserve"> were chosen correctly than names </w:t>
      </w:r>
      <w:r w:rsidR="00CC0520">
        <w:rPr>
          <w:rFonts w:ascii="Times New Roman" w:hAnsi="Times New Roman" w:cs="Times New Roman"/>
        </w:rPr>
        <w:t>may reflect</w:t>
      </w:r>
      <w:r w:rsidRPr="00CF38CB">
        <w:rPr>
          <w:rFonts w:ascii="Times New Roman" w:hAnsi="Times New Roman" w:cs="Times New Roman"/>
        </w:rPr>
        <w:t xml:space="preserve"> </w:t>
      </w:r>
      <w:r w:rsidR="00536601" w:rsidRPr="00CF38CB">
        <w:rPr>
          <w:rFonts w:ascii="Times New Roman" w:hAnsi="Times New Roman" w:cs="Times New Roman"/>
        </w:rPr>
        <w:t>a potential memory encoding advantage</w:t>
      </w:r>
      <w:r w:rsidR="00C041EE">
        <w:rPr>
          <w:rFonts w:ascii="Times New Roman" w:hAnsi="Times New Roman" w:cs="Times New Roman"/>
        </w:rPr>
        <w:t xml:space="preserve">. It is likely that objects were more </w:t>
      </w:r>
      <w:r w:rsidRPr="00CF38CB">
        <w:rPr>
          <w:rFonts w:ascii="Times New Roman" w:hAnsi="Times New Roman" w:cs="Times New Roman"/>
        </w:rPr>
        <w:t xml:space="preserve">easily visualized than a proper name (especially if the participant does not personally know anyone by </w:t>
      </w:r>
      <w:r w:rsidR="00536601" w:rsidRPr="00CF38CB">
        <w:rPr>
          <w:rFonts w:ascii="Times New Roman" w:hAnsi="Times New Roman" w:cs="Times New Roman"/>
        </w:rPr>
        <w:t>that</w:t>
      </w:r>
      <w:r w:rsidR="00E305C1">
        <w:rPr>
          <w:rFonts w:ascii="Times New Roman" w:hAnsi="Times New Roman" w:cs="Times New Roman"/>
        </w:rPr>
        <w:t xml:space="preserve"> first name);</w:t>
      </w:r>
      <w:r w:rsidRPr="00CF38CB">
        <w:rPr>
          <w:rFonts w:ascii="Times New Roman" w:hAnsi="Times New Roman" w:cs="Times New Roman"/>
        </w:rPr>
        <w:t xml:space="preserve"> </w:t>
      </w:r>
      <w:r w:rsidR="00E305C1">
        <w:rPr>
          <w:rFonts w:ascii="Times New Roman" w:hAnsi="Times New Roman" w:cs="Times New Roman"/>
        </w:rPr>
        <w:t>therefore, it may be</w:t>
      </w:r>
      <w:r w:rsidRPr="00CF38CB">
        <w:rPr>
          <w:rFonts w:ascii="Times New Roman" w:hAnsi="Times New Roman" w:cs="Times New Roman"/>
        </w:rPr>
        <w:t xml:space="preserve"> no </w:t>
      </w:r>
      <w:r w:rsidR="005504D7" w:rsidRPr="00CF38CB">
        <w:rPr>
          <w:rFonts w:ascii="Times New Roman" w:hAnsi="Times New Roman" w:cs="Times New Roman"/>
        </w:rPr>
        <w:t>surprise</w:t>
      </w:r>
      <w:r w:rsidR="00CC0AC0" w:rsidRPr="00CF38CB">
        <w:rPr>
          <w:rFonts w:ascii="Times New Roman" w:hAnsi="Times New Roman" w:cs="Times New Roman"/>
          <w:i/>
        </w:rPr>
        <w:t xml:space="preserve"> </w:t>
      </w:r>
      <w:r w:rsidRPr="00CF38CB">
        <w:rPr>
          <w:rFonts w:ascii="Times New Roman" w:hAnsi="Times New Roman" w:cs="Times New Roman"/>
        </w:rPr>
        <w:t>that participants were able to recognize more of them</w:t>
      </w:r>
      <w:r w:rsidR="007F4D44" w:rsidRPr="00CF38CB">
        <w:rPr>
          <w:rFonts w:ascii="Times New Roman" w:hAnsi="Times New Roman" w:cs="Times New Roman"/>
        </w:rPr>
        <w:t>.</w:t>
      </w:r>
      <w:r w:rsidR="00536601" w:rsidRPr="00CF38CB">
        <w:rPr>
          <w:rFonts w:ascii="Times New Roman" w:hAnsi="Times New Roman" w:cs="Times New Roman"/>
        </w:rPr>
        <w:t xml:space="preserve"> </w:t>
      </w:r>
      <w:commentRangeStart w:id="111"/>
      <w:commentRangeStart w:id="112"/>
      <w:r w:rsidR="00536601" w:rsidRPr="00CF38CB">
        <w:rPr>
          <w:rFonts w:ascii="Times New Roman" w:hAnsi="Times New Roman" w:cs="Times New Roman"/>
        </w:rPr>
        <w:t>According to</w:t>
      </w:r>
      <w:r w:rsidR="00434DDE">
        <w:rPr>
          <w:rFonts w:ascii="Times New Roman" w:hAnsi="Times New Roman" w:cs="Times New Roman"/>
        </w:rPr>
        <w:t xml:space="preserve"> </w:t>
      </w:r>
      <w:proofErr w:type="spellStart"/>
      <w:r w:rsidR="00536601" w:rsidRPr="00CF38CB">
        <w:rPr>
          <w:rFonts w:ascii="Times New Roman" w:hAnsi="Times New Roman" w:cs="Times New Roman"/>
        </w:rPr>
        <w:t>Paivio’s</w:t>
      </w:r>
      <w:proofErr w:type="spellEnd"/>
      <w:r w:rsidR="00536601" w:rsidRPr="00CF38CB">
        <w:rPr>
          <w:rFonts w:ascii="Times New Roman" w:hAnsi="Times New Roman" w:cs="Times New Roman"/>
        </w:rPr>
        <w:t xml:space="preserve"> </w:t>
      </w:r>
      <w:r w:rsidR="00C72143">
        <w:rPr>
          <w:rFonts w:ascii="Times New Roman" w:hAnsi="Times New Roman" w:cs="Times New Roman"/>
          <w:noProof/>
        </w:rPr>
        <w:fldChar w:fldCharType="begin" w:fldLock="1"/>
      </w:r>
      <w:r w:rsidR="00987232">
        <w:rPr>
          <w:rFonts w:ascii="Times New Roman" w:hAnsi="Times New Roman" w:cs="Times New Roman"/>
          <w:noProof/>
        </w:rPr>
        <w:instrText>ADDIN CSL_CITATION { "citationItems" : [ { "id" : "ITEM-1", "itemData" : { "author" : [ { "dropping-particle" : "", "family" : "Paivio", "given" : "Allan", "non-dropping-particle" : "", "parse-names" : false, "suffix" : "" } ], "id" : "ITEM-1", "issued" : { "date-parts" : [ [ "1971" ] ] }, "publisher" : "Holt, Rinehart, &amp; Winston", "publisher-place" : "Oxford", "title" : "Imagery and Verbal Processes", "type" : "book" }, "suppress-author" : 1, "uris" : [ "http://www.mendeley.com/documents/?uuid=8138cba4-ec4c-45b1-850d-2737ef18ab71" ] } ], "mendeley" : { "formattedCitation" : "(1971)", "plainTextFormattedCitation" : "(1971)", "previouslyFormattedCitation" : "(1971)" }, "properties" : {  }, "schema" : "https://github.com/citation-style-language/schema/raw/master/csl-citation.json" }</w:instrText>
      </w:r>
      <w:r w:rsidR="00C72143">
        <w:rPr>
          <w:rFonts w:ascii="Times New Roman" w:hAnsi="Times New Roman" w:cs="Times New Roman"/>
          <w:noProof/>
        </w:rPr>
        <w:fldChar w:fldCharType="separate"/>
      </w:r>
      <w:r w:rsidR="00C72143" w:rsidRPr="00C72143">
        <w:rPr>
          <w:rFonts w:ascii="Times New Roman" w:hAnsi="Times New Roman" w:cs="Times New Roman"/>
          <w:noProof/>
        </w:rPr>
        <w:t>(1971)</w:t>
      </w:r>
      <w:r w:rsidR="00C72143">
        <w:rPr>
          <w:rFonts w:ascii="Times New Roman" w:hAnsi="Times New Roman" w:cs="Times New Roman"/>
          <w:noProof/>
        </w:rPr>
        <w:fldChar w:fldCharType="end"/>
      </w:r>
      <w:r w:rsidR="00341FBE">
        <w:rPr>
          <w:rFonts w:ascii="Times New Roman" w:hAnsi="Times New Roman" w:cs="Times New Roman"/>
        </w:rPr>
        <w:t xml:space="preserve"> </w:t>
      </w:r>
      <w:r w:rsidR="00536601" w:rsidRPr="00CF38CB">
        <w:rPr>
          <w:rFonts w:ascii="Times New Roman" w:hAnsi="Times New Roman" w:cs="Times New Roman"/>
        </w:rPr>
        <w:t xml:space="preserve">dual coding theory, concepts are remembered more often when imagery can be paired with verbal representations. Additionally, he has portrayed that concrete words are easier to remember than abstract </w:t>
      </w:r>
      <w:r w:rsidR="00AA6B29" w:rsidRPr="00CF38CB">
        <w:rPr>
          <w:rFonts w:ascii="Times New Roman" w:hAnsi="Times New Roman" w:cs="Times New Roman"/>
        </w:rPr>
        <w:t>concepts, which would have made the objects in our study easier to remember than the names.</w:t>
      </w:r>
      <w:r w:rsidR="005504D7" w:rsidRPr="00CF38CB">
        <w:rPr>
          <w:rFonts w:ascii="Times New Roman" w:hAnsi="Times New Roman" w:cs="Times New Roman"/>
        </w:rPr>
        <w:t xml:space="preserve"> </w:t>
      </w:r>
      <w:commentRangeEnd w:id="111"/>
      <w:r w:rsidR="00C8195E">
        <w:rPr>
          <w:rStyle w:val="CommentReference"/>
        </w:rPr>
        <w:commentReference w:id="111"/>
      </w:r>
      <w:commentRangeEnd w:id="112"/>
      <w:r w:rsidR="004E41DD">
        <w:rPr>
          <w:rStyle w:val="CommentReference"/>
        </w:rPr>
        <w:commentReference w:id="112"/>
      </w:r>
      <w:r w:rsidRPr="00CF38CB">
        <w:rPr>
          <w:rFonts w:ascii="Times New Roman" w:hAnsi="Times New Roman" w:cs="Times New Roman"/>
        </w:rPr>
        <w:t>Two things could have improved the rec</w:t>
      </w:r>
      <w:r w:rsidR="00294C01" w:rsidRPr="00CF38CB">
        <w:rPr>
          <w:rFonts w:ascii="Times New Roman" w:hAnsi="Times New Roman" w:cs="Times New Roman"/>
        </w:rPr>
        <w:t>ognition</w:t>
      </w:r>
      <w:r w:rsidRPr="00CF38CB">
        <w:rPr>
          <w:rFonts w:ascii="Times New Roman" w:hAnsi="Times New Roman" w:cs="Times New Roman"/>
        </w:rPr>
        <w:t xml:space="preserve"> task: first, the taboo or non</w:t>
      </w:r>
      <w:r w:rsidR="00142646" w:rsidRPr="00CF38CB">
        <w:rPr>
          <w:rFonts w:ascii="Times New Roman" w:hAnsi="Times New Roman" w:cs="Times New Roman"/>
        </w:rPr>
        <w:t>-</w:t>
      </w:r>
      <w:r w:rsidRPr="00CF38CB">
        <w:rPr>
          <w:rFonts w:ascii="Times New Roman" w:hAnsi="Times New Roman" w:cs="Times New Roman"/>
        </w:rPr>
        <w:t>taboo modifiers should have been recalled instead of the subject of the statements</w:t>
      </w:r>
      <w:r w:rsidR="007F4D44" w:rsidRPr="00CF38CB">
        <w:rPr>
          <w:rFonts w:ascii="Times New Roman" w:hAnsi="Times New Roman" w:cs="Times New Roman"/>
        </w:rPr>
        <w:t xml:space="preserve">. </w:t>
      </w:r>
      <w:r w:rsidRPr="00CF38CB">
        <w:rPr>
          <w:rFonts w:ascii="Times New Roman" w:hAnsi="Times New Roman" w:cs="Times New Roman"/>
        </w:rPr>
        <w:t xml:space="preserve">Second, </w:t>
      </w:r>
      <w:r w:rsidR="00294C01" w:rsidRPr="00CF38CB">
        <w:rPr>
          <w:rFonts w:ascii="Times New Roman" w:hAnsi="Times New Roman" w:cs="Times New Roman"/>
        </w:rPr>
        <w:t>only the subject and the modifier should have been included in the recognition task, instead of the entire statement.</w:t>
      </w:r>
    </w:p>
    <w:p w14:paraId="3EADFEF7" w14:textId="77777777" w:rsidR="00D1544E" w:rsidRPr="00CF38CB" w:rsidRDefault="21543606" w:rsidP="00A400FB">
      <w:pPr>
        <w:pStyle w:val="BodyText"/>
        <w:spacing w:after="0" w:line="480" w:lineRule="auto"/>
        <w:jc w:val="center"/>
        <w:outlineLvl w:val="0"/>
        <w:rPr>
          <w:rFonts w:ascii="Times New Roman" w:hAnsi="Times New Roman" w:cs="Times New Roman"/>
          <w:b/>
        </w:rPr>
      </w:pPr>
      <w:r w:rsidRPr="21543606">
        <w:rPr>
          <w:rFonts w:ascii="Times New Roman" w:eastAsia="Times New Roman" w:hAnsi="Times New Roman" w:cs="Times New Roman"/>
          <w:b/>
          <w:bCs/>
        </w:rPr>
        <w:t>Conclusion</w:t>
      </w:r>
    </w:p>
    <w:p w14:paraId="341B1BEE" w14:textId="52CE557D" w:rsidR="00157E08" w:rsidRPr="00CF38CB" w:rsidRDefault="00404304" w:rsidP="00AB4A08">
      <w:pPr>
        <w:pStyle w:val="BodyText"/>
        <w:spacing w:after="0" w:line="480" w:lineRule="auto"/>
        <w:rPr>
          <w:rFonts w:ascii="Times New Roman" w:hAnsi="Times New Roman" w:cs="Times New Roman"/>
        </w:rPr>
      </w:pPr>
      <w:r w:rsidRPr="00CF38CB">
        <w:rPr>
          <w:rFonts w:ascii="Times New Roman" w:hAnsi="Times New Roman" w:cs="Times New Roman"/>
        </w:rPr>
        <w:lastRenderedPageBreak/>
        <w:tab/>
        <w:t xml:space="preserve">In conclusion, we have managed to </w:t>
      </w:r>
      <w:r w:rsidR="00142646" w:rsidRPr="00CF38CB">
        <w:rPr>
          <w:rFonts w:ascii="Times New Roman" w:hAnsi="Times New Roman" w:cs="Times New Roman"/>
        </w:rPr>
        <w:t>support</w:t>
      </w:r>
      <w:r w:rsidR="005504D7" w:rsidRPr="00CF38CB">
        <w:rPr>
          <w:rFonts w:ascii="Times New Roman" w:hAnsi="Times New Roman" w:cs="Times New Roman"/>
          <w:i/>
        </w:rPr>
        <w:t xml:space="preserve"> </w:t>
      </w:r>
      <w:r w:rsidR="005504D7" w:rsidRPr="00CF38CB">
        <w:rPr>
          <w:rFonts w:ascii="Times New Roman" w:hAnsi="Times New Roman" w:cs="Times New Roman"/>
        </w:rPr>
        <w:t>what</w:t>
      </w:r>
      <w:r w:rsidR="00CC0AC0" w:rsidRPr="00CF38CB">
        <w:rPr>
          <w:rFonts w:ascii="Times New Roman" w:hAnsi="Times New Roman" w:cs="Times New Roman"/>
          <w:i/>
        </w:rPr>
        <w:t xml:space="preserve"> </w:t>
      </w:r>
      <w:r w:rsidR="005504D7" w:rsidRPr="00CF38CB">
        <w:rPr>
          <w:rFonts w:ascii="Times New Roman" w:hAnsi="Times New Roman" w:cs="Times New Roman"/>
        </w:rPr>
        <w:t>previous</w:t>
      </w:r>
      <w:r w:rsidRPr="00CF38CB">
        <w:rPr>
          <w:rFonts w:ascii="Times New Roman" w:hAnsi="Times New Roman" w:cs="Times New Roman"/>
        </w:rPr>
        <w:t xml:space="preserve"> research has found when studying taboo words: </w:t>
      </w:r>
      <w:commentRangeStart w:id="113"/>
      <w:r w:rsidRPr="00CF38CB">
        <w:rPr>
          <w:rFonts w:ascii="Times New Roman" w:hAnsi="Times New Roman" w:cs="Times New Roman"/>
        </w:rPr>
        <w:t xml:space="preserve">women rate </w:t>
      </w:r>
      <w:r w:rsidR="005504D7" w:rsidRPr="00CF38CB">
        <w:rPr>
          <w:rFonts w:ascii="Times New Roman" w:hAnsi="Times New Roman" w:cs="Times New Roman"/>
        </w:rPr>
        <w:t>these</w:t>
      </w:r>
      <w:r w:rsidR="00CC0AC0" w:rsidRPr="00CF38CB">
        <w:rPr>
          <w:rFonts w:ascii="Times New Roman" w:hAnsi="Times New Roman" w:cs="Times New Roman"/>
          <w:i/>
        </w:rPr>
        <w:t xml:space="preserve"> </w:t>
      </w:r>
      <w:r w:rsidRPr="00CF38CB">
        <w:rPr>
          <w:rFonts w:ascii="Times New Roman" w:hAnsi="Times New Roman" w:cs="Times New Roman"/>
        </w:rPr>
        <w:t xml:space="preserve">words as </w:t>
      </w:r>
      <w:r w:rsidR="000E4DB2" w:rsidRPr="00CF38CB">
        <w:rPr>
          <w:rFonts w:ascii="Times New Roman" w:hAnsi="Times New Roman" w:cs="Times New Roman"/>
        </w:rPr>
        <w:t xml:space="preserve">being </w:t>
      </w:r>
      <w:r w:rsidRPr="00CF38CB">
        <w:rPr>
          <w:rFonts w:ascii="Times New Roman" w:hAnsi="Times New Roman" w:cs="Times New Roman"/>
        </w:rPr>
        <w:t>more offensive</w:t>
      </w:r>
      <w:commentRangeEnd w:id="113"/>
      <w:r w:rsidR="00ED2CAC">
        <w:rPr>
          <w:rStyle w:val="CommentReference"/>
        </w:rPr>
        <w:commentReference w:id="113"/>
      </w:r>
      <w:r w:rsidRPr="00CF38CB">
        <w:rPr>
          <w:rFonts w:ascii="Times New Roman" w:hAnsi="Times New Roman" w:cs="Times New Roman"/>
        </w:rPr>
        <w:t xml:space="preserve">, and taboo words are rated as </w:t>
      </w:r>
      <w:r w:rsidR="000E4DB2" w:rsidRPr="00CF38CB">
        <w:rPr>
          <w:rFonts w:ascii="Times New Roman" w:hAnsi="Times New Roman" w:cs="Times New Roman"/>
        </w:rPr>
        <w:t xml:space="preserve">being </w:t>
      </w:r>
      <w:r w:rsidRPr="00CF38CB">
        <w:rPr>
          <w:rFonts w:ascii="Times New Roman" w:hAnsi="Times New Roman" w:cs="Times New Roman"/>
        </w:rPr>
        <w:t>more offensive than non</w:t>
      </w:r>
      <w:r w:rsidR="00142646" w:rsidRPr="00CF38CB">
        <w:rPr>
          <w:rFonts w:ascii="Times New Roman" w:hAnsi="Times New Roman" w:cs="Times New Roman"/>
        </w:rPr>
        <w:t>-</w:t>
      </w:r>
      <w:r w:rsidRPr="00CF38CB">
        <w:rPr>
          <w:rFonts w:ascii="Times New Roman" w:hAnsi="Times New Roman" w:cs="Times New Roman"/>
        </w:rPr>
        <w:t xml:space="preserve">taboo words by </w:t>
      </w:r>
      <w:r w:rsidR="000E4DB2" w:rsidRPr="00CF38CB">
        <w:rPr>
          <w:rFonts w:ascii="Times New Roman" w:hAnsi="Times New Roman" w:cs="Times New Roman"/>
        </w:rPr>
        <w:t>participants of either gender</w:t>
      </w:r>
      <w:r w:rsidR="007F4D44" w:rsidRPr="00CF38CB">
        <w:rPr>
          <w:rFonts w:ascii="Times New Roman" w:hAnsi="Times New Roman" w:cs="Times New Roman"/>
        </w:rPr>
        <w:t xml:space="preserve">. </w:t>
      </w:r>
      <w:r w:rsidRPr="00CF38CB">
        <w:rPr>
          <w:rFonts w:ascii="Times New Roman" w:hAnsi="Times New Roman" w:cs="Times New Roman"/>
        </w:rPr>
        <w:t>We have also found that certain categories of words, such as racial slurs, can be more offensive to people than other types of taboo words, so long as the participan</w:t>
      </w:r>
      <w:r w:rsidR="000E4DB2" w:rsidRPr="00CF38CB">
        <w:rPr>
          <w:rFonts w:ascii="Times New Roman" w:hAnsi="Times New Roman" w:cs="Times New Roman"/>
        </w:rPr>
        <w:t>ts are familiar with the words</w:t>
      </w:r>
      <w:r w:rsidR="007F4D44" w:rsidRPr="00CF38CB">
        <w:rPr>
          <w:rFonts w:ascii="Times New Roman" w:hAnsi="Times New Roman" w:cs="Times New Roman"/>
        </w:rPr>
        <w:t xml:space="preserve">. </w:t>
      </w:r>
      <w:r w:rsidR="00811531">
        <w:rPr>
          <w:rFonts w:ascii="Times New Roman" w:hAnsi="Times New Roman" w:cs="Times New Roman"/>
        </w:rPr>
        <w:t xml:space="preserve">Given recent work by Simpson et al. </w:t>
      </w:r>
      <w:r w:rsidR="00987232">
        <w:rPr>
          <w:rFonts w:ascii="Times New Roman" w:hAnsi="Times New Roman" w:cs="Times New Roman"/>
        </w:rPr>
        <w:fldChar w:fldCharType="begin" w:fldLock="1"/>
      </w:r>
      <w:r w:rsidR="00987232">
        <w:rPr>
          <w:rFonts w:ascii="Times New Roman" w:hAnsi="Times New Roman" w:cs="Times New Roman"/>
        </w:rPr>
        <w:instrText>ADDIN CSL_CITATION { "citationItems" : [ { "id" : "ITEM-1", "itemData" : { "author" : [ { "dropping-particle" : "", "family" : "Simpson", "given" : "Emily", "non-dropping-particle" : "", "parse-names" : false, "suffix" : "" }, { "dropping-particle" : "", "family" : "Duarte", "given" : "Joshua", "non-dropping-particle" : "", "parse-names" : false, "suffix" : "" }, { "dropping-particle" : "", "family" : "Bishop", "given" : "Brianna", "non-dropping-particle" : "", "parse-names" : false, "suffix" : "" } ], "container-title" : "Undergraduate Research Journal", "id" : "ITEM-1", "issue" : "2", "issued" : { "date-parts" : [ [ "2015", "1", "30" ] ] }, "page" : "1-7", "title" : "When Moms Say Bad Words: Family and Peer Influence on the Frequency of Swearing", "type" : "article-journal", "volume" : "8" }, "suppress-author" : 1, "uris" : [ "http://www.mendeley.com/documents/?uuid=d981d2e4-3109-3f5f-be14-e4dacd14f9b5" ] } ], "mendeley" : { "formattedCitation" : "(2015)", "plainTextFormattedCitation" : "(2015)", "previouslyFormattedCitation" : "(2015)" }, "properties" : {  }, "schema" : "https://github.com/citation-style-language/schema/raw/master/csl-citation.json" }</w:instrText>
      </w:r>
      <w:r w:rsidR="00987232">
        <w:rPr>
          <w:rFonts w:ascii="Times New Roman" w:hAnsi="Times New Roman" w:cs="Times New Roman"/>
        </w:rPr>
        <w:fldChar w:fldCharType="separate"/>
      </w:r>
      <w:r w:rsidR="00987232" w:rsidRPr="00987232">
        <w:rPr>
          <w:rFonts w:ascii="Times New Roman" w:hAnsi="Times New Roman" w:cs="Times New Roman"/>
          <w:noProof/>
        </w:rPr>
        <w:t>(2015)</w:t>
      </w:r>
      <w:r w:rsidR="00987232">
        <w:rPr>
          <w:rFonts w:ascii="Times New Roman" w:hAnsi="Times New Roman" w:cs="Times New Roman"/>
        </w:rPr>
        <w:fldChar w:fldCharType="end"/>
      </w:r>
      <w:r w:rsidR="00811531">
        <w:rPr>
          <w:rFonts w:ascii="Times New Roman" w:hAnsi="Times New Roman" w:cs="Times New Roman"/>
        </w:rPr>
        <w:t xml:space="preserve"> and Bauer </w:t>
      </w:r>
      <w:r w:rsidR="00987232">
        <w:rPr>
          <w:rFonts w:ascii="Times New Roman" w:hAnsi="Times New Roman" w:cs="Times New Roman"/>
        </w:rPr>
        <w:fldChar w:fldCharType="begin" w:fldLock="1"/>
      </w:r>
      <w:r w:rsidR="00987232">
        <w:rPr>
          <w:rFonts w:ascii="Times New Roman" w:hAnsi="Times New Roman" w:cs="Times New Roman"/>
        </w:rPr>
        <w:instrText>ADDIN CSL_CITATION { "citationItems" : [ { "id" : "ITEM-1", "itemData" : { "DOI" : "10.1215/00031283-2914736", "ISSN" : "0003-1283", "author" : [ { "dropping-particle" : "", "family" : "Bauer", "given" : "L.", "non-dropping-particle" : "", "parse-names" : false, "suffix" : "" } ], "container-title" : "American Speech", "id" : "ITEM-1", "issue" : "1", "issued" : { "date-parts" : [ [ "2015", "1", "1" ] ] }, "page" : "122-127", "title" : "Expletive insertion", "type" : "article-journal", "volume" : "90" }, "suppress-author" : 1, "uris" : [ "http://www.mendeley.com/documents/?uuid=190d3e53-9072-428c-88cf-581111287b8c" ] } ], "mendeley" : { "formattedCitation" : "(2015)", "plainTextFormattedCitation" : "(2015)", "previouslyFormattedCitation" : "(2015)" }, "properties" : {  }, "schema" : "https://github.com/citation-style-language/schema/raw/master/csl-citation.json" }</w:instrText>
      </w:r>
      <w:r w:rsidR="00987232">
        <w:rPr>
          <w:rFonts w:ascii="Times New Roman" w:hAnsi="Times New Roman" w:cs="Times New Roman"/>
        </w:rPr>
        <w:fldChar w:fldCharType="separate"/>
      </w:r>
      <w:r w:rsidR="00987232" w:rsidRPr="00987232">
        <w:rPr>
          <w:rFonts w:ascii="Times New Roman" w:hAnsi="Times New Roman" w:cs="Times New Roman"/>
          <w:noProof/>
        </w:rPr>
        <w:t>(2015)</w:t>
      </w:r>
      <w:r w:rsidR="00987232">
        <w:rPr>
          <w:rFonts w:ascii="Times New Roman" w:hAnsi="Times New Roman" w:cs="Times New Roman"/>
        </w:rPr>
        <w:fldChar w:fldCharType="end"/>
      </w:r>
      <w:r w:rsidR="00811531">
        <w:rPr>
          <w:rFonts w:ascii="Times New Roman" w:hAnsi="Times New Roman" w:cs="Times New Roman"/>
        </w:rPr>
        <w:t xml:space="preserve">, we also found that the interpretation of taboo words should like take place within the surrounding context or social situation.  </w:t>
      </w:r>
    </w:p>
    <w:p w14:paraId="0F0B36E8" w14:textId="77777777" w:rsidR="000E4DB2" w:rsidRPr="00CF38CB" w:rsidRDefault="00142646" w:rsidP="00AB4A08">
      <w:pPr>
        <w:pStyle w:val="BodyText"/>
        <w:spacing w:after="0" w:line="480" w:lineRule="auto"/>
        <w:rPr>
          <w:rFonts w:ascii="Times New Roman" w:hAnsi="Times New Roman" w:cs="Times New Roman"/>
        </w:rPr>
      </w:pPr>
      <w:r w:rsidRPr="00CF38CB">
        <w:rPr>
          <w:rFonts w:ascii="Times New Roman" w:hAnsi="Times New Roman" w:cs="Times New Roman"/>
        </w:rPr>
        <w:tab/>
        <w:t>Despite</w:t>
      </w:r>
      <w:r w:rsidR="000E4DB2" w:rsidRPr="00CF38CB">
        <w:rPr>
          <w:rFonts w:ascii="Times New Roman" w:hAnsi="Times New Roman" w:cs="Times New Roman"/>
        </w:rPr>
        <w:t xml:space="preserve"> </w:t>
      </w:r>
      <w:r w:rsidR="00E305C1">
        <w:rPr>
          <w:rFonts w:ascii="Times New Roman" w:hAnsi="Times New Roman" w:cs="Times New Roman"/>
        </w:rPr>
        <w:t>potential controls in our</w:t>
      </w:r>
      <w:r w:rsidR="000E4DB2" w:rsidRPr="00CF38CB">
        <w:rPr>
          <w:rFonts w:ascii="Times New Roman" w:hAnsi="Times New Roman" w:cs="Times New Roman"/>
        </w:rPr>
        <w:t xml:space="preserve"> research design that </w:t>
      </w:r>
      <w:r w:rsidR="005B7CC7" w:rsidRPr="00CF38CB">
        <w:rPr>
          <w:rFonts w:ascii="Times New Roman" w:hAnsi="Times New Roman" w:cs="Times New Roman"/>
        </w:rPr>
        <w:t xml:space="preserve">may </w:t>
      </w:r>
      <w:r w:rsidRPr="00CF38CB">
        <w:rPr>
          <w:rFonts w:ascii="Times New Roman" w:hAnsi="Times New Roman" w:cs="Times New Roman"/>
        </w:rPr>
        <w:t>have hindered</w:t>
      </w:r>
      <w:r w:rsidR="000E4DB2" w:rsidRPr="00CF38CB">
        <w:rPr>
          <w:rFonts w:ascii="Times New Roman" w:hAnsi="Times New Roman" w:cs="Times New Roman"/>
        </w:rPr>
        <w:t xml:space="preserve"> finding significant interactions between taboo words and the subjects they modify, we believe there is </w:t>
      </w:r>
      <w:r w:rsidR="005504D7" w:rsidRPr="00CF38CB">
        <w:rPr>
          <w:rFonts w:ascii="Times New Roman" w:hAnsi="Times New Roman" w:cs="Times New Roman"/>
        </w:rPr>
        <w:t>room</w:t>
      </w:r>
      <w:r w:rsidR="00CC0AC0" w:rsidRPr="00CF38CB">
        <w:rPr>
          <w:rFonts w:ascii="Times New Roman" w:hAnsi="Times New Roman" w:cs="Times New Roman"/>
          <w:i/>
        </w:rPr>
        <w:t xml:space="preserve"> </w:t>
      </w:r>
      <w:r w:rsidR="000E4DB2" w:rsidRPr="00CF38CB">
        <w:rPr>
          <w:rFonts w:ascii="Times New Roman" w:hAnsi="Times New Roman" w:cs="Times New Roman"/>
        </w:rPr>
        <w:t>for future research in this area</w:t>
      </w:r>
      <w:r w:rsidR="0009375E" w:rsidRPr="00CF38CB">
        <w:rPr>
          <w:rFonts w:ascii="Times New Roman" w:hAnsi="Times New Roman" w:cs="Times New Roman"/>
        </w:rPr>
        <w:t>. For example, it could be</w:t>
      </w:r>
      <w:r w:rsidR="000E4DB2" w:rsidRPr="00CF38CB">
        <w:rPr>
          <w:rFonts w:ascii="Times New Roman" w:hAnsi="Times New Roman" w:cs="Times New Roman"/>
        </w:rPr>
        <w:t xml:space="preserve"> beneficial</w:t>
      </w:r>
      <w:r w:rsidR="0009375E" w:rsidRPr="00CF38CB">
        <w:rPr>
          <w:rFonts w:ascii="Times New Roman" w:hAnsi="Times New Roman" w:cs="Times New Roman"/>
        </w:rPr>
        <w:t xml:space="preserve"> sociologically</w:t>
      </w:r>
      <w:r w:rsidR="000E4DB2" w:rsidRPr="00CF38CB">
        <w:rPr>
          <w:rFonts w:ascii="Times New Roman" w:hAnsi="Times New Roman" w:cs="Times New Roman"/>
        </w:rPr>
        <w:t xml:space="preserve"> to study whether repeated exposure to a word can neutralize its shock value</w:t>
      </w:r>
      <w:r w:rsidR="007F4D44" w:rsidRPr="00CF38CB">
        <w:rPr>
          <w:rFonts w:ascii="Times New Roman" w:hAnsi="Times New Roman" w:cs="Times New Roman"/>
        </w:rPr>
        <w:t xml:space="preserve">. </w:t>
      </w:r>
      <w:r w:rsidR="000E4DB2" w:rsidRPr="00CF38CB">
        <w:rPr>
          <w:rFonts w:ascii="Times New Roman" w:hAnsi="Times New Roman" w:cs="Times New Roman"/>
        </w:rPr>
        <w:t xml:space="preserve">Alternatively, it could be interesting to determine </w:t>
      </w:r>
      <w:r w:rsidR="00502EAD" w:rsidRPr="00CF38CB">
        <w:rPr>
          <w:rFonts w:ascii="Times New Roman" w:hAnsi="Times New Roman" w:cs="Times New Roman"/>
        </w:rPr>
        <w:t>whether participants’ ratings of words ma</w:t>
      </w:r>
      <w:r w:rsidR="0009375E" w:rsidRPr="00CF38CB">
        <w:rPr>
          <w:rFonts w:ascii="Times New Roman" w:hAnsi="Times New Roman" w:cs="Times New Roman"/>
        </w:rPr>
        <w:t>tch skin conductance readings. I</w:t>
      </w:r>
      <w:r w:rsidR="00502EAD" w:rsidRPr="00CF38CB">
        <w:rPr>
          <w:rFonts w:ascii="Times New Roman" w:hAnsi="Times New Roman" w:cs="Times New Roman"/>
        </w:rPr>
        <w:t xml:space="preserve">t may be the </w:t>
      </w:r>
      <w:r w:rsidR="005504D7" w:rsidRPr="00CF38CB">
        <w:rPr>
          <w:rFonts w:ascii="Times New Roman" w:hAnsi="Times New Roman" w:cs="Times New Roman"/>
        </w:rPr>
        <w:t xml:space="preserve">case </w:t>
      </w:r>
      <w:r w:rsidR="00502EAD" w:rsidRPr="00CF38CB">
        <w:rPr>
          <w:rFonts w:ascii="Times New Roman" w:hAnsi="Times New Roman" w:cs="Times New Roman"/>
        </w:rPr>
        <w:t>that male participants may underestimate the offensiveness of taboo words</w:t>
      </w:r>
      <w:r w:rsidR="007F4D44" w:rsidRPr="00CF38CB">
        <w:rPr>
          <w:rFonts w:ascii="Times New Roman" w:hAnsi="Times New Roman" w:cs="Times New Roman"/>
        </w:rPr>
        <w:t xml:space="preserve">. </w:t>
      </w:r>
      <w:r w:rsidR="00502EAD" w:rsidRPr="00CF38CB">
        <w:rPr>
          <w:rFonts w:ascii="Times New Roman" w:hAnsi="Times New Roman" w:cs="Times New Roman"/>
        </w:rPr>
        <w:t>It may be beneficial to study participants’ perceptions about the speaker’s emotional state when uttering taboo words as well</w:t>
      </w:r>
      <w:r w:rsidR="007F4D44" w:rsidRPr="00CF38CB">
        <w:rPr>
          <w:rFonts w:ascii="Times New Roman" w:hAnsi="Times New Roman" w:cs="Times New Roman"/>
        </w:rPr>
        <w:t xml:space="preserve">. </w:t>
      </w:r>
      <w:r w:rsidR="00502EAD" w:rsidRPr="00CF38CB">
        <w:rPr>
          <w:rFonts w:ascii="Times New Roman" w:hAnsi="Times New Roman" w:cs="Times New Roman"/>
        </w:rPr>
        <w:t>Another area that des</w:t>
      </w:r>
      <w:r w:rsidR="0009375E" w:rsidRPr="00CF38CB">
        <w:rPr>
          <w:rFonts w:ascii="Times New Roman" w:hAnsi="Times New Roman" w:cs="Times New Roman"/>
        </w:rPr>
        <w:t>erves attention is euphemisms. W</w:t>
      </w:r>
      <w:r w:rsidR="00502EAD" w:rsidRPr="00CF38CB">
        <w:rPr>
          <w:rFonts w:ascii="Times New Roman" w:hAnsi="Times New Roman" w:cs="Times New Roman"/>
        </w:rPr>
        <w:t>hen we substitute a word for another word, it may serve to cre</w:t>
      </w:r>
      <w:r w:rsidR="0009375E" w:rsidRPr="00CF38CB">
        <w:rPr>
          <w:rFonts w:ascii="Times New Roman" w:hAnsi="Times New Roman" w:cs="Times New Roman"/>
        </w:rPr>
        <w:t xml:space="preserve">ate taboo words where there were </w:t>
      </w:r>
      <w:r w:rsidR="00502EAD" w:rsidRPr="00CF38CB">
        <w:rPr>
          <w:rFonts w:ascii="Times New Roman" w:hAnsi="Times New Roman" w:cs="Times New Roman"/>
        </w:rPr>
        <w:t>no taboo</w:t>
      </w:r>
      <w:r w:rsidR="0009375E" w:rsidRPr="00CF38CB">
        <w:rPr>
          <w:rFonts w:ascii="Times New Roman" w:hAnsi="Times New Roman" w:cs="Times New Roman"/>
        </w:rPr>
        <w:t>s</w:t>
      </w:r>
      <w:r w:rsidR="00502EAD" w:rsidRPr="00CF38CB">
        <w:rPr>
          <w:rFonts w:ascii="Times New Roman" w:hAnsi="Times New Roman" w:cs="Times New Roman"/>
        </w:rPr>
        <w:t xml:space="preserve"> previously</w:t>
      </w:r>
      <w:r w:rsidR="007F4D44" w:rsidRPr="00CF38CB">
        <w:rPr>
          <w:rFonts w:ascii="Times New Roman" w:hAnsi="Times New Roman" w:cs="Times New Roman"/>
        </w:rPr>
        <w:t xml:space="preserve">. </w:t>
      </w:r>
      <w:r w:rsidR="00502EAD" w:rsidRPr="00CF38CB">
        <w:rPr>
          <w:rFonts w:ascii="Times New Roman" w:hAnsi="Times New Roman" w:cs="Times New Roman"/>
        </w:rPr>
        <w:t>For example, substituting the word “gay” in “don we now our gay apparel” in a well-known holiday tune.</w:t>
      </w:r>
    </w:p>
    <w:p w14:paraId="3C4613A9" w14:textId="77777777" w:rsidR="005B6647" w:rsidRPr="00CF38CB" w:rsidRDefault="005B6647" w:rsidP="00AB4A08">
      <w:pPr>
        <w:pStyle w:val="BodyText"/>
        <w:spacing w:after="0" w:line="480" w:lineRule="auto"/>
        <w:rPr>
          <w:rFonts w:ascii="Times New Roman" w:hAnsi="Times New Roman" w:cs="Times New Roman"/>
        </w:rPr>
      </w:pPr>
      <w:r w:rsidRPr="00CF38CB">
        <w:rPr>
          <w:rFonts w:ascii="Times New Roman" w:hAnsi="Times New Roman" w:cs="Times New Roman"/>
        </w:rPr>
        <w:tab/>
        <w:t xml:space="preserve">Regardless of our findings, it is important to consider </w:t>
      </w:r>
      <w:r w:rsidR="004E5B3D" w:rsidRPr="00CF38CB">
        <w:rPr>
          <w:rFonts w:ascii="Times New Roman" w:hAnsi="Times New Roman" w:cs="Times New Roman"/>
        </w:rPr>
        <w:t>whom</w:t>
      </w:r>
      <w:r w:rsidRPr="00CF38CB">
        <w:rPr>
          <w:rFonts w:ascii="Times New Roman" w:hAnsi="Times New Roman" w:cs="Times New Roman"/>
        </w:rPr>
        <w:t xml:space="preserve"> we may hurt by speaking disrespectfully to and about other people</w:t>
      </w:r>
      <w:r w:rsidR="007F4D44" w:rsidRPr="00CF38CB">
        <w:rPr>
          <w:rFonts w:ascii="Times New Roman" w:hAnsi="Times New Roman" w:cs="Times New Roman"/>
        </w:rPr>
        <w:t xml:space="preserve">. </w:t>
      </w:r>
      <w:r w:rsidRPr="00CF38CB">
        <w:rPr>
          <w:rFonts w:ascii="Times New Roman" w:hAnsi="Times New Roman" w:cs="Times New Roman"/>
        </w:rPr>
        <w:t>While taboo words may just be words, incapable of causing direct physical damage to others, they pack</w:t>
      </w:r>
      <w:r w:rsidR="0009375E" w:rsidRPr="00CF38CB">
        <w:rPr>
          <w:rFonts w:ascii="Times New Roman" w:hAnsi="Times New Roman" w:cs="Times New Roman"/>
        </w:rPr>
        <w:t xml:space="preserve"> abnormally high emotional energy</w:t>
      </w:r>
      <w:r w:rsidR="007F4D44" w:rsidRPr="00CF38CB">
        <w:rPr>
          <w:rFonts w:ascii="Times New Roman" w:hAnsi="Times New Roman" w:cs="Times New Roman"/>
        </w:rPr>
        <w:t xml:space="preserve">. </w:t>
      </w:r>
      <w:r w:rsidR="00E305C1">
        <w:t>These results indicate the benefits of mindfulness when addressing others</w:t>
      </w:r>
      <w:r w:rsidR="00E305C1" w:rsidRPr="00CF38CB">
        <w:rPr>
          <w:rFonts w:ascii="Times New Roman" w:hAnsi="Times New Roman" w:cs="Times New Roman"/>
        </w:rPr>
        <w:t xml:space="preserve"> </w:t>
      </w:r>
      <w:proofErr w:type="gramStart"/>
      <w:r w:rsidR="0009375E" w:rsidRPr="00CF38CB">
        <w:rPr>
          <w:rFonts w:ascii="Times New Roman" w:hAnsi="Times New Roman" w:cs="Times New Roman"/>
        </w:rPr>
        <w:t>in order to</w:t>
      </w:r>
      <w:proofErr w:type="gramEnd"/>
      <w:r w:rsidR="0009375E" w:rsidRPr="00CF38CB">
        <w:rPr>
          <w:rFonts w:ascii="Times New Roman" w:hAnsi="Times New Roman" w:cs="Times New Roman"/>
        </w:rPr>
        <w:t xml:space="preserve"> avoid the damage and backlash </w:t>
      </w:r>
      <w:r w:rsidRPr="00CF38CB">
        <w:rPr>
          <w:rFonts w:ascii="Times New Roman" w:hAnsi="Times New Roman" w:cs="Times New Roman"/>
        </w:rPr>
        <w:t>of using the wrong words</w:t>
      </w:r>
      <w:r w:rsidR="007F4D44" w:rsidRPr="00CF38CB">
        <w:rPr>
          <w:rFonts w:ascii="Times New Roman" w:hAnsi="Times New Roman" w:cs="Times New Roman"/>
        </w:rPr>
        <w:t xml:space="preserve">. </w:t>
      </w:r>
      <w:r w:rsidRPr="00CF38CB">
        <w:rPr>
          <w:rFonts w:ascii="Times New Roman" w:hAnsi="Times New Roman" w:cs="Times New Roman"/>
        </w:rPr>
        <w:t xml:space="preserve">Although it may not be </w:t>
      </w:r>
      <w:r w:rsidR="008E1783" w:rsidRPr="00CF38CB">
        <w:rPr>
          <w:rFonts w:ascii="Times New Roman" w:hAnsi="Times New Roman" w:cs="Times New Roman"/>
        </w:rPr>
        <w:t>necessary</w:t>
      </w:r>
      <w:r w:rsidRPr="00CF38CB">
        <w:rPr>
          <w:rFonts w:ascii="Times New Roman" w:hAnsi="Times New Roman" w:cs="Times New Roman"/>
        </w:rPr>
        <w:t xml:space="preserve"> to self-censor in </w:t>
      </w:r>
      <w:r w:rsidR="008E1783" w:rsidRPr="00CF38CB">
        <w:rPr>
          <w:rFonts w:ascii="Times New Roman" w:hAnsi="Times New Roman" w:cs="Times New Roman"/>
        </w:rPr>
        <w:t xml:space="preserve">most </w:t>
      </w:r>
      <w:r w:rsidR="008E1783" w:rsidRPr="00CF38CB">
        <w:rPr>
          <w:rFonts w:ascii="Times New Roman" w:hAnsi="Times New Roman" w:cs="Times New Roman"/>
        </w:rPr>
        <w:lastRenderedPageBreak/>
        <w:t>situations</w:t>
      </w:r>
      <w:r w:rsidRPr="00CF38CB">
        <w:rPr>
          <w:rFonts w:ascii="Times New Roman" w:hAnsi="Times New Roman" w:cs="Times New Roman"/>
        </w:rPr>
        <w:t xml:space="preserve">, it is always </w:t>
      </w:r>
      <w:r w:rsidR="008E1783" w:rsidRPr="00CF38CB">
        <w:rPr>
          <w:rFonts w:ascii="Times New Roman" w:hAnsi="Times New Roman" w:cs="Times New Roman"/>
        </w:rPr>
        <w:t>useful</w:t>
      </w:r>
      <w:r w:rsidRPr="00CF38CB">
        <w:rPr>
          <w:rFonts w:ascii="Times New Roman" w:hAnsi="Times New Roman" w:cs="Times New Roman"/>
        </w:rPr>
        <w:t xml:space="preserve"> to know the impact one’s</w:t>
      </w:r>
      <w:r w:rsidR="008E1783" w:rsidRPr="00CF38CB">
        <w:rPr>
          <w:rFonts w:ascii="Times New Roman" w:hAnsi="Times New Roman" w:cs="Times New Roman"/>
        </w:rPr>
        <w:t xml:space="preserve"> words may have on other people, parti</w:t>
      </w:r>
      <w:r w:rsidR="0009375E" w:rsidRPr="00CF38CB">
        <w:rPr>
          <w:rFonts w:ascii="Times New Roman" w:hAnsi="Times New Roman" w:cs="Times New Roman"/>
        </w:rPr>
        <w:t>cularly when one is compelled by strong</w:t>
      </w:r>
      <w:r w:rsidR="008E1783" w:rsidRPr="00CF38CB">
        <w:rPr>
          <w:rFonts w:ascii="Times New Roman" w:hAnsi="Times New Roman" w:cs="Times New Roman"/>
        </w:rPr>
        <w:t xml:space="preserve"> emotion.</w:t>
      </w:r>
    </w:p>
    <w:p w14:paraId="676D08C4" w14:textId="77777777" w:rsidR="00D1544E" w:rsidRPr="00CF38CB" w:rsidRDefault="00D1544E" w:rsidP="00AB4A08">
      <w:pPr>
        <w:pStyle w:val="BodyText"/>
        <w:spacing w:after="0" w:line="480" w:lineRule="auto"/>
        <w:rPr>
          <w:rFonts w:ascii="Times New Roman" w:hAnsi="Times New Roman" w:cs="Times New Roman"/>
        </w:rPr>
      </w:pPr>
    </w:p>
    <w:p w14:paraId="5CF64741" w14:textId="77777777" w:rsidR="002E13D8" w:rsidRPr="00CF38CB" w:rsidRDefault="002E13D8" w:rsidP="00AB4A08">
      <w:pPr>
        <w:pStyle w:val="BodyText"/>
        <w:spacing w:after="0" w:line="480" w:lineRule="auto"/>
        <w:rPr>
          <w:rFonts w:ascii="Times New Roman" w:hAnsi="Times New Roman" w:cs="Times New Roman"/>
          <w:b/>
        </w:rPr>
      </w:pPr>
      <w:r w:rsidRPr="00CF38CB">
        <w:rPr>
          <w:rFonts w:ascii="Times New Roman" w:hAnsi="Times New Roman" w:cs="Times New Roman"/>
          <w:b/>
        </w:rPr>
        <w:br w:type="page"/>
      </w:r>
    </w:p>
    <w:p w14:paraId="6F1872B6" w14:textId="77777777" w:rsidR="005B6F1D" w:rsidRDefault="21543606" w:rsidP="005C728E">
      <w:pPr>
        <w:pStyle w:val="BodyText"/>
        <w:spacing w:after="0" w:line="480" w:lineRule="auto"/>
        <w:jc w:val="center"/>
        <w:outlineLvl w:val="0"/>
        <w:rPr>
          <w:rFonts w:ascii="Times New Roman" w:eastAsia="Times New Roman" w:hAnsi="Times New Roman" w:cs="Times New Roman"/>
          <w:bCs/>
        </w:rPr>
      </w:pPr>
      <w:r w:rsidRPr="00A400FB">
        <w:rPr>
          <w:rFonts w:ascii="Times New Roman" w:eastAsia="Times New Roman" w:hAnsi="Times New Roman" w:cs="Times New Roman"/>
          <w:bCs/>
        </w:rPr>
        <w:lastRenderedPageBreak/>
        <w:t>References</w:t>
      </w:r>
    </w:p>
    <w:p w14:paraId="12DFE643" w14:textId="5DED7F57" w:rsidR="000F5A7A" w:rsidRPr="000F5A7A" w:rsidRDefault="00987232" w:rsidP="000F5A7A">
      <w:pPr>
        <w:widowControl w:val="0"/>
        <w:autoSpaceDE w:val="0"/>
        <w:autoSpaceDN w:val="0"/>
        <w:adjustRightInd w:val="0"/>
        <w:spacing w:line="480" w:lineRule="auto"/>
        <w:ind w:left="480" w:hanging="480"/>
        <w:rPr>
          <w:noProof/>
        </w:rPr>
      </w:pPr>
      <w:r>
        <w:fldChar w:fldCharType="begin" w:fldLock="1"/>
      </w:r>
      <w:r>
        <w:instrText xml:space="preserve">ADDIN Mendeley Bibliography CSL_BIBLIOGRAPHY </w:instrText>
      </w:r>
      <w:r>
        <w:fldChar w:fldCharType="separate"/>
      </w:r>
      <w:r w:rsidR="000F5A7A" w:rsidRPr="000F5A7A">
        <w:rPr>
          <w:noProof/>
        </w:rPr>
        <w:t xml:space="preserve">Bauer, L. (2015). Expletive insertion. </w:t>
      </w:r>
      <w:r w:rsidR="000F5A7A" w:rsidRPr="000F5A7A">
        <w:rPr>
          <w:i/>
          <w:iCs/>
          <w:noProof/>
        </w:rPr>
        <w:t>American Speech</w:t>
      </w:r>
      <w:r w:rsidR="000F5A7A" w:rsidRPr="000F5A7A">
        <w:rPr>
          <w:noProof/>
        </w:rPr>
        <w:t xml:space="preserve">, </w:t>
      </w:r>
      <w:r w:rsidR="000F5A7A" w:rsidRPr="000F5A7A">
        <w:rPr>
          <w:i/>
          <w:iCs/>
          <w:noProof/>
        </w:rPr>
        <w:t>90</w:t>
      </w:r>
      <w:r w:rsidR="000F5A7A" w:rsidRPr="000F5A7A">
        <w:rPr>
          <w:noProof/>
        </w:rPr>
        <w:t>(1), 122–127. https://doi.org/10.1215/00031283-2914736</w:t>
      </w:r>
    </w:p>
    <w:p w14:paraId="32915DB9"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Bergen, B. (2016). </w:t>
      </w:r>
      <w:r w:rsidRPr="000F5A7A">
        <w:rPr>
          <w:i/>
          <w:iCs/>
          <w:noProof/>
        </w:rPr>
        <w:t>What the F: What swearing reveals about our language, our brains, and ourselves</w:t>
      </w:r>
      <w:r w:rsidRPr="000F5A7A">
        <w:rPr>
          <w:noProof/>
        </w:rPr>
        <w:t>. New York, NY: Basic Books.</w:t>
      </w:r>
    </w:p>
    <w:p w14:paraId="0DC563B1"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Bowers, J. S., &amp; Pleydell-Pearce, C. W. (2011). Swearing, euphemisms, and linguistic relativity. </w:t>
      </w:r>
      <w:r w:rsidRPr="000F5A7A">
        <w:rPr>
          <w:i/>
          <w:iCs/>
          <w:noProof/>
        </w:rPr>
        <w:t>PLoS ONE</w:t>
      </w:r>
      <w:r w:rsidRPr="000F5A7A">
        <w:rPr>
          <w:noProof/>
        </w:rPr>
        <w:t xml:space="preserve">, </w:t>
      </w:r>
      <w:r w:rsidRPr="000F5A7A">
        <w:rPr>
          <w:i/>
          <w:iCs/>
          <w:noProof/>
        </w:rPr>
        <w:t>6</w:t>
      </w:r>
      <w:r w:rsidRPr="000F5A7A">
        <w:rPr>
          <w:noProof/>
        </w:rPr>
        <w:t>(7), e22341. https://doi.org/10.1371/journal.pone.0022341</w:t>
      </w:r>
    </w:p>
    <w:p w14:paraId="688E3CD6"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Bushman, B. J., Baumeister, R. F., &amp; Stack, A. D. (1999). Catharsis, aggression, and persuasive influence: Self-fulfilling or self-defeating prophecies? </w:t>
      </w:r>
      <w:r w:rsidRPr="000F5A7A">
        <w:rPr>
          <w:i/>
          <w:iCs/>
          <w:noProof/>
        </w:rPr>
        <w:t>Journal of Personality and Social Psychology</w:t>
      </w:r>
      <w:r w:rsidRPr="000F5A7A">
        <w:rPr>
          <w:noProof/>
        </w:rPr>
        <w:t xml:space="preserve">, </w:t>
      </w:r>
      <w:r w:rsidRPr="000F5A7A">
        <w:rPr>
          <w:i/>
          <w:iCs/>
          <w:noProof/>
        </w:rPr>
        <w:t>76</w:t>
      </w:r>
      <w:r w:rsidRPr="000F5A7A">
        <w:rPr>
          <w:noProof/>
        </w:rPr>
        <w:t>(3), 367–376. https://doi.org/10.1037/0022-3514.76.3.367</w:t>
      </w:r>
    </w:p>
    <w:p w14:paraId="33C0DF25"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Cameron, P. (1969). Frequency and kinds of words in various social settings, or What the hell’s going on? </w:t>
      </w:r>
      <w:r w:rsidRPr="000F5A7A">
        <w:rPr>
          <w:i/>
          <w:iCs/>
          <w:noProof/>
        </w:rPr>
        <w:t>The Pacific Sociological Review</w:t>
      </w:r>
      <w:r w:rsidRPr="000F5A7A">
        <w:rPr>
          <w:noProof/>
        </w:rPr>
        <w:t xml:space="preserve">, </w:t>
      </w:r>
      <w:r w:rsidRPr="000F5A7A">
        <w:rPr>
          <w:i/>
          <w:iCs/>
          <w:noProof/>
        </w:rPr>
        <w:t>12</w:t>
      </w:r>
      <w:r w:rsidRPr="000F5A7A">
        <w:rPr>
          <w:noProof/>
        </w:rPr>
        <w:t>(2), 101–104. https://doi.org/10.2307/1388561</w:t>
      </w:r>
    </w:p>
    <w:p w14:paraId="093D5C85"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Coyne, S. M., Stockdale, L. A., Nelson, D. A., &amp; Fraser, A. (2011). Profanity in media associated with attitudes and behavior regarding profanity use and aggression. </w:t>
      </w:r>
      <w:r w:rsidRPr="000F5A7A">
        <w:rPr>
          <w:i/>
          <w:iCs/>
          <w:noProof/>
        </w:rPr>
        <w:t>Pediatrics</w:t>
      </w:r>
      <w:r w:rsidRPr="000F5A7A">
        <w:rPr>
          <w:noProof/>
        </w:rPr>
        <w:t xml:space="preserve">, </w:t>
      </w:r>
      <w:r w:rsidRPr="000F5A7A">
        <w:rPr>
          <w:i/>
          <w:iCs/>
          <w:noProof/>
        </w:rPr>
        <w:t>128</w:t>
      </w:r>
      <w:r w:rsidRPr="000F5A7A">
        <w:rPr>
          <w:noProof/>
        </w:rPr>
        <w:t>(5), peds.2011-1062d. https://doi.org/10.1542/peds.2011-1062d</w:t>
      </w:r>
    </w:p>
    <w:p w14:paraId="12131823"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Ebbesen, E. B., Duncan, B., &amp; Konecni, V. J. (1975). Effects of content of verbal aggression on future verbal aggression: A field experiment. </w:t>
      </w:r>
      <w:r w:rsidRPr="000F5A7A">
        <w:rPr>
          <w:i/>
          <w:iCs/>
          <w:noProof/>
        </w:rPr>
        <w:t>Journal of Experimental Social Psychology</w:t>
      </w:r>
      <w:r w:rsidRPr="000F5A7A">
        <w:rPr>
          <w:noProof/>
        </w:rPr>
        <w:t xml:space="preserve">, </w:t>
      </w:r>
      <w:r w:rsidRPr="000F5A7A">
        <w:rPr>
          <w:i/>
          <w:iCs/>
          <w:noProof/>
        </w:rPr>
        <w:t>11</w:t>
      </w:r>
      <w:r w:rsidRPr="000F5A7A">
        <w:rPr>
          <w:noProof/>
        </w:rPr>
        <w:t>(2), 192–204. https://doi.org/10.1016/S0022-1031(75)80021-7</w:t>
      </w:r>
    </w:p>
    <w:p w14:paraId="0191A493"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Hoey, B. (2011). </w:t>
      </w:r>
      <w:r w:rsidRPr="000F5A7A">
        <w:rPr>
          <w:i/>
          <w:iCs/>
          <w:noProof/>
        </w:rPr>
        <w:t>We Are Amused</w:t>
      </w:r>
      <w:r w:rsidRPr="000F5A7A">
        <w:rPr>
          <w:noProof/>
        </w:rPr>
        <w:t>. London: JR Books.</w:t>
      </w:r>
    </w:p>
    <w:p w14:paraId="4B63552C"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Ivory, A. H., &amp; Kaestle, C. E. (2013). The effects of profanity in violent video games on players’ hostile expectations, aggressive thoughts and feelings, and other responses. </w:t>
      </w:r>
      <w:r w:rsidRPr="000F5A7A">
        <w:rPr>
          <w:i/>
          <w:iCs/>
          <w:noProof/>
        </w:rPr>
        <w:t>Journal of Broadcasting &amp; Electronic Media</w:t>
      </w:r>
      <w:r w:rsidRPr="000F5A7A">
        <w:rPr>
          <w:noProof/>
        </w:rPr>
        <w:t xml:space="preserve">, </w:t>
      </w:r>
      <w:r w:rsidRPr="000F5A7A">
        <w:rPr>
          <w:i/>
          <w:iCs/>
          <w:noProof/>
        </w:rPr>
        <w:t>57</w:t>
      </w:r>
      <w:r w:rsidRPr="000F5A7A">
        <w:rPr>
          <w:noProof/>
        </w:rPr>
        <w:t xml:space="preserve">(2), 224–241. </w:t>
      </w:r>
      <w:r w:rsidRPr="000F5A7A">
        <w:rPr>
          <w:noProof/>
        </w:rPr>
        <w:lastRenderedPageBreak/>
        <w:t>https://doi.org/10.1080/08838151.2013.787078</w:t>
      </w:r>
    </w:p>
    <w:p w14:paraId="3CC7548C"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Jacobi, L. L. (2014). Perceptions of profanity: How race, gender, and expletive choice affect perceived offensiveness. </w:t>
      </w:r>
      <w:r w:rsidRPr="000F5A7A">
        <w:rPr>
          <w:i/>
          <w:iCs/>
          <w:noProof/>
        </w:rPr>
        <w:t>North American Journal of Psychology</w:t>
      </w:r>
      <w:r w:rsidRPr="000F5A7A">
        <w:rPr>
          <w:noProof/>
        </w:rPr>
        <w:t xml:space="preserve">, </w:t>
      </w:r>
      <w:r w:rsidRPr="000F5A7A">
        <w:rPr>
          <w:i/>
          <w:iCs/>
          <w:noProof/>
        </w:rPr>
        <w:t>16</w:t>
      </w:r>
      <w:r w:rsidRPr="000F5A7A">
        <w:rPr>
          <w:noProof/>
        </w:rPr>
        <w:t>(2), 261–275.</w:t>
      </w:r>
    </w:p>
    <w:p w14:paraId="460362D0"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Janschewitz, K. (2008). Taboo, emotionally valenced, and emotionally neutral word norms. </w:t>
      </w:r>
      <w:r w:rsidRPr="000F5A7A">
        <w:rPr>
          <w:i/>
          <w:iCs/>
          <w:noProof/>
        </w:rPr>
        <w:t>Behavior Research Methods</w:t>
      </w:r>
      <w:r w:rsidRPr="000F5A7A">
        <w:rPr>
          <w:noProof/>
        </w:rPr>
        <w:t xml:space="preserve">, </w:t>
      </w:r>
      <w:r w:rsidRPr="000F5A7A">
        <w:rPr>
          <w:i/>
          <w:iCs/>
          <w:noProof/>
        </w:rPr>
        <w:t>40</w:t>
      </w:r>
      <w:r w:rsidRPr="000F5A7A">
        <w:rPr>
          <w:noProof/>
        </w:rPr>
        <w:t>(4), 1065–1074. https://doi.org/10.3758/BRM.40.4.1065</w:t>
      </w:r>
    </w:p>
    <w:p w14:paraId="0AF2AB3E"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Jay, T. B. (1981). Comprehending dirty-word descriptions. </w:t>
      </w:r>
      <w:r w:rsidRPr="000F5A7A">
        <w:rPr>
          <w:i/>
          <w:iCs/>
          <w:noProof/>
        </w:rPr>
        <w:t>Language and Speech</w:t>
      </w:r>
      <w:r w:rsidRPr="000F5A7A">
        <w:rPr>
          <w:noProof/>
        </w:rPr>
        <w:t xml:space="preserve">, </w:t>
      </w:r>
      <w:r w:rsidRPr="000F5A7A">
        <w:rPr>
          <w:i/>
          <w:iCs/>
          <w:noProof/>
        </w:rPr>
        <w:t>24</w:t>
      </w:r>
      <w:r w:rsidRPr="000F5A7A">
        <w:rPr>
          <w:noProof/>
        </w:rPr>
        <w:t>(1), 29–38. https://doi.org/10.1177/002383098102400102</w:t>
      </w:r>
    </w:p>
    <w:p w14:paraId="1AA02FA9"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Jay, T. B. (1992). </w:t>
      </w:r>
      <w:r w:rsidRPr="000F5A7A">
        <w:rPr>
          <w:i/>
          <w:iCs/>
          <w:noProof/>
        </w:rPr>
        <w:t>Cursing in America</w:t>
      </w:r>
      <w:r w:rsidRPr="000F5A7A">
        <w:rPr>
          <w:noProof/>
        </w:rPr>
        <w:t>. Philadelphia: John Benjamins.</w:t>
      </w:r>
    </w:p>
    <w:p w14:paraId="0E511A79"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Jay, T. B. (2000a). What to do when your kids start talking dirty. </w:t>
      </w:r>
      <w:r w:rsidRPr="000F5A7A">
        <w:rPr>
          <w:i/>
          <w:iCs/>
          <w:noProof/>
        </w:rPr>
        <w:t>Parent Guide</w:t>
      </w:r>
      <w:r w:rsidRPr="000F5A7A">
        <w:rPr>
          <w:noProof/>
        </w:rPr>
        <w:t xml:space="preserve">, </w:t>
      </w:r>
      <w:r w:rsidRPr="000F5A7A">
        <w:rPr>
          <w:i/>
          <w:iCs/>
          <w:noProof/>
        </w:rPr>
        <w:t>18</w:t>
      </w:r>
      <w:r w:rsidRPr="000F5A7A">
        <w:rPr>
          <w:noProof/>
        </w:rPr>
        <w:t>(9), 20.</w:t>
      </w:r>
    </w:p>
    <w:p w14:paraId="587150A6"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Jay, T. B. (2000b). </w:t>
      </w:r>
      <w:r w:rsidRPr="000F5A7A">
        <w:rPr>
          <w:i/>
          <w:iCs/>
          <w:noProof/>
        </w:rPr>
        <w:t>Why we curse: A Neuro-Psycho-Social Theory of Speech</w:t>
      </w:r>
      <w:r w:rsidRPr="000F5A7A">
        <w:rPr>
          <w:noProof/>
        </w:rPr>
        <w:t>. Philadelphia: John Benjamins.</w:t>
      </w:r>
    </w:p>
    <w:p w14:paraId="0E2FCF18"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Jay, T. B. (2009a). Do offensive words harm people? </w:t>
      </w:r>
      <w:r w:rsidRPr="000F5A7A">
        <w:rPr>
          <w:i/>
          <w:iCs/>
          <w:noProof/>
        </w:rPr>
        <w:t>Psychology, Public Policy, and Law</w:t>
      </w:r>
      <w:r w:rsidRPr="000F5A7A">
        <w:rPr>
          <w:noProof/>
        </w:rPr>
        <w:t xml:space="preserve">, </w:t>
      </w:r>
      <w:r w:rsidRPr="000F5A7A">
        <w:rPr>
          <w:i/>
          <w:iCs/>
          <w:noProof/>
        </w:rPr>
        <w:t>15</w:t>
      </w:r>
      <w:r w:rsidRPr="000F5A7A">
        <w:rPr>
          <w:noProof/>
        </w:rPr>
        <w:t>(2), 81–101. https://doi.org/10.1037/a0015646</w:t>
      </w:r>
    </w:p>
    <w:p w14:paraId="5B287694"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Jay, T. B. (2009b). The utility and ubiquity of taboo words. </w:t>
      </w:r>
      <w:r w:rsidRPr="000F5A7A">
        <w:rPr>
          <w:i/>
          <w:iCs/>
          <w:noProof/>
        </w:rPr>
        <w:t>Perspectives on Psychological Science</w:t>
      </w:r>
      <w:r w:rsidRPr="000F5A7A">
        <w:rPr>
          <w:noProof/>
        </w:rPr>
        <w:t xml:space="preserve">, </w:t>
      </w:r>
      <w:r w:rsidRPr="000F5A7A">
        <w:rPr>
          <w:i/>
          <w:iCs/>
          <w:noProof/>
        </w:rPr>
        <w:t>4</w:t>
      </w:r>
      <w:r w:rsidRPr="000F5A7A">
        <w:rPr>
          <w:noProof/>
        </w:rPr>
        <w:t>(2), 153–161. https://doi.org/10.1111/j.1745-6924.2009.01115.x</w:t>
      </w:r>
    </w:p>
    <w:p w14:paraId="3A59E1B6"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Jay, T. B., &amp; Janschewitz, K. (2007). Filling the emotion gap in linguistic theory: Commentary on Potts’ expressive dimension. </w:t>
      </w:r>
      <w:r w:rsidRPr="000F5A7A">
        <w:rPr>
          <w:i/>
          <w:iCs/>
          <w:noProof/>
        </w:rPr>
        <w:t>Theoretical Linguistics</w:t>
      </w:r>
      <w:r w:rsidRPr="000F5A7A">
        <w:rPr>
          <w:noProof/>
        </w:rPr>
        <w:t xml:space="preserve">, </w:t>
      </w:r>
      <w:r w:rsidRPr="000F5A7A">
        <w:rPr>
          <w:i/>
          <w:iCs/>
          <w:noProof/>
        </w:rPr>
        <w:t>33</w:t>
      </w:r>
      <w:r w:rsidRPr="000F5A7A">
        <w:rPr>
          <w:noProof/>
        </w:rPr>
        <w:t>(2), 215–221. https://doi.org/10.1515/TL.2007.014</w:t>
      </w:r>
    </w:p>
    <w:p w14:paraId="2534C3B5"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Jay, T. B., King, K., &amp; Duncan, T. (2006). Memories of punishment for cursing. </w:t>
      </w:r>
      <w:r w:rsidRPr="000F5A7A">
        <w:rPr>
          <w:i/>
          <w:iCs/>
          <w:noProof/>
        </w:rPr>
        <w:t>Sex Roles</w:t>
      </w:r>
      <w:r w:rsidRPr="000F5A7A">
        <w:rPr>
          <w:noProof/>
        </w:rPr>
        <w:t xml:space="preserve">, </w:t>
      </w:r>
      <w:r w:rsidRPr="000F5A7A">
        <w:rPr>
          <w:i/>
          <w:iCs/>
          <w:noProof/>
        </w:rPr>
        <w:t>55</w:t>
      </w:r>
      <w:r w:rsidRPr="000F5A7A">
        <w:rPr>
          <w:noProof/>
        </w:rPr>
        <w:t>(1–2), 123–133. https://doi.org/10.1007/s11199-006-9064-5</w:t>
      </w:r>
    </w:p>
    <w:p w14:paraId="7444C041"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Kaye, B. K., &amp; Sapolsky, B. S. (2009). Taboo or not taboo? That is the question: Offensive language on prime-time broadcast and cable programming. </w:t>
      </w:r>
      <w:r w:rsidRPr="000F5A7A">
        <w:rPr>
          <w:i/>
          <w:iCs/>
          <w:noProof/>
        </w:rPr>
        <w:t>Journal of Broadcasting &amp; Electronic Media</w:t>
      </w:r>
      <w:r w:rsidRPr="000F5A7A">
        <w:rPr>
          <w:noProof/>
        </w:rPr>
        <w:t xml:space="preserve">, </w:t>
      </w:r>
      <w:r w:rsidRPr="000F5A7A">
        <w:rPr>
          <w:i/>
          <w:iCs/>
          <w:noProof/>
        </w:rPr>
        <w:t>53</w:t>
      </w:r>
      <w:r w:rsidRPr="000F5A7A">
        <w:rPr>
          <w:noProof/>
        </w:rPr>
        <w:t>(1), 22–37. https://doi.org/10.1080/08838150802643522</w:t>
      </w:r>
    </w:p>
    <w:p w14:paraId="0C908516"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lastRenderedPageBreak/>
        <w:t xml:space="preserve">Kensinger, E. A., &amp; Corkin, S. (2004). Two routes to emotional memory: distinct neural processes for valence and arousal. </w:t>
      </w:r>
      <w:r w:rsidRPr="000F5A7A">
        <w:rPr>
          <w:i/>
          <w:iCs/>
          <w:noProof/>
        </w:rPr>
        <w:t>Proceedings of the National Academy of Sciences of the United States of America</w:t>
      </w:r>
      <w:r w:rsidRPr="000F5A7A">
        <w:rPr>
          <w:noProof/>
        </w:rPr>
        <w:t xml:space="preserve">, </w:t>
      </w:r>
      <w:r w:rsidRPr="000F5A7A">
        <w:rPr>
          <w:i/>
          <w:iCs/>
          <w:noProof/>
        </w:rPr>
        <w:t>101</w:t>
      </w:r>
      <w:r w:rsidRPr="000F5A7A">
        <w:rPr>
          <w:noProof/>
        </w:rPr>
        <w:t>(9), 3310–3315. https://doi.org/10.1073/pnas.0306408101</w:t>
      </w:r>
    </w:p>
    <w:p w14:paraId="1F4E600E"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LaPointe, L. L. (2006). Profanity. </w:t>
      </w:r>
      <w:r w:rsidRPr="000F5A7A">
        <w:rPr>
          <w:i/>
          <w:iCs/>
          <w:noProof/>
        </w:rPr>
        <w:t>Journal of Medical Speech-Language Pathology</w:t>
      </w:r>
      <w:r w:rsidRPr="000F5A7A">
        <w:rPr>
          <w:noProof/>
        </w:rPr>
        <w:t xml:space="preserve">, </w:t>
      </w:r>
      <w:r w:rsidRPr="000F5A7A">
        <w:rPr>
          <w:i/>
          <w:iCs/>
          <w:noProof/>
        </w:rPr>
        <w:t>14</w:t>
      </w:r>
      <w:r w:rsidRPr="000F5A7A">
        <w:rPr>
          <w:noProof/>
        </w:rPr>
        <w:t>(1), 7–9.</w:t>
      </w:r>
    </w:p>
    <w:p w14:paraId="1CC7C25E"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Leader, T., Mullen, B., &amp; Rice, D. R. (2009). Complexity and valence in ethnophaulisms and exclusion of ethnic out-groups: What puts the “hate” into hate speech? </w:t>
      </w:r>
      <w:r w:rsidRPr="000F5A7A">
        <w:rPr>
          <w:i/>
          <w:iCs/>
          <w:noProof/>
        </w:rPr>
        <w:t>Journal of Personality and Social Psychology</w:t>
      </w:r>
      <w:r w:rsidRPr="000F5A7A">
        <w:rPr>
          <w:noProof/>
        </w:rPr>
        <w:t xml:space="preserve">, </w:t>
      </w:r>
      <w:r w:rsidRPr="000F5A7A">
        <w:rPr>
          <w:i/>
          <w:iCs/>
          <w:noProof/>
        </w:rPr>
        <w:t>96</w:t>
      </w:r>
      <w:r w:rsidRPr="000F5A7A">
        <w:rPr>
          <w:noProof/>
        </w:rPr>
        <w:t>(1), 170–182. https://doi.org/10.1037/a0013066</w:t>
      </w:r>
    </w:p>
    <w:p w14:paraId="36785C5A"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Mohr, M. (2013). </w:t>
      </w:r>
      <w:r w:rsidRPr="000F5A7A">
        <w:rPr>
          <w:i/>
          <w:iCs/>
          <w:noProof/>
        </w:rPr>
        <w:t>Holy Sh*t: A brief history of swearing</w:t>
      </w:r>
      <w:r w:rsidRPr="000F5A7A">
        <w:rPr>
          <w:noProof/>
        </w:rPr>
        <w:t>. New York: Oxford University Press.</w:t>
      </w:r>
    </w:p>
    <w:p w14:paraId="427BB81F"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Mullen, B., &amp; Rice, D. R. (2003). Ethnophaulisms and exclusion: the behavioral consequences of cognitive representation of ethnic immigrant groups. </w:t>
      </w:r>
      <w:r w:rsidRPr="000F5A7A">
        <w:rPr>
          <w:i/>
          <w:iCs/>
          <w:noProof/>
        </w:rPr>
        <w:t>Personality &amp; Social Psychology Bulletin</w:t>
      </w:r>
      <w:r w:rsidRPr="000F5A7A">
        <w:rPr>
          <w:noProof/>
        </w:rPr>
        <w:t xml:space="preserve">, </w:t>
      </w:r>
      <w:r w:rsidRPr="000F5A7A">
        <w:rPr>
          <w:i/>
          <w:iCs/>
          <w:noProof/>
        </w:rPr>
        <w:t>29</w:t>
      </w:r>
      <w:r w:rsidRPr="000F5A7A">
        <w:rPr>
          <w:noProof/>
        </w:rPr>
        <w:t>(8), 1056–1067. https://doi.org/10.1177/0146167203254505</w:t>
      </w:r>
    </w:p>
    <w:p w14:paraId="1F53456C"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Paivio, A. (1971). </w:t>
      </w:r>
      <w:r w:rsidRPr="000F5A7A">
        <w:rPr>
          <w:i/>
          <w:iCs/>
          <w:noProof/>
        </w:rPr>
        <w:t>Imagery and Verbal Processes</w:t>
      </w:r>
      <w:r w:rsidRPr="000F5A7A">
        <w:rPr>
          <w:noProof/>
        </w:rPr>
        <w:t>. Oxford: Holt, Rinehart, &amp; Winston.</w:t>
      </w:r>
    </w:p>
    <w:p w14:paraId="589AF0A3"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Patrick, G. T. W. (1901). The psychology of profanity. </w:t>
      </w:r>
      <w:r w:rsidRPr="000F5A7A">
        <w:rPr>
          <w:i/>
          <w:iCs/>
          <w:noProof/>
        </w:rPr>
        <w:t>Psychological Review</w:t>
      </w:r>
      <w:r w:rsidRPr="000F5A7A">
        <w:rPr>
          <w:noProof/>
        </w:rPr>
        <w:t xml:space="preserve">, </w:t>
      </w:r>
      <w:r w:rsidRPr="000F5A7A">
        <w:rPr>
          <w:i/>
          <w:iCs/>
          <w:noProof/>
        </w:rPr>
        <w:t>8</w:t>
      </w:r>
      <w:r w:rsidRPr="000F5A7A">
        <w:rPr>
          <w:noProof/>
        </w:rPr>
        <w:t>(2), 113–127. https://doi.org/10.1037/h0074772</w:t>
      </w:r>
    </w:p>
    <w:p w14:paraId="4B0E8417"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Patton, C. L., Asken, M., Fremouw, W. J., &amp; Bemis, R. (2017). The influence of police profanity on public perception of excessive force. </w:t>
      </w:r>
      <w:r w:rsidRPr="000F5A7A">
        <w:rPr>
          <w:i/>
          <w:iCs/>
          <w:noProof/>
        </w:rPr>
        <w:t>Journal of Police and Criminal Psychology</w:t>
      </w:r>
      <w:r w:rsidRPr="000F5A7A">
        <w:rPr>
          <w:noProof/>
        </w:rPr>
        <w:t xml:space="preserve">, </w:t>
      </w:r>
      <w:r w:rsidRPr="000F5A7A">
        <w:rPr>
          <w:i/>
          <w:iCs/>
          <w:noProof/>
        </w:rPr>
        <w:t>32</w:t>
      </w:r>
      <w:r w:rsidRPr="000F5A7A">
        <w:rPr>
          <w:noProof/>
        </w:rPr>
        <w:t>(4), 340–357. https://doi.org/10.1007/s11896-017-9226-0</w:t>
      </w:r>
    </w:p>
    <w:p w14:paraId="06EE4F42"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Pinker, S. (2007). </w:t>
      </w:r>
      <w:r w:rsidRPr="000F5A7A">
        <w:rPr>
          <w:i/>
          <w:iCs/>
          <w:noProof/>
        </w:rPr>
        <w:t>The stuff of thought: Language as a window into human nature</w:t>
      </w:r>
      <w:r w:rsidRPr="000F5A7A">
        <w:rPr>
          <w:noProof/>
        </w:rPr>
        <w:t>. New York: Viking.</w:t>
      </w:r>
    </w:p>
    <w:p w14:paraId="7F6355D6"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Pinker, S. (2011). </w:t>
      </w:r>
      <w:r w:rsidRPr="000F5A7A">
        <w:rPr>
          <w:i/>
          <w:iCs/>
          <w:noProof/>
        </w:rPr>
        <w:t>The better angels of our nature: Why violence has declined</w:t>
      </w:r>
      <w:r w:rsidRPr="000F5A7A">
        <w:rPr>
          <w:noProof/>
        </w:rPr>
        <w:t>. New York: VIking.</w:t>
      </w:r>
    </w:p>
    <w:p w14:paraId="20E10228"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Popușoi, S., &amp; Havârneanu, C. (2016). When and why drivers swear? A qualitative pilot study. </w:t>
      </w:r>
      <w:r w:rsidRPr="000F5A7A">
        <w:rPr>
          <w:i/>
          <w:iCs/>
          <w:noProof/>
        </w:rPr>
        <w:t>Romanian Journal of Experimental Applied Psychology</w:t>
      </w:r>
      <w:r w:rsidRPr="000F5A7A">
        <w:rPr>
          <w:noProof/>
        </w:rPr>
        <w:t xml:space="preserve">, </w:t>
      </w:r>
      <w:r w:rsidRPr="000F5A7A">
        <w:rPr>
          <w:i/>
          <w:iCs/>
          <w:noProof/>
        </w:rPr>
        <w:t>7</w:t>
      </w:r>
      <w:r w:rsidRPr="000F5A7A">
        <w:rPr>
          <w:noProof/>
        </w:rPr>
        <w:t>(1), 23–25.</w:t>
      </w:r>
    </w:p>
    <w:p w14:paraId="731C857B"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lastRenderedPageBreak/>
        <w:t xml:space="preserve">Selnow, G. W. (1985). Sex differences in uses and perceptions of profanity. </w:t>
      </w:r>
      <w:r w:rsidRPr="000F5A7A">
        <w:rPr>
          <w:i/>
          <w:iCs/>
          <w:noProof/>
        </w:rPr>
        <w:t>Sex Roles</w:t>
      </w:r>
      <w:r w:rsidRPr="000F5A7A">
        <w:rPr>
          <w:noProof/>
        </w:rPr>
        <w:t xml:space="preserve">, </w:t>
      </w:r>
      <w:r w:rsidRPr="000F5A7A">
        <w:rPr>
          <w:i/>
          <w:iCs/>
          <w:noProof/>
        </w:rPr>
        <w:t>12</w:t>
      </w:r>
      <w:r w:rsidRPr="000F5A7A">
        <w:rPr>
          <w:noProof/>
        </w:rPr>
        <w:t>(3–4), 303–312. https://doi.org/10.1007/BF00287597</w:t>
      </w:r>
    </w:p>
    <w:p w14:paraId="2839AE6E"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Simpson, E., Duarte, J., &amp; Bishop, B. (2015). When Moms Say Bad Words: Family and Peer Influence on the Frequency of Swearing. </w:t>
      </w:r>
      <w:r w:rsidRPr="000F5A7A">
        <w:rPr>
          <w:i/>
          <w:iCs/>
          <w:noProof/>
        </w:rPr>
        <w:t>Undergraduate Research Journal</w:t>
      </w:r>
      <w:r w:rsidRPr="000F5A7A">
        <w:rPr>
          <w:noProof/>
        </w:rPr>
        <w:t xml:space="preserve">, </w:t>
      </w:r>
      <w:r w:rsidRPr="000F5A7A">
        <w:rPr>
          <w:i/>
          <w:iCs/>
          <w:noProof/>
        </w:rPr>
        <w:t>8</w:t>
      </w:r>
      <w:r w:rsidRPr="000F5A7A">
        <w:rPr>
          <w:noProof/>
        </w:rPr>
        <w:t>(2), 1–7. Retrieved from http://stars.library.ucf.edu/urj/vol8/iss2/1</w:t>
      </w:r>
    </w:p>
    <w:p w14:paraId="47E5776B"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Social Security Administration. (n.d.). Popular Baby Names. Retrieved October 10, 2012, from https://www.ssa.gov/oact/babynames/</w:t>
      </w:r>
    </w:p>
    <w:p w14:paraId="49232C52"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Stephens, R., &amp; Allsop, C. (2012). Effect of manipulated state aggression on pain tolerance. </w:t>
      </w:r>
      <w:r w:rsidRPr="000F5A7A">
        <w:rPr>
          <w:i/>
          <w:iCs/>
          <w:noProof/>
        </w:rPr>
        <w:t>Psychological Reports: Disability &amp; Trauma Psychological Reports</w:t>
      </w:r>
      <w:r w:rsidRPr="000F5A7A">
        <w:rPr>
          <w:noProof/>
        </w:rPr>
        <w:t xml:space="preserve">, </w:t>
      </w:r>
      <w:r w:rsidRPr="000F5A7A">
        <w:rPr>
          <w:i/>
          <w:iCs/>
          <w:noProof/>
        </w:rPr>
        <w:t>111</w:t>
      </w:r>
      <w:r w:rsidRPr="000F5A7A">
        <w:rPr>
          <w:noProof/>
        </w:rPr>
        <w:t>(1), 311–321. https://doi.org/10.2466/16.02.20.PR0.111.4.311-321</w:t>
      </w:r>
    </w:p>
    <w:p w14:paraId="65682792"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Stephens, R., Atkins, J., &amp; Kingston, A. (2009). Swearing as a response to pain. </w:t>
      </w:r>
      <w:r w:rsidRPr="000F5A7A">
        <w:rPr>
          <w:i/>
          <w:iCs/>
          <w:noProof/>
        </w:rPr>
        <w:t>Neuroreport</w:t>
      </w:r>
      <w:r w:rsidRPr="000F5A7A">
        <w:rPr>
          <w:noProof/>
        </w:rPr>
        <w:t xml:space="preserve">, </w:t>
      </w:r>
      <w:r w:rsidRPr="000F5A7A">
        <w:rPr>
          <w:i/>
          <w:iCs/>
          <w:noProof/>
        </w:rPr>
        <w:t>20</w:t>
      </w:r>
      <w:r w:rsidRPr="000F5A7A">
        <w:rPr>
          <w:noProof/>
        </w:rPr>
        <w:t>(12), 1056–1060. https://doi.org/10.1097/WNR.0b013e32832e64b1</w:t>
      </w:r>
    </w:p>
    <w:p w14:paraId="67C2E773"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Thomas, L., &amp; LaBar, K. (2005). Emotional arousal enhances word repetition priming. </w:t>
      </w:r>
      <w:r w:rsidRPr="000F5A7A">
        <w:rPr>
          <w:i/>
          <w:iCs/>
          <w:noProof/>
        </w:rPr>
        <w:t>Cognition &amp; Emotion</w:t>
      </w:r>
      <w:r w:rsidRPr="000F5A7A">
        <w:rPr>
          <w:noProof/>
        </w:rPr>
        <w:t xml:space="preserve">, </w:t>
      </w:r>
      <w:r w:rsidRPr="000F5A7A">
        <w:rPr>
          <w:i/>
          <w:iCs/>
          <w:noProof/>
        </w:rPr>
        <w:t>19</w:t>
      </w:r>
      <w:r w:rsidRPr="000F5A7A">
        <w:rPr>
          <w:noProof/>
        </w:rPr>
        <w:t>(7), 1027–1047. https://doi.org/10.1080/02699930500172440</w:t>
      </w:r>
    </w:p>
    <w:p w14:paraId="3B3617B2"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Tulving, E. (2002). Episodic Memory: From Mind to Brain. </w:t>
      </w:r>
      <w:r w:rsidRPr="000F5A7A">
        <w:rPr>
          <w:i/>
          <w:iCs/>
          <w:noProof/>
        </w:rPr>
        <w:t>Annual Review of Psychology</w:t>
      </w:r>
      <w:r w:rsidRPr="000F5A7A">
        <w:rPr>
          <w:noProof/>
        </w:rPr>
        <w:t xml:space="preserve">, </w:t>
      </w:r>
      <w:r w:rsidRPr="000F5A7A">
        <w:rPr>
          <w:i/>
          <w:iCs/>
          <w:noProof/>
        </w:rPr>
        <w:t>53</w:t>
      </w:r>
      <w:r w:rsidRPr="000F5A7A">
        <w:rPr>
          <w:noProof/>
        </w:rPr>
        <w:t>(1), 1–25. https://doi.org/10.1146/annurev.psych.53.100901.135114</w:t>
      </w:r>
    </w:p>
    <w:p w14:paraId="2537D73D"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Van Lancker, D., &amp; Cummings, J. . (1999). Expletives: neurolinguistic and neurobehavioral perspectives on swearing. </w:t>
      </w:r>
      <w:r w:rsidRPr="000F5A7A">
        <w:rPr>
          <w:i/>
          <w:iCs/>
          <w:noProof/>
        </w:rPr>
        <w:t>Brain Research Reviews</w:t>
      </w:r>
      <w:r w:rsidRPr="000F5A7A">
        <w:rPr>
          <w:noProof/>
        </w:rPr>
        <w:t xml:space="preserve">, </w:t>
      </w:r>
      <w:r w:rsidRPr="000F5A7A">
        <w:rPr>
          <w:i/>
          <w:iCs/>
          <w:noProof/>
        </w:rPr>
        <w:t>31</w:t>
      </w:r>
      <w:r w:rsidRPr="000F5A7A">
        <w:rPr>
          <w:noProof/>
        </w:rPr>
        <w:t>(1), 83–104. https://doi.org/10.1016/S0165-0173(99)00060-0</w:t>
      </w:r>
    </w:p>
    <w:p w14:paraId="6A491540"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Vingerhoets, A. J. J. M., Bylsma, L. M., &amp; de Vlam, C. (2013). Swearing: A biopsychosocial perspective. </w:t>
      </w:r>
      <w:r w:rsidRPr="000F5A7A">
        <w:rPr>
          <w:i/>
          <w:iCs/>
          <w:noProof/>
        </w:rPr>
        <w:t>Psihologijske Teme</w:t>
      </w:r>
      <w:r w:rsidRPr="000F5A7A">
        <w:rPr>
          <w:noProof/>
        </w:rPr>
        <w:t xml:space="preserve">, </w:t>
      </w:r>
      <w:r w:rsidRPr="000F5A7A">
        <w:rPr>
          <w:i/>
          <w:iCs/>
          <w:noProof/>
        </w:rPr>
        <w:t>22</w:t>
      </w:r>
      <w:r w:rsidRPr="000F5A7A">
        <w:rPr>
          <w:noProof/>
        </w:rPr>
        <w:t>(2), 287–304.</w:t>
      </w:r>
    </w:p>
    <w:p w14:paraId="10C12D24" w14:textId="77777777" w:rsidR="000F5A7A" w:rsidRPr="000F5A7A" w:rsidRDefault="000F5A7A" w:rsidP="000F5A7A">
      <w:pPr>
        <w:widowControl w:val="0"/>
        <w:autoSpaceDE w:val="0"/>
        <w:autoSpaceDN w:val="0"/>
        <w:adjustRightInd w:val="0"/>
        <w:spacing w:line="480" w:lineRule="auto"/>
        <w:ind w:left="480" w:hanging="480"/>
        <w:rPr>
          <w:noProof/>
        </w:rPr>
      </w:pPr>
      <w:r w:rsidRPr="000F5A7A">
        <w:rPr>
          <w:noProof/>
        </w:rPr>
        <w:t xml:space="preserve">Zwaan, R. A., &amp; Radvansky, G. A. (1998). Situation models in language comprehension and memory. </w:t>
      </w:r>
      <w:r w:rsidRPr="000F5A7A">
        <w:rPr>
          <w:i/>
          <w:iCs/>
          <w:noProof/>
        </w:rPr>
        <w:t>Psychological Bulletin</w:t>
      </w:r>
      <w:r w:rsidRPr="000F5A7A">
        <w:rPr>
          <w:noProof/>
        </w:rPr>
        <w:t xml:space="preserve">, </w:t>
      </w:r>
      <w:r w:rsidRPr="000F5A7A">
        <w:rPr>
          <w:i/>
          <w:iCs/>
          <w:noProof/>
        </w:rPr>
        <w:t>123</w:t>
      </w:r>
      <w:r w:rsidRPr="000F5A7A">
        <w:rPr>
          <w:noProof/>
        </w:rPr>
        <w:t>(2), 162–185. https://doi.org/10.1037//0033-</w:t>
      </w:r>
      <w:r w:rsidRPr="000F5A7A">
        <w:rPr>
          <w:noProof/>
        </w:rPr>
        <w:lastRenderedPageBreak/>
        <w:t>2909.123.2.162</w:t>
      </w:r>
    </w:p>
    <w:p w14:paraId="286838F5" w14:textId="2BA5D4AB" w:rsidR="001B5ABD" w:rsidRPr="00E13368" w:rsidRDefault="00987232" w:rsidP="000F5A7A">
      <w:pPr>
        <w:widowControl w:val="0"/>
        <w:autoSpaceDE w:val="0"/>
        <w:autoSpaceDN w:val="0"/>
        <w:adjustRightInd w:val="0"/>
        <w:spacing w:line="480" w:lineRule="auto"/>
        <w:ind w:left="480" w:hanging="480"/>
      </w:pPr>
      <w:r>
        <w:fldChar w:fldCharType="end"/>
      </w:r>
    </w:p>
    <w:p w14:paraId="415DC879" w14:textId="77777777" w:rsidR="00E87EC3" w:rsidRDefault="00E87EC3">
      <w:pPr>
        <w:spacing w:after="200" w:line="276" w:lineRule="auto"/>
      </w:pPr>
      <w:r>
        <w:br w:type="page"/>
      </w:r>
    </w:p>
    <w:p w14:paraId="45E0B002" w14:textId="77777777" w:rsidR="00A517AE" w:rsidRDefault="21543606" w:rsidP="00E305C1">
      <w:pPr>
        <w:pStyle w:val="BodyText"/>
        <w:spacing w:after="0" w:line="240" w:lineRule="auto"/>
        <w:outlineLvl w:val="0"/>
        <w:rPr>
          <w:rFonts w:ascii="Times New Roman" w:hAnsi="Times New Roman" w:cs="Times New Roman"/>
        </w:rPr>
      </w:pPr>
      <w:r w:rsidRPr="21543606">
        <w:rPr>
          <w:rFonts w:ascii="Times New Roman" w:eastAsia="Times New Roman" w:hAnsi="Times New Roman" w:cs="Times New Roman"/>
          <w:b/>
          <w:bCs/>
        </w:rPr>
        <w:lastRenderedPageBreak/>
        <w:t>Table 1</w:t>
      </w:r>
    </w:p>
    <w:p w14:paraId="57CD25B3" w14:textId="77777777" w:rsidR="00E87EC3" w:rsidRPr="00CF38CB" w:rsidRDefault="00E87EC3" w:rsidP="00E305C1">
      <w:pPr>
        <w:pStyle w:val="BodyText"/>
        <w:spacing w:after="0" w:line="240" w:lineRule="auto"/>
        <w:outlineLvl w:val="0"/>
        <w:rPr>
          <w:rFonts w:ascii="Times New Roman" w:hAnsi="Times New Roman" w:cs="Times New Roman"/>
        </w:rPr>
      </w:pPr>
    </w:p>
    <w:p w14:paraId="742C3039" w14:textId="77777777" w:rsidR="00823E72" w:rsidRDefault="00823E72" w:rsidP="00AB4A08">
      <w:pPr>
        <w:pStyle w:val="BodyText"/>
        <w:spacing w:after="0" w:line="240" w:lineRule="auto"/>
        <w:rPr>
          <w:rFonts w:ascii="Times New Roman" w:hAnsi="Times New Roman" w:cs="Times New Roman"/>
          <w:i/>
        </w:rPr>
      </w:pPr>
      <w:r w:rsidRPr="00CF38CB">
        <w:rPr>
          <w:rFonts w:ascii="Times New Roman" w:hAnsi="Times New Roman" w:cs="Times New Roman"/>
          <w:i/>
        </w:rPr>
        <w:t>Offensiveness Ratings for Word Categories by Gender</w:t>
      </w:r>
    </w:p>
    <w:p w14:paraId="5E42DFA2" w14:textId="77777777" w:rsidR="00FA5146" w:rsidRPr="00CF38CB" w:rsidRDefault="00FA5146" w:rsidP="00AB4A08">
      <w:pPr>
        <w:pStyle w:val="BodyText"/>
        <w:spacing w:after="0" w:line="240" w:lineRule="auto"/>
        <w:rPr>
          <w:rFonts w:ascii="Times New Roman" w:hAnsi="Times New Roman" w:cs="Times New Roman"/>
          <w:i/>
        </w:rPr>
      </w:pPr>
    </w:p>
    <w:tbl>
      <w:tblPr>
        <w:tblW w:w="9770" w:type="dxa"/>
        <w:tblInd w:w="93" w:type="dxa"/>
        <w:tblLayout w:type="fixed"/>
        <w:tblLook w:val="04A0" w:firstRow="1" w:lastRow="0" w:firstColumn="1" w:lastColumn="0" w:noHBand="0" w:noVBand="1"/>
      </w:tblPr>
      <w:tblGrid>
        <w:gridCol w:w="3609"/>
        <w:gridCol w:w="888"/>
        <w:gridCol w:w="900"/>
        <w:gridCol w:w="990"/>
        <w:gridCol w:w="720"/>
        <w:gridCol w:w="990"/>
        <w:gridCol w:w="900"/>
        <w:gridCol w:w="773"/>
      </w:tblGrid>
      <w:tr w:rsidR="00DA411C" w:rsidRPr="00CF38CB" w14:paraId="472789AA" w14:textId="77777777">
        <w:trPr>
          <w:trHeight w:val="297"/>
        </w:trPr>
        <w:tc>
          <w:tcPr>
            <w:tcW w:w="3609" w:type="dxa"/>
            <w:tcBorders>
              <w:top w:val="single" w:sz="4" w:space="0" w:color="auto"/>
              <w:left w:val="nil"/>
              <w:bottom w:val="nil"/>
              <w:right w:val="nil"/>
            </w:tcBorders>
            <w:shd w:val="clear" w:color="auto" w:fill="auto"/>
            <w:noWrap/>
            <w:vAlign w:val="center"/>
          </w:tcPr>
          <w:p w14:paraId="468A3D77" w14:textId="77777777" w:rsidR="00DA411C" w:rsidRPr="00CF38CB" w:rsidRDefault="00DA411C" w:rsidP="00AB4A08">
            <w:pPr>
              <w:rPr>
                <w:rFonts w:eastAsia="Times New Roman"/>
                <w:color w:val="000000"/>
              </w:rPr>
            </w:pPr>
          </w:p>
        </w:tc>
        <w:tc>
          <w:tcPr>
            <w:tcW w:w="1788" w:type="dxa"/>
            <w:gridSpan w:val="2"/>
            <w:tcBorders>
              <w:top w:val="single" w:sz="4" w:space="0" w:color="auto"/>
              <w:left w:val="nil"/>
              <w:bottom w:val="single" w:sz="4" w:space="0" w:color="auto"/>
              <w:right w:val="nil"/>
            </w:tcBorders>
            <w:shd w:val="clear" w:color="auto" w:fill="auto"/>
            <w:noWrap/>
            <w:vAlign w:val="center"/>
          </w:tcPr>
          <w:p w14:paraId="4064E27C" w14:textId="77777777" w:rsidR="00DA411C" w:rsidRPr="00CF38CB" w:rsidRDefault="00DA411C" w:rsidP="00AB4A08">
            <w:pPr>
              <w:jc w:val="center"/>
              <w:rPr>
                <w:rFonts w:eastAsia="Times New Roman"/>
                <w:color w:val="000000"/>
              </w:rPr>
            </w:pPr>
            <w:r w:rsidRPr="00CF38CB">
              <w:rPr>
                <w:rFonts w:eastAsia="Times New Roman"/>
                <w:color w:val="000000"/>
              </w:rPr>
              <w:t>Female Participants</w:t>
            </w:r>
          </w:p>
        </w:tc>
        <w:tc>
          <w:tcPr>
            <w:tcW w:w="1710" w:type="dxa"/>
            <w:gridSpan w:val="2"/>
            <w:tcBorders>
              <w:top w:val="single" w:sz="4" w:space="0" w:color="auto"/>
              <w:left w:val="nil"/>
              <w:bottom w:val="single" w:sz="4" w:space="0" w:color="auto"/>
              <w:right w:val="nil"/>
            </w:tcBorders>
            <w:shd w:val="clear" w:color="auto" w:fill="auto"/>
            <w:noWrap/>
            <w:vAlign w:val="center"/>
          </w:tcPr>
          <w:p w14:paraId="79518A3B" w14:textId="77777777" w:rsidR="00DA411C" w:rsidRPr="00CF38CB" w:rsidRDefault="00DA411C" w:rsidP="00AB4A08">
            <w:pPr>
              <w:jc w:val="center"/>
              <w:rPr>
                <w:rFonts w:eastAsia="Times New Roman"/>
                <w:color w:val="000000"/>
              </w:rPr>
            </w:pPr>
            <w:r w:rsidRPr="00CF38CB">
              <w:rPr>
                <w:rFonts w:eastAsia="Times New Roman"/>
                <w:color w:val="000000"/>
              </w:rPr>
              <w:t>Male Participants</w:t>
            </w:r>
          </w:p>
        </w:tc>
        <w:tc>
          <w:tcPr>
            <w:tcW w:w="990" w:type="dxa"/>
            <w:tcBorders>
              <w:top w:val="single" w:sz="4" w:space="0" w:color="auto"/>
              <w:left w:val="nil"/>
              <w:bottom w:val="single" w:sz="4" w:space="0" w:color="auto"/>
              <w:right w:val="nil"/>
            </w:tcBorders>
            <w:vAlign w:val="center"/>
          </w:tcPr>
          <w:p w14:paraId="4830FBCF" w14:textId="77777777" w:rsidR="00DA411C" w:rsidRPr="00CF38CB" w:rsidRDefault="00DA411C" w:rsidP="00AB4A08">
            <w:pPr>
              <w:jc w:val="center"/>
              <w:rPr>
                <w:rFonts w:eastAsia="Times New Roman"/>
                <w:i/>
                <w:color w:val="000000"/>
              </w:rPr>
            </w:pPr>
          </w:p>
        </w:tc>
        <w:tc>
          <w:tcPr>
            <w:tcW w:w="900" w:type="dxa"/>
            <w:tcBorders>
              <w:top w:val="single" w:sz="4" w:space="0" w:color="auto"/>
              <w:left w:val="nil"/>
              <w:bottom w:val="single" w:sz="4" w:space="0" w:color="auto"/>
              <w:right w:val="nil"/>
            </w:tcBorders>
            <w:vAlign w:val="center"/>
          </w:tcPr>
          <w:p w14:paraId="1A391024" w14:textId="77777777" w:rsidR="00DA411C" w:rsidRPr="00CF38CB" w:rsidRDefault="00DA411C" w:rsidP="00AB4A08">
            <w:pPr>
              <w:jc w:val="center"/>
              <w:rPr>
                <w:rFonts w:eastAsia="Times New Roman"/>
                <w:i/>
                <w:color w:val="000000"/>
              </w:rPr>
            </w:pPr>
          </w:p>
        </w:tc>
        <w:tc>
          <w:tcPr>
            <w:tcW w:w="773" w:type="dxa"/>
            <w:tcBorders>
              <w:top w:val="single" w:sz="4" w:space="0" w:color="auto"/>
              <w:left w:val="nil"/>
              <w:bottom w:val="single" w:sz="4" w:space="0" w:color="auto"/>
              <w:right w:val="nil"/>
            </w:tcBorders>
            <w:vAlign w:val="center"/>
          </w:tcPr>
          <w:p w14:paraId="1A2CE3B0" w14:textId="77777777" w:rsidR="00DA411C" w:rsidRPr="00CF38CB" w:rsidRDefault="00DA411C" w:rsidP="00AB4A08">
            <w:pPr>
              <w:jc w:val="center"/>
              <w:rPr>
                <w:rFonts w:eastAsia="Times New Roman"/>
                <w:i/>
                <w:color w:val="000000"/>
              </w:rPr>
            </w:pPr>
          </w:p>
        </w:tc>
      </w:tr>
      <w:tr w:rsidR="00DA411C" w:rsidRPr="00CF38CB" w14:paraId="5B26CD62" w14:textId="77777777">
        <w:trPr>
          <w:trHeight w:val="297"/>
        </w:trPr>
        <w:tc>
          <w:tcPr>
            <w:tcW w:w="3609" w:type="dxa"/>
            <w:tcBorders>
              <w:top w:val="nil"/>
              <w:left w:val="nil"/>
              <w:bottom w:val="single" w:sz="4" w:space="0" w:color="auto"/>
              <w:right w:val="nil"/>
            </w:tcBorders>
            <w:shd w:val="clear" w:color="auto" w:fill="auto"/>
            <w:noWrap/>
            <w:vAlign w:val="center"/>
          </w:tcPr>
          <w:p w14:paraId="52D91779" w14:textId="77777777" w:rsidR="00DA411C" w:rsidRPr="00CF38CB" w:rsidRDefault="00DA411C" w:rsidP="00AB4A08">
            <w:pPr>
              <w:rPr>
                <w:rFonts w:eastAsia="Times New Roman"/>
                <w:color w:val="000000"/>
              </w:rPr>
            </w:pPr>
            <w:r w:rsidRPr="00CF38CB">
              <w:rPr>
                <w:rFonts w:eastAsia="Times New Roman"/>
                <w:color w:val="000000"/>
              </w:rPr>
              <w:t>Category</w:t>
            </w:r>
          </w:p>
        </w:tc>
        <w:tc>
          <w:tcPr>
            <w:tcW w:w="888" w:type="dxa"/>
            <w:tcBorders>
              <w:top w:val="nil"/>
              <w:left w:val="nil"/>
              <w:bottom w:val="single" w:sz="4" w:space="0" w:color="auto"/>
              <w:right w:val="nil"/>
            </w:tcBorders>
            <w:shd w:val="clear" w:color="auto" w:fill="auto"/>
            <w:noWrap/>
            <w:vAlign w:val="center"/>
          </w:tcPr>
          <w:p w14:paraId="6D665931" w14:textId="77777777" w:rsidR="00DA411C" w:rsidRPr="00FA5146" w:rsidRDefault="00DA411C" w:rsidP="00AB4A08">
            <w:pPr>
              <w:jc w:val="center"/>
              <w:rPr>
                <w:rFonts w:eastAsia="Times New Roman"/>
                <w:i/>
                <w:color w:val="000000"/>
              </w:rPr>
            </w:pPr>
            <w:r w:rsidRPr="00FA5146">
              <w:rPr>
                <w:rFonts w:eastAsia="Times New Roman"/>
                <w:i/>
                <w:color w:val="000000"/>
              </w:rPr>
              <w:t>M</w:t>
            </w:r>
          </w:p>
        </w:tc>
        <w:tc>
          <w:tcPr>
            <w:tcW w:w="900" w:type="dxa"/>
            <w:tcBorders>
              <w:top w:val="nil"/>
              <w:left w:val="nil"/>
              <w:bottom w:val="single" w:sz="4" w:space="0" w:color="auto"/>
              <w:right w:val="nil"/>
            </w:tcBorders>
            <w:shd w:val="clear" w:color="auto" w:fill="auto"/>
            <w:noWrap/>
            <w:vAlign w:val="center"/>
          </w:tcPr>
          <w:p w14:paraId="0A789DA5" w14:textId="77777777" w:rsidR="00DA411C" w:rsidRPr="00FA5146" w:rsidRDefault="00DA411C" w:rsidP="00AB4A08">
            <w:pPr>
              <w:jc w:val="center"/>
              <w:rPr>
                <w:rFonts w:eastAsia="Times New Roman"/>
                <w:i/>
                <w:color w:val="000000"/>
              </w:rPr>
            </w:pPr>
            <w:r w:rsidRPr="00FA5146">
              <w:rPr>
                <w:rFonts w:eastAsia="Times New Roman"/>
                <w:i/>
                <w:color w:val="000000"/>
              </w:rPr>
              <w:t>SE</w:t>
            </w:r>
          </w:p>
        </w:tc>
        <w:tc>
          <w:tcPr>
            <w:tcW w:w="990" w:type="dxa"/>
            <w:tcBorders>
              <w:top w:val="nil"/>
              <w:left w:val="nil"/>
              <w:bottom w:val="single" w:sz="4" w:space="0" w:color="auto"/>
              <w:right w:val="nil"/>
            </w:tcBorders>
            <w:shd w:val="clear" w:color="auto" w:fill="auto"/>
            <w:noWrap/>
            <w:vAlign w:val="center"/>
          </w:tcPr>
          <w:p w14:paraId="50448BB2" w14:textId="77777777" w:rsidR="00DA411C" w:rsidRPr="00FA5146" w:rsidRDefault="00DA411C" w:rsidP="00AB4A08">
            <w:pPr>
              <w:jc w:val="center"/>
              <w:rPr>
                <w:rFonts w:eastAsia="Times New Roman"/>
                <w:i/>
                <w:color w:val="000000"/>
              </w:rPr>
            </w:pPr>
            <w:r w:rsidRPr="00FA5146">
              <w:rPr>
                <w:rFonts w:eastAsia="Times New Roman"/>
                <w:i/>
                <w:color w:val="000000"/>
              </w:rPr>
              <w:t>M</w:t>
            </w:r>
          </w:p>
        </w:tc>
        <w:tc>
          <w:tcPr>
            <w:tcW w:w="720" w:type="dxa"/>
            <w:tcBorders>
              <w:top w:val="nil"/>
              <w:left w:val="nil"/>
              <w:bottom w:val="single" w:sz="4" w:space="0" w:color="auto"/>
              <w:right w:val="nil"/>
            </w:tcBorders>
            <w:shd w:val="clear" w:color="auto" w:fill="auto"/>
            <w:noWrap/>
            <w:vAlign w:val="center"/>
          </w:tcPr>
          <w:p w14:paraId="70B013D0" w14:textId="77777777" w:rsidR="00DA411C" w:rsidRPr="00FA5146" w:rsidRDefault="00DA411C" w:rsidP="00AB4A08">
            <w:pPr>
              <w:jc w:val="center"/>
              <w:rPr>
                <w:rFonts w:eastAsia="Times New Roman"/>
                <w:i/>
                <w:color w:val="000000"/>
              </w:rPr>
            </w:pPr>
            <w:r w:rsidRPr="00FA5146">
              <w:rPr>
                <w:rFonts w:eastAsia="Times New Roman"/>
                <w:i/>
                <w:color w:val="000000"/>
              </w:rPr>
              <w:t>SE</w:t>
            </w:r>
          </w:p>
        </w:tc>
        <w:tc>
          <w:tcPr>
            <w:tcW w:w="990" w:type="dxa"/>
            <w:tcBorders>
              <w:top w:val="nil"/>
              <w:left w:val="nil"/>
              <w:bottom w:val="single" w:sz="4" w:space="0" w:color="auto"/>
              <w:right w:val="nil"/>
            </w:tcBorders>
            <w:vAlign w:val="center"/>
          </w:tcPr>
          <w:p w14:paraId="2DF4FED6" w14:textId="77777777" w:rsidR="00DA411C" w:rsidRPr="00FA5146" w:rsidRDefault="00DA411C" w:rsidP="00AB4A08">
            <w:pPr>
              <w:jc w:val="center"/>
              <w:rPr>
                <w:rFonts w:eastAsia="Times New Roman"/>
                <w:i/>
                <w:color w:val="000000"/>
              </w:rPr>
            </w:pPr>
            <w:proofErr w:type="gramStart"/>
            <w:r w:rsidRPr="00FA5146">
              <w:rPr>
                <w:rFonts w:eastAsia="Times New Roman"/>
                <w:i/>
                <w:color w:val="000000"/>
              </w:rPr>
              <w:t>t</w:t>
            </w:r>
            <w:r w:rsidRPr="00FA5146">
              <w:rPr>
                <w:rFonts w:eastAsia="Times New Roman"/>
                <w:color w:val="000000"/>
              </w:rPr>
              <w:t>(</w:t>
            </w:r>
            <w:proofErr w:type="gramEnd"/>
            <w:r w:rsidRPr="00FA5146">
              <w:rPr>
                <w:rFonts w:eastAsia="Times New Roman"/>
                <w:color w:val="000000"/>
              </w:rPr>
              <w:t>153)</w:t>
            </w:r>
          </w:p>
        </w:tc>
        <w:tc>
          <w:tcPr>
            <w:tcW w:w="900" w:type="dxa"/>
            <w:tcBorders>
              <w:top w:val="nil"/>
              <w:left w:val="nil"/>
              <w:bottom w:val="single" w:sz="4" w:space="0" w:color="auto"/>
              <w:right w:val="nil"/>
            </w:tcBorders>
            <w:vAlign w:val="center"/>
          </w:tcPr>
          <w:p w14:paraId="2AE11D5A" w14:textId="77777777" w:rsidR="00DA411C" w:rsidRPr="00FA5146" w:rsidRDefault="00DA411C" w:rsidP="00AB4A08">
            <w:pPr>
              <w:jc w:val="center"/>
              <w:rPr>
                <w:rFonts w:eastAsia="Times New Roman"/>
                <w:i/>
                <w:color w:val="000000"/>
              </w:rPr>
            </w:pPr>
            <w:r w:rsidRPr="00FA5146">
              <w:rPr>
                <w:rFonts w:eastAsia="Times New Roman"/>
                <w:i/>
                <w:color w:val="000000"/>
              </w:rPr>
              <w:t>p</w:t>
            </w:r>
          </w:p>
        </w:tc>
        <w:tc>
          <w:tcPr>
            <w:tcW w:w="773" w:type="dxa"/>
            <w:tcBorders>
              <w:top w:val="nil"/>
              <w:left w:val="nil"/>
              <w:bottom w:val="single" w:sz="4" w:space="0" w:color="auto"/>
              <w:right w:val="nil"/>
            </w:tcBorders>
            <w:vAlign w:val="center"/>
          </w:tcPr>
          <w:p w14:paraId="192FD5B9" w14:textId="77777777" w:rsidR="00DA411C" w:rsidRPr="00CF38CB" w:rsidRDefault="00DA411C" w:rsidP="00AB4A08">
            <w:pPr>
              <w:jc w:val="center"/>
              <w:rPr>
                <w:rFonts w:eastAsia="Times New Roman"/>
                <w:color w:val="000000"/>
              </w:rPr>
            </w:pPr>
            <w:r w:rsidRPr="00CF38CB">
              <w:rPr>
                <w:rFonts w:eastAsia="Times New Roman"/>
                <w:i/>
                <w:color w:val="000000"/>
              </w:rPr>
              <w:t>d</w:t>
            </w:r>
          </w:p>
        </w:tc>
      </w:tr>
      <w:tr w:rsidR="00DA411C" w:rsidRPr="00CF38CB" w14:paraId="750C414E" w14:textId="77777777">
        <w:trPr>
          <w:trHeight w:val="297"/>
        </w:trPr>
        <w:tc>
          <w:tcPr>
            <w:tcW w:w="3609" w:type="dxa"/>
            <w:tcBorders>
              <w:top w:val="nil"/>
              <w:left w:val="nil"/>
              <w:bottom w:val="nil"/>
              <w:right w:val="nil"/>
            </w:tcBorders>
            <w:shd w:val="clear" w:color="auto" w:fill="auto"/>
            <w:noWrap/>
            <w:vAlign w:val="center"/>
          </w:tcPr>
          <w:p w14:paraId="7AA204C3" w14:textId="77777777" w:rsidR="00DA411C" w:rsidRPr="00CF38CB" w:rsidRDefault="00DA411C" w:rsidP="00AB4A08">
            <w:pPr>
              <w:rPr>
                <w:rFonts w:eastAsia="Times New Roman"/>
                <w:color w:val="000000"/>
              </w:rPr>
            </w:pPr>
            <w:r w:rsidRPr="00CF38CB">
              <w:rPr>
                <w:rFonts w:eastAsia="Times New Roman"/>
                <w:color w:val="000000"/>
              </w:rPr>
              <w:t>Racial Slurs</w:t>
            </w:r>
          </w:p>
        </w:tc>
        <w:tc>
          <w:tcPr>
            <w:tcW w:w="888" w:type="dxa"/>
            <w:tcBorders>
              <w:top w:val="nil"/>
              <w:left w:val="nil"/>
              <w:bottom w:val="nil"/>
              <w:right w:val="nil"/>
            </w:tcBorders>
            <w:shd w:val="clear" w:color="auto" w:fill="auto"/>
            <w:noWrap/>
            <w:vAlign w:val="center"/>
          </w:tcPr>
          <w:p w14:paraId="349D96B7" w14:textId="77777777" w:rsidR="00DA411C" w:rsidRPr="00CF38CB" w:rsidRDefault="00DA411C" w:rsidP="00AB4A08">
            <w:pPr>
              <w:jc w:val="center"/>
              <w:rPr>
                <w:rFonts w:eastAsia="Times New Roman"/>
                <w:color w:val="000000"/>
              </w:rPr>
            </w:pPr>
            <w:r w:rsidRPr="00CF38CB">
              <w:rPr>
                <w:rFonts w:eastAsia="Times New Roman"/>
                <w:color w:val="000000"/>
              </w:rPr>
              <w:t>7.27</w:t>
            </w:r>
          </w:p>
        </w:tc>
        <w:tc>
          <w:tcPr>
            <w:tcW w:w="900" w:type="dxa"/>
            <w:tcBorders>
              <w:top w:val="nil"/>
              <w:left w:val="nil"/>
              <w:bottom w:val="nil"/>
              <w:right w:val="nil"/>
            </w:tcBorders>
            <w:shd w:val="clear" w:color="auto" w:fill="auto"/>
            <w:noWrap/>
            <w:vAlign w:val="center"/>
          </w:tcPr>
          <w:p w14:paraId="1CABB749" w14:textId="77777777" w:rsidR="00DA411C" w:rsidRPr="00CF38CB" w:rsidRDefault="00DA411C" w:rsidP="00AB4A08">
            <w:pPr>
              <w:jc w:val="center"/>
              <w:rPr>
                <w:rFonts w:eastAsia="Times New Roman"/>
                <w:color w:val="000000"/>
              </w:rPr>
            </w:pPr>
            <w:r w:rsidRPr="00CF38CB">
              <w:rPr>
                <w:rFonts w:eastAsia="Times New Roman"/>
                <w:color w:val="000000"/>
              </w:rPr>
              <w:t>0.37</w:t>
            </w:r>
          </w:p>
        </w:tc>
        <w:tc>
          <w:tcPr>
            <w:tcW w:w="990" w:type="dxa"/>
            <w:tcBorders>
              <w:top w:val="nil"/>
              <w:left w:val="nil"/>
              <w:bottom w:val="nil"/>
              <w:right w:val="nil"/>
            </w:tcBorders>
            <w:shd w:val="clear" w:color="auto" w:fill="auto"/>
            <w:noWrap/>
            <w:vAlign w:val="center"/>
          </w:tcPr>
          <w:p w14:paraId="02A325F8" w14:textId="77777777" w:rsidR="00DA411C" w:rsidRPr="00CF38CB" w:rsidRDefault="00DA411C" w:rsidP="00AB4A08">
            <w:pPr>
              <w:jc w:val="center"/>
              <w:rPr>
                <w:rFonts w:eastAsia="Times New Roman"/>
                <w:color w:val="000000"/>
              </w:rPr>
            </w:pPr>
            <w:r w:rsidRPr="00CF38CB">
              <w:rPr>
                <w:rFonts w:eastAsia="Times New Roman"/>
                <w:color w:val="000000"/>
              </w:rPr>
              <w:t>5.13</w:t>
            </w:r>
          </w:p>
        </w:tc>
        <w:tc>
          <w:tcPr>
            <w:tcW w:w="720" w:type="dxa"/>
            <w:tcBorders>
              <w:top w:val="nil"/>
              <w:left w:val="nil"/>
              <w:bottom w:val="nil"/>
              <w:right w:val="nil"/>
            </w:tcBorders>
            <w:shd w:val="clear" w:color="auto" w:fill="auto"/>
            <w:noWrap/>
            <w:vAlign w:val="center"/>
          </w:tcPr>
          <w:p w14:paraId="47F44248" w14:textId="77777777" w:rsidR="00DA411C" w:rsidRPr="00CF38CB" w:rsidRDefault="00DA411C" w:rsidP="00AB4A08">
            <w:pPr>
              <w:jc w:val="center"/>
              <w:rPr>
                <w:rFonts w:eastAsia="Times New Roman"/>
                <w:color w:val="000000"/>
              </w:rPr>
            </w:pPr>
            <w:r w:rsidRPr="00CF38CB">
              <w:rPr>
                <w:rFonts w:eastAsia="Times New Roman"/>
                <w:color w:val="000000"/>
              </w:rPr>
              <w:t>0.57</w:t>
            </w:r>
          </w:p>
        </w:tc>
        <w:tc>
          <w:tcPr>
            <w:tcW w:w="990" w:type="dxa"/>
            <w:tcBorders>
              <w:top w:val="nil"/>
              <w:left w:val="nil"/>
              <w:bottom w:val="nil"/>
              <w:right w:val="nil"/>
            </w:tcBorders>
            <w:vAlign w:val="center"/>
          </w:tcPr>
          <w:p w14:paraId="009F9DED" w14:textId="77777777" w:rsidR="00DA411C" w:rsidRPr="00CF38CB" w:rsidRDefault="00DA411C" w:rsidP="00AB4A08">
            <w:pPr>
              <w:jc w:val="center"/>
              <w:rPr>
                <w:rFonts w:eastAsia="Times New Roman"/>
                <w:color w:val="000000"/>
              </w:rPr>
            </w:pPr>
            <w:r w:rsidRPr="00CF38CB">
              <w:rPr>
                <w:rFonts w:eastAsia="Times New Roman"/>
                <w:color w:val="000000"/>
              </w:rPr>
              <w:t>3.29</w:t>
            </w:r>
          </w:p>
        </w:tc>
        <w:tc>
          <w:tcPr>
            <w:tcW w:w="900" w:type="dxa"/>
            <w:tcBorders>
              <w:top w:val="nil"/>
              <w:left w:val="nil"/>
              <w:bottom w:val="nil"/>
              <w:right w:val="nil"/>
            </w:tcBorders>
            <w:vAlign w:val="center"/>
          </w:tcPr>
          <w:p w14:paraId="067A4872" w14:textId="0DC170AE" w:rsidR="00DA411C" w:rsidRPr="00CF38CB" w:rsidRDefault="00DA411C" w:rsidP="00AB4A08">
            <w:pPr>
              <w:jc w:val="center"/>
              <w:rPr>
                <w:rFonts w:eastAsia="Times New Roman"/>
                <w:color w:val="000000"/>
              </w:rPr>
            </w:pPr>
            <w:commentRangeStart w:id="114"/>
            <w:commentRangeStart w:id="115"/>
            <w:r w:rsidRPr="00CF38CB">
              <w:rPr>
                <w:rFonts w:eastAsia="Times New Roman"/>
                <w:color w:val="000000"/>
              </w:rPr>
              <w:t>.0</w:t>
            </w:r>
            <w:r w:rsidR="002860E7">
              <w:rPr>
                <w:rFonts w:eastAsia="Times New Roman"/>
                <w:color w:val="000000"/>
              </w:rPr>
              <w:t>0</w:t>
            </w:r>
            <w:r w:rsidRPr="00CF38CB">
              <w:rPr>
                <w:rFonts w:eastAsia="Times New Roman"/>
                <w:color w:val="000000"/>
              </w:rPr>
              <w:t>1</w:t>
            </w:r>
            <w:commentRangeEnd w:id="114"/>
            <w:r w:rsidR="00AD2206">
              <w:rPr>
                <w:rStyle w:val="CommentReference"/>
                <w:rFonts w:asciiTheme="minorHAnsi" w:hAnsiTheme="minorHAnsi" w:cstheme="minorBidi"/>
              </w:rPr>
              <w:commentReference w:id="114"/>
            </w:r>
            <w:commentRangeEnd w:id="115"/>
            <w:r w:rsidR="00C23624">
              <w:rPr>
                <w:rStyle w:val="CommentReference"/>
                <w:rFonts w:asciiTheme="minorHAnsi" w:hAnsiTheme="minorHAnsi" w:cstheme="minorBidi"/>
              </w:rPr>
              <w:commentReference w:id="115"/>
            </w:r>
          </w:p>
        </w:tc>
        <w:tc>
          <w:tcPr>
            <w:tcW w:w="773" w:type="dxa"/>
            <w:tcBorders>
              <w:top w:val="nil"/>
              <w:left w:val="nil"/>
              <w:bottom w:val="nil"/>
              <w:right w:val="nil"/>
            </w:tcBorders>
            <w:vAlign w:val="center"/>
          </w:tcPr>
          <w:p w14:paraId="1C39EB80" w14:textId="77777777" w:rsidR="00DA411C" w:rsidRPr="00CF38CB" w:rsidRDefault="00DA411C" w:rsidP="00AB4A08">
            <w:pPr>
              <w:jc w:val="center"/>
              <w:rPr>
                <w:rFonts w:eastAsia="Times New Roman"/>
                <w:color w:val="000000"/>
              </w:rPr>
            </w:pPr>
            <w:r w:rsidRPr="00CF38CB">
              <w:rPr>
                <w:rFonts w:eastAsia="Times New Roman"/>
                <w:color w:val="000000"/>
              </w:rPr>
              <w:t>0.54</w:t>
            </w:r>
          </w:p>
        </w:tc>
      </w:tr>
      <w:tr w:rsidR="00DA411C" w:rsidRPr="00CF38CB" w14:paraId="46B38657" w14:textId="77777777">
        <w:trPr>
          <w:trHeight w:val="297"/>
        </w:trPr>
        <w:tc>
          <w:tcPr>
            <w:tcW w:w="3609" w:type="dxa"/>
            <w:tcBorders>
              <w:top w:val="nil"/>
              <w:left w:val="nil"/>
              <w:bottom w:val="nil"/>
              <w:right w:val="nil"/>
            </w:tcBorders>
            <w:shd w:val="clear" w:color="auto" w:fill="auto"/>
            <w:noWrap/>
            <w:vAlign w:val="center"/>
          </w:tcPr>
          <w:p w14:paraId="723249E7" w14:textId="77777777" w:rsidR="00DA411C" w:rsidRPr="00CF38CB" w:rsidRDefault="00DA411C" w:rsidP="00AB4A08">
            <w:pPr>
              <w:rPr>
                <w:rFonts w:eastAsia="Times New Roman"/>
                <w:color w:val="000000"/>
              </w:rPr>
            </w:pPr>
            <w:r w:rsidRPr="00CF38CB">
              <w:rPr>
                <w:rFonts w:eastAsia="Times New Roman"/>
                <w:color w:val="000000"/>
              </w:rPr>
              <w:t>Derogatory to Women</w:t>
            </w:r>
          </w:p>
        </w:tc>
        <w:tc>
          <w:tcPr>
            <w:tcW w:w="888" w:type="dxa"/>
            <w:tcBorders>
              <w:top w:val="nil"/>
              <w:left w:val="nil"/>
              <w:bottom w:val="nil"/>
              <w:right w:val="nil"/>
            </w:tcBorders>
            <w:shd w:val="clear" w:color="auto" w:fill="auto"/>
            <w:noWrap/>
            <w:vAlign w:val="center"/>
          </w:tcPr>
          <w:p w14:paraId="0E4A0F31" w14:textId="77777777" w:rsidR="00DA411C" w:rsidRPr="00CF38CB" w:rsidRDefault="00DA411C" w:rsidP="00AB4A08">
            <w:pPr>
              <w:jc w:val="center"/>
              <w:rPr>
                <w:rFonts w:eastAsia="Times New Roman"/>
                <w:color w:val="000000"/>
              </w:rPr>
            </w:pPr>
            <w:r w:rsidRPr="00CF38CB">
              <w:rPr>
                <w:rFonts w:eastAsia="Times New Roman"/>
                <w:color w:val="000000"/>
              </w:rPr>
              <w:t>6.44</w:t>
            </w:r>
          </w:p>
        </w:tc>
        <w:tc>
          <w:tcPr>
            <w:tcW w:w="900" w:type="dxa"/>
            <w:tcBorders>
              <w:top w:val="nil"/>
              <w:left w:val="nil"/>
              <w:bottom w:val="nil"/>
              <w:right w:val="nil"/>
            </w:tcBorders>
            <w:shd w:val="clear" w:color="auto" w:fill="auto"/>
            <w:noWrap/>
            <w:vAlign w:val="center"/>
          </w:tcPr>
          <w:p w14:paraId="4A359069" w14:textId="77777777" w:rsidR="00DA411C" w:rsidRPr="00CF38CB" w:rsidRDefault="00DA411C" w:rsidP="00AB4A08">
            <w:pPr>
              <w:jc w:val="center"/>
              <w:rPr>
                <w:rFonts w:eastAsia="Times New Roman"/>
                <w:color w:val="000000"/>
              </w:rPr>
            </w:pPr>
            <w:r w:rsidRPr="00CF38CB">
              <w:rPr>
                <w:rFonts w:eastAsia="Times New Roman"/>
                <w:color w:val="000000"/>
              </w:rPr>
              <w:t>0.27</w:t>
            </w:r>
          </w:p>
        </w:tc>
        <w:tc>
          <w:tcPr>
            <w:tcW w:w="990" w:type="dxa"/>
            <w:tcBorders>
              <w:top w:val="nil"/>
              <w:left w:val="nil"/>
              <w:bottom w:val="nil"/>
              <w:right w:val="nil"/>
            </w:tcBorders>
            <w:shd w:val="clear" w:color="auto" w:fill="auto"/>
            <w:noWrap/>
            <w:vAlign w:val="center"/>
          </w:tcPr>
          <w:p w14:paraId="03F1DC2C" w14:textId="77777777" w:rsidR="00DA411C" w:rsidRPr="00CF38CB" w:rsidRDefault="00DA411C" w:rsidP="00AB4A08">
            <w:pPr>
              <w:jc w:val="center"/>
              <w:rPr>
                <w:rFonts w:eastAsia="Times New Roman"/>
                <w:color w:val="000000"/>
              </w:rPr>
            </w:pPr>
            <w:r w:rsidRPr="00CF38CB">
              <w:rPr>
                <w:rFonts w:eastAsia="Times New Roman"/>
                <w:color w:val="000000"/>
              </w:rPr>
              <w:t>4.27</w:t>
            </w:r>
          </w:p>
        </w:tc>
        <w:tc>
          <w:tcPr>
            <w:tcW w:w="720" w:type="dxa"/>
            <w:tcBorders>
              <w:top w:val="nil"/>
              <w:left w:val="nil"/>
              <w:bottom w:val="nil"/>
              <w:right w:val="nil"/>
            </w:tcBorders>
            <w:shd w:val="clear" w:color="auto" w:fill="auto"/>
            <w:noWrap/>
            <w:vAlign w:val="center"/>
          </w:tcPr>
          <w:p w14:paraId="70983728" w14:textId="77777777" w:rsidR="00DA411C" w:rsidRPr="00CF38CB" w:rsidRDefault="00DA411C" w:rsidP="00AB4A08">
            <w:pPr>
              <w:jc w:val="center"/>
              <w:rPr>
                <w:rFonts w:eastAsia="Times New Roman"/>
                <w:color w:val="000000"/>
              </w:rPr>
            </w:pPr>
            <w:r w:rsidRPr="00CF38CB">
              <w:rPr>
                <w:rFonts w:eastAsia="Times New Roman"/>
                <w:color w:val="000000"/>
              </w:rPr>
              <w:t>0.42</w:t>
            </w:r>
          </w:p>
        </w:tc>
        <w:tc>
          <w:tcPr>
            <w:tcW w:w="990" w:type="dxa"/>
            <w:tcBorders>
              <w:top w:val="nil"/>
              <w:left w:val="nil"/>
              <w:bottom w:val="nil"/>
              <w:right w:val="nil"/>
            </w:tcBorders>
            <w:vAlign w:val="center"/>
          </w:tcPr>
          <w:p w14:paraId="1A88FC0F" w14:textId="77777777" w:rsidR="00DA411C" w:rsidRPr="00CF38CB" w:rsidRDefault="00DA411C" w:rsidP="00AB4A08">
            <w:pPr>
              <w:jc w:val="center"/>
              <w:rPr>
                <w:rFonts w:eastAsia="Times New Roman"/>
                <w:color w:val="000000"/>
              </w:rPr>
            </w:pPr>
            <w:r w:rsidRPr="00CF38CB">
              <w:rPr>
                <w:rFonts w:eastAsia="Times New Roman"/>
                <w:color w:val="000000"/>
              </w:rPr>
              <w:t>4.55</w:t>
            </w:r>
          </w:p>
        </w:tc>
        <w:tc>
          <w:tcPr>
            <w:tcW w:w="900" w:type="dxa"/>
            <w:tcBorders>
              <w:top w:val="nil"/>
              <w:left w:val="nil"/>
              <w:bottom w:val="nil"/>
              <w:right w:val="nil"/>
            </w:tcBorders>
            <w:vAlign w:val="center"/>
          </w:tcPr>
          <w:p w14:paraId="143A8F1D" w14:textId="04377A98" w:rsidR="00DA411C" w:rsidRPr="00CF38CB" w:rsidRDefault="00DA411C" w:rsidP="00AB4A08">
            <w:pPr>
              <w:jc w:val="center"/>
              <w:rPr>
                <w:rFonts w:eastAsia="Times New Roman"/>
                <w:color w:val="000000"/>
              </w:rPr>
            </w:pPr>
            <w:r w:rsidRPr="00CF38CB">
              <w:rPr>
                <w:rFonts w:eastAsia="Times New Roman"/>
                <w:color w:val="000000"/>
              </w:rPr>
              <w:t>&lt;</w:t>
            </w:r>
            <w:r w:rsidR="002860E7">
              <w:rPr>
                <w:rFonts w:eastAsia="Times New Roman"/>
                <w:color w:val="000000"/>
              </w:rPr>
              <w:t xml:space="preserve"> </w:t>
            </w:r>
            <w:r w:rsidRPr="00CF38CB">
              <w:rPr>
                <w:rFonts w:eastAsia="Times New Roman"/>
                <w:color w:val="000000"/>
              </w:rPr>
              <w:t>.001</w:t>
            </w:r>
          </w:p>
        </w:tc>
        <w:tc>
          <w:tcPr>
            <w:tcW w:w="773" w:type="dxa"/>
            <w:tcBorders>
              <w:top w:val="nil"/>
              <w:left w:val="nil"/>
              <w:bottom w:val="nil"/>
              <w:right w:val="nil"/>
            </w:tcBorders>
            <w:vAlign w:val="center"/>
          </w:tcPr>
          <w:p w14:paraId="2590FFD6" w14:textId="77777777" w:rsidR="00DA411C" w:rsidRPr="00CF38CB" w:rsidRDefault="00DA411C" w:rsidP="00AB4A08">
            <w:pPr>
              <w:jc w:val="center"/>
              <w:rPr>
                <w:rFonts w:eastAsia="Times New Roman"/>
                <w:color w:val="000000"/>
              </w:rPr>
            </w:pPr>
            <w:r w:rsidRPr="00CF38CB">
              <w:rPr>
                <w:rFonts w:eastAsia="Times New Roman"/>
                <w:color w:val="000000"/>
              </w:rPr>
              <w:t>0.74</w:t>
            </w:r>
          </w:p>
        </w:tc>
      </w:tr>
      <w:tr w:rsidR="00DA411C" w:rsidRPr="00CF38CB" w14:paraId="203D4F71" w14:textId="77777777">
        <w:trPr>
          <w:trHeight w:val="297"/>
        </w:trPr>
        <w:tc>
          <w:tcPr>
            <w:tcW w:w="3609" w:type="dxa"/>
            <w:tcBorders>
              <w:top w:val="nil"/>
              <w:left w:val="nil"/>
              <w:bottom w:val="nil"/>
              <w:right w:val="nil"/>
            </w:tcBorders>
            <w:shd w:val="clear" w:color="auto" w:fill="auto"/>
            <w:noWrap/>
            <w:vAlign w:val="center"/>
          </w:tcPr>
          <w:p w14:paraId="70358A06" w14:textId="77777777" w:rsidR="00DA411C" w:rsidRPr="00CF38CB" w:rsidRDefault="00DA411C" w:rsidP="00AB4A08">
            <w:pPr>
              <w:rPr>
                <w:rFonts w:eastAsia="Times New Roman"/>
                <w:color w:val="000000"/>
              </w:rPr>
            </w:pPr>
            <w:r w:rsidRPr="00CF38CB">
              <w:rPr>
                <w:rFonts w:eastAsia="Times New Roman"/>
                <w:color w:val="000000"/>
              </w:rPr>
              <w:t>Derogatory to LGBT</w:t>
            </w:r>
          </w:p>
        </w:tc>
        <w:tc>
          <w:tcPr>
            <w:tcW w:w="888" w:type="dxa"/>
            <w:tcBorders>
              <w:top w:val="nil"/>
              <w:left w:val="nil"/>
              <w:bottom w:val="nil"/>
              <w:right w:val="nil"/>
            </w:tcBorders>
            <w:shd w:val="clear" w:color="auto" w:fill="auto"/>
            <w:noWrap/>
            <w:vAlign w:val="center"/>
          </w:tcPr>
          <w:p w14:paraId="50FD00E3" w14:textId="77777777" w:rsidR="00DA411C" w:rsidRPr="00CF38CB" w:rsidRDefault="00DA411C" w:rsidP="00AB4A08">
            <w:pPr>
              <w:jc w:val="center"/>
              <w:rPr>
                <w:rFonts w:eastAsia="Times New Roman"/>
                <w:color w:val="000000"/>
              </w:rPr>
            </w:pPr>
            <w:r w:rsidRPr="00CF38CB">
              <w:rPr>
                <w:rFonts w:eastAsia="Times New Roman"/>
                <w:color w:val="000000"/>
              </w:rPr>
              <w:t>6.29</w:t>
            </w:r>
          </w:p>
        </w:tc>
        <w:tc>
          <w:tcPr>
            <w:tcW w:w="900" w:type="dxa"/>
            <w:tcBorders>
              <w:top w:val="nil"/>
              <w:left w:val="nil"/>
              <w:bottom w:val="nil"/>
              <w:right w:val="nil"/>
            </w:tcBorders>
            <w:shd w:val="clear" w:color="auto" w:fill="auto"/>
            <w:noWrap/>
            <w:vAlign w:val="center"/>
          </w:tcPr>
          <w:p w14:paraId="1517F649" w14:textId="77777777" w:rsidR="00DA411C" w:rsidRPr="00CF38CB" w:rsidRDefault="00DA411C" w:rsidP="00AB4A08">
            <w:pPr>
              <w:jc w:val="center"/>
              <w:rPr>
                <w:rFonts w:eastAsia="Times New Roman"/>
                <w:color w:val="000000"/>
              </w:rPr>
            </w:pPr>
            <w:r w:rsidRPr="00CF38CB">
              <w:rPr>
                <w:rFonts w:eastAsia="Times New Roman"/>
                <w:color w:val="000000"/>
              </w:rPr>
              <w:t>0.28</w:t>
            </w:r>
          </w:p>
        </w:tc>
        <w:tc>
          <w:tcPr>
            <w:tcW w:w="990" w:type="dxa"/>
            <w:tcBorders>
              <w:top w:val="nil"/>
              <w:left w:val="nil"/>
              <w:bottom w:val="nil"/>
              <w:right w:val="nil"/>
            </w:tcBorders>
            <w:shd w:val="clear" w:color="auto" w:fill="auto"/>
            <w:noWrap/>
            <w:vAlign w:val="center"/>
          </w:tcPr>
          <w:p w14:paraId="534FFE9F" w14:textId="77777777" w:rsidR="00DA411C" w:rsidRPr="00CF38CB" w:rsidRDefault="00DA411C" w:rsidP="00AB4A08">
            <w:pPr>
              <w:jc w:val="center"/>
              <w:rPr>
                <w:rFonts w:eastAsia="Times New Roman"/>
                <w:color w:val="000000"/>
              </w:rPr>
            </w:pPr>
            <w:r w:rsidRPr="00CF38CB">
              <w:rPr>
                <w:rFonts w:eastAsia="Times New Roman"/>
                <w:color w:val="000000"/>
              </w:rPr>
              <w:t>4.22</w:t>
            </w:r>
          </w:p>
        </w:tc>
        <w:tc>
          <w:tcPr>
            <w:tcW w:w="720" w:type="dxa"/>
            <w:tcBorders>
              <w:top w:val="nil"/>
              <w:left w:val="nil"/>
              <w:bottom w:val="nil"/>
              <w:right w:val="nil"/>
            </w:tcBorders>
            <w:shd w:val="clear" w:color="auto" w:fill="auto"/>
            <w:noWrap/>
            <w:vAlign w:val="center"/>
          </w:tcPr>
          <w:p w14:paraId="3EE80B21" w14:textId="77777777" w:rsidR="00DA411C" w:rsidRPr="00CF38CB" w:rsidRDefault="00DA411C" w:rsidP="00AB4A08">
            <w:pPr>
              <w:jc w:val="center"/>
              <w:rPr>
                <w:rFonts w:eastAsia="Times New Roman"/>
                <w:color w:val="000000"/>
              </w:rPr>
            </w:pPr>
            <w:r w:rsidRPr="00CF38CB">
              <w:rPr>
                <w:rFonts w:eastAsia="Times New Roman"/>
                <w:color w:val="000000"/>
              </w:rPr>
              <w:t>0.43</w:t>
            </w:r>
          </w:p>
        </w:tc>
        <w:tc>
          <w:tcPr>
            <w:tcW w:w="990" w:type="dxa"/>
            <w:tcBorders>
              <w:top w:val="nil"/>
              <w:left w:val="nil"/>
              <w:bottom w:val="nil"/>
              <w:right w:val="nil"/>
            </w:tcBorders>
            <w:vAlign w:val="center"/>
          </w:tcPr>
          <w:p w14:paraId="66FFC402" w14:textId="77777777" w:rsidR="00DA411C" w:rsidRPr="00CF38CB" w:rsidRDefault="00DA411C" w:rsidP="00AB4A08">
            <w:pPr>
              <w:jc w:val="center"/>
              <w:rPr>
                <w:rFonts w:eastAsia="Times New Roman"/>
                <w:color w:val="000000"/>
              </w:rPr>
            </w:pPr>
            <w:r w:rsidRPr="00CF38CB">
              <w:rPr>
                <w:rFonts w:eastAsia="Times New Roman"/>
                <w:color w:val="000000"/>
              </w:rPr>
              <w:t>4.22</w:t>
            </w:r>
          </w:p>
        </w:tc>
        <w:tc>
          <w:tcPr>
            <w:tcW w:w="900" w:type="dxa"/>
            <w:tcBorders>
              <w:top w:val="nil"/>
              <w:left w:val="nil"/>
              <w:bottom w:val="nil"/>
              <w:right w:val="nil"/>
            </w:tcBorders>
            <w:vAlign w:val="center"/>
          </w:tcPr>
          <w:p w14:paraId="7D0F6474" w14:textId="5B26A27D" w:rsidR="00DA411C" w:rsidRPr="00CF38CB" w:rsidRDefault="00DA411C" w:rsidP="00AB4A08">
            <w:pPr>
              <w:jc w:val="center"/>
              <w:rPr>
                <w:rFonts w:eastAsia="Times New Roman"/>
                <w:color w:val="000000"/>
              </w:rPr>
            </w:pPr>
            <w:r w:rsidRPr="00CF38CB">
              <w:rPr>
                <w:rFonts w:eastAsia="Times New Roman"/>
                <w:color w:val="000000"/>
              </w:rPr>
              <w:t>&lt;</w:t>
            </w:r>
            <w:r w:rsidR="002860E7">
              <w:rPr>
                <w:rFonts w:eastAsia="Times New Roman"/>
                <w:color w:val="000000"/>
              </w:rPr>
              <w:t xml:space="preserve"> </w:t>
            </w:r>
            <w:r w:rsidRPr="00CF38CB">
              <w:rPr>
                <w:rFonts w:eastAsia="Times New Roman"/>
                <w:color w:val="000000"/>
              </w:rPr>
              <w:t>.001</w:t>
            </w:r>
          </w:p>
        </w:tc>
        <w:tc>
          <w:tcPr>
            <w:tcW w:w="773" w:type="dxa"/>
            <w:tcBorders>
              <w:top w:val="nil"/>
              <w:left w:val="nil"/>
              <w:bottom w:val="nil"/>
              <w:right w:val="nil"/>
            </w:tcBorders>
            <w:vAlign w:val="center"/>
          </w:tcPr>
          <w:p w14:paraId="528DAD47" w14:textId="77777777" w:rsidR="00DA411C" w:rsidRPr="00CF38CB" w:rsidRDefault="00DA411C" w:rsidP="00AB4A08">
            <w:pPr>
              <w:jc w:val="center"/>
              <w:rPr>
                <w:rFonts w:eastAsia="Times New Roman"/>
                <w:color w:val="000000"/>
              </w:rPr>
            </w:pPr>
            <w:r w:rsidRPr="00CF38CB">
              <w:rPr>
                <w:rFonts w:eastAsia="Times New Roman"/>
                <w:color w:val="000000"/>
              </w:rPr>
              <w:t>0.70</w:t>
            </w:r>
          </w:p>
        </w:tc>
      </w:tr>
      <w:tr w:rsidR="00DA411C" w:rsidRPr="00CF38CB" w14:paraId="27EC347F" w14:textId="77777777">
        <w:trPr>
          <w:trHeight w:val="297"/>
        </w:trPr>
        <w:tc>
          <w:tcPr>
            <w:tcW w:w="3609" w:type="dxa"/>
            <w:tcBorders>
              <w:top w:val="nil"/>
              <w:left w:val="nil"/>
              <w:bottom w:val="nil"/>
              <w:right w:val="nil"/>
            </w:tcBorders>
            <w:shd w:val="clear" w:color="auto" w:fill="auto"/>
            <w:noWrap/>
            <w:vAlign w:val="center"/>
          </w:tcPr>
          <w:p w14:paraId="6B1D62F0" w14:textId="77777777" w:rsidR="00DA411C" w:rsidRPr="00CF38CB" w:rsidRDefault="00DA411C" w:rsidP="00AB4A08">
            <w:pPr>
              <w:rPr>
                <w:rFonts w:eastAsia="Times New Roman"/>
                <w:color w:val="000000"/>
              </w:rPr>
            </w:pPr>
            <w:r w:rsidRPr="00CF38CB">
              <w:rPr>
                <w:rFonts w:eastAsia="Times New Roman"/>
                <w:color w:val="000000"/>
              </w:rPr>
              <w:t>Derogatory to Disabled Individuals</w:t>
            </w:r>
          </w:p>
        </w:tc>
        <w:tc>
          <w:tcPr>
            <w:tcW w:w="888" w:type="dxa"/>
            <w:tcBorders>
              <w:top w:val="nil"/>
              <w:left w:val="nil"/>
              <w:bottom w:val="nil"/>
              <w:right w:val="nil"/>
            </w:tcBorders>
            <w:shd w:val="clear" w:color="auto" w:fill="auto"/>
            <w:noWrap/>
            <w:vAlign w:val="center"/>
          </w:tcPr>
          <w:p w14:paraId="61697690" w14:textId="77777777" w:rsidR="00DA411C" w:rsidRPr="00CF38CB" w:rsidRDefault="00DA411C" w:rsidP="00AB4A08">
            <w:pPr>
              <w:jc w:val="center"/>
              <w:rPr>
                <w:rFonts w:eastAsia="Times New Roman"/>
                <w:color w:val="000000"/>
              </w:rPr>
            </w:pPr>
            <w:r w:rsidRPr="00CF38CB">
              <w:rPr>
                <w:rFonts w:eastAsia="Times New Roman"/>
                <w:color w:val="000000"/>
              </w:rPr>
              <w:t>5.96</w:t>
            </w:r>
          </w:p>
        </w:tc>
        <w:tc>
          <w:tcPr>
            <w:tcW w:w="900" w:type="dxa"/>
            <w:tcBorders>
              <w:top w:val="nil"/>
              <w:left w:val="nil"/>
              <w:bottom w:val="nil"/>
              <w:right w:val="nil"/>
            </w:tcBorders>
            <w:shd w:val="clear" w:color="auto" w:fill="auto"/>
            <w:noWrap/>
            <w:vAlign w:val="center"/>
          </w:tcPr>
          <w:p w14:paraId="25F66960" w14:textId="77777777" w:rsidR="00DA411C" w:rsidRPr="00CF38CB" w:rsidRDefault="00DA411C" w:rsidP="00AB4A08">
            <w:pPr>
              <w:jc w:val="center"/>
              <w:rPr>
                <w:rFonts w:eastAsia="Times New Roman"/>
                <w:color w:val="000000"/>
              </w:rPr>
            </w:pPr>
            <w:r w:rsidRPr="00CF38CB">
              <w:rPr>
                <w:rFonts w:eastAsia="Times New Roman"/>
                <w:color w:val="000000"/>
              </w:rPr>
              <w:t>0.32</w:t>
            </w:r>
          </w:p>
        </w:tc>
        <w:tc>
          <w:tcPr>
            <w:tcW w:w="990" w:type="dxa"/>
            <w:tcBorders>
              <w:top w:val="nil"/>
              <w:left w:val="nil"/>
              <w:bottom w:val="nil"/>
              <w:right w:val="nil"/>
            </w:tcBorders>
            <w:shd w:val="clear" w:color="auto" w:fill="auto"/>
            <w:noWrap/>
            <w:vAlign w:val="center"/>
          </w:tcPr>
          <w:p w14:paraId="79355366" w14:textId="77777777" w:rsidR="00DA411C" w:rsidRPr="00CF38CB" w:rsidRDefault="00DA411C" w:rsidP="00AB4A08">
            <w:pPr>
              <w:jc w:val="center"/>
              <w:rPr>
                <w:rFonts w:eastAsia="Times New Roman"/>
                <w:color w:val="000000"/>
              </w:rPr>
            </w:pPr>
            <w:r w:rsidRPr="00CF38CB">
              <w:rPr>
                <w:rFonts w:eastAsia="Times New Roman"/>
                <w:color w:val="000000"/>
              </w:rPr>
              <w:t>4.16</w:t>
            </w:r>
          </w:p>
        </w:tc>
        <w:tc>
          <w:tcPr>
            <w:tcW w:w="720" w:type="dxa"/>
            <w:tcBorders>
              <w:top w:val="nil"/>
              <w:left w:val="nil"/>
              <w:bottom w:val="nil"/>
              <w:right w:val="nil"/>
            </w:tcBorders>
            <w:shd w:val="clear" w:color="auto" w:fill="auto"/>
            <w:noWrap/>
            <w:vAlign w:val="center"/>
          </w:tcPr>
          <w:p w14:paraId="0DCD73DB" w14:textId="77777777" w:rsidR="00DA411C" w:rsidRPr="00CF38CB" w:rsidRDefault="00DA411C" w:rsidP="00AB4A08">
            <w:pPr>
              <w:jc w:val="center"/>
              <w:rPr>
                <w:rFonts w:eastAsia="Times New Roman"/>
                <w:color w:val="000000"/>
              </w:rPr>
            </w:pPr>
            <w:r w:rsidRPr="00CF38CB">
              <w:rPr>
                <w:rFonts w:eastAsia="Times New Roman"/>
                <w:color w:val="000000"/>
              </w:rPr>
              <w:t>0.49</w:t>
            </w:r>
          </w:p>
        </w:tc>
        <w:tc>
          <w:tcPr>
            <w:tcW w:w="990" w:type="dxa"/>
            <w:tcBorders>
              <w:top w:val="nil"/>
              <w:left w:val="nil"/>
              <w:bottom w:val="nil"/>
              <w:right w:val="nil"/>
            </w:tcBorders>
            <w:vAlign w:val="center"/>
          </w:tcPr>
          <w:p w14:paraId="1DE25F85" w14:textId="77777777" w:rsidR="00DA411C" w:rsidRPr="00CF38CB" w:rsidRDefault="00DA411C" w:rsidP="00AB4A08">
            <w:pPr>
              <w:jc w:val="center"/>
              <w:rPr>
                <w:rFonts w:eastAsia="Times New Roman"/>
                <w:color w:val="000000"/>
              </w:rPr>
            </w:pPr>
            <w:r w:rsidRPr="00CF38CB">
              <w:rPr>
                <w:rFonts w:eastAsia="Times New Roman"/>
                <w:color w:val="000000"/>
              </w:rPr>
              <w:t>3.21</w:t>
            </w:r>
          </w:p>
        </w:tc>
        <w:tc>
          <w:tcPr>
            <w:tcW w:w="900" w:type="dxa"/>
            <w:tcBorders>
              <w:top w:val="nil"/>
              <w:left w:val="nil"/>
              <w:bottom w:val="nil"/>
              <w:right w:val="nil"/>
            </w:tcBorders>
            <w:vAlign w:val="center"/>
          </w:tcPr>
          <w:p w14:paraId="10772552" w14:textId="15ACEE42" w:rsidR="00DA411C" w:rsidRPr="00CF38CB" w:rsidRDefault="00DA411C" w:rsidP="00AB4A08">
            <w:pPr>
              <w:jc w:val="center"/>
              <w:rPr>
                <w:rFonts w:eastAsia="Times New Roman"/>
                <w:color w:val="000000"/>
              </w:rPr>
            </w:pPr>
            <w:commentRangeStart w:id="116"/>
            <w:r w:rsidRPr="00CF38CB">
              <w:rPr>
                <w:rFonts w:eastAsia="Times New Roman"/>
                <w:color w:val="000000"/>
              </w:rPr>
              <w:t>.</w:t>
            </w:r>
            <w:commentRangeEnd w:id="116"/>
            <w:r w:rsidR="002860E7" w:rsidRPr="00CF38CB">
              <w:rPr>
                <w:rFonts w:eastAsia="Times New Roman"/>
                <w:color w:val="000000"/>
              </w:rPr>
              <w:t>0</w:t>
            </w:r>
            <w:r w:rsidR="002860E7">
              <w:rPr>
                <w:rFonts w:eastAsia="Times New Roman"/>
                <w:color w:val="000000"/>
              </w:rPr>
              <w:t>02</w:t>
            </w:r>
            <w:r w:rsidR="00AD2206">
              <w:rPr>
                <w:rStyle w:val="CommentReference"/>
                <w:rFonts w:asciiTheme="minorHAnsi" w:hAnsiTheme="minorHAnsi" w:cstheme="minorBidi"/>
              </w:rPr>
              <w:commentReference w:id="116"/>
            </w:r>
          </w:p>
        </w:tc>
        <w:tc>
          <w:tcPr>
            <w:tcW w:w="773" w:type="dxa"/>
            <w:tcBorders>
              <w:top w:val="nil"/>
              <w:left w:val="nil"/>
              <w:bottom w:val="nil"/>
              <w:right w:val="nil"/>
            </w:tcBorders>
            <w:vAlign w:val="center"/>
          </w:tcPr>
          <w:p w14:paraId="45DF7083" w14:textId="77777777" w:rsidR="00DA411C" w:rsidRPr="00CF38CB" w:rsidRDefault="00DA411C" w:rsidP="00AB4A08">
            <w:pPr>
              <w:jc w:val="center"/>
              <w:rPr>
                <w:rFonts w:eastAsia="Times New Roman"/>
                <w:color w:val="000000"/>
              </w:rPr>
            </w:pPr>
            <w:r w:rsidRPr="00CF38CB">
              <w:rPr>
                <w:rFonts w:eastAsia="Times New Roman"/>
                <w:color w:val="000000"/>
              </w:rPr>
              <w:t>0.53</w:t>
            </w:r>
          </w:p>
        </w:tc>
      </w:tr>
      <w:tr w:rsidR="00DA411C" w:rsidRPr="00CF38CB" w14:paraId="23E352B2" w14:textId="77777777">
        <w:trPr>
          <w:trHeight w:val="297"/>
        </w:trPr>
        <w:tc>
          <w:tcPr>
            <w:tcW w:w="3609" w:type="dxa"/>
            <w:tcBorders>
              <w:top w:val="nil"/>
              <w:left w:val="nil"/>
              <w:bottom w:val="nil"/>
              <w:right w:val="nil"/>
            </w:tcBorders>
            <w:shd w:val="clear" w:color="auto" w:fill="auto"/>
            <w:noWrap/>
            <w:vAlign w:val="center"/>
          </w:tcPr>
          <w:p w14:paraId="2BA6BCFC" w14:textId="77777777" w:rsidR="00DA411C" w:rsidRPr="00CF38CB" w:rsidRDefault="00DA411C" w:rsidP="00AB4A08">
            <w:pPr>
              <w:rPr>
                <w:rFonts w:eastAsia="Times New Roman"/>
                <w:color w:val="000000"/>
              </w:rPr>
            </w:pPr>
            <w:r w:rsidRPr="00CF38CB">
              <w:rPr>
                <w:rFonts w:eastAsia="Times New Roman"/>
                <w:color w:val="000000"/>
              </w:rPr>
              <w:t>Genitalia</w:t>
            </w:r>
          </w:p>
        </w:tc>
        <w:tc>
          <w:tcPr>
            <w:tcW w:w="888" w:type="dxa"/>
            <w:tcBorders>
              <w:top w:val="nil"/>
              <w:left w:val="nil"/>
              <w:bottom w:val="nil"/>
              <w:right w:val="nil"/>
            </w:tcBorders>
            <w:shd w:val="clear" w:color="auto" w:fill="auto"/>
            <w:noWrap/>
            <w:vAlign w:val="center"/>
          </w:tcPr>
          <w:p w14:paraId="36ACE903" w14:textId="77777777" w:rsidR="00DA411C" w:rsidRPr="00CF38CB" w:rsidRDefault="00DA411C" w:rsidP="00AB4A08">
            <w:pPr>
              <w:jc w:val="center"/>
              <w:rPr>
                <w:rFonts w:eastAsia="Times New Roman"/>
                <w:color w:val="000000"/>
              </w:rPr>
            </w:pPr>
            <w:r w:rsidRPr="00CF38CB">
              <w:rPr>
                <w:rFonts w:eastAsia="Times New Roman"/>
                <w:color w:val="000000"/>
              </w:rPr>
              <w:t>5.83</w:t>
            </w:r>
          </w:p>
        </w:tc>
        <w:tc>
          <w:tcPr>
            <w:tcW w:w="900" w:type="dxa"/>
            <w:tcBorders>
              <w:top w:val="nil"/>
              <w:left w:val="nil"/>
              <w:bottom w:val="nil"/>
              <w:right w:val="nil"/>
            </w:tcBorders>
            <w:shd w:val="clear" w:color="auto" w:fill="auto"/>
            <w:noWrap/>
            <w:vAlign w:val="center"/>
          </w:tcPr>
          <w:p w14:paraId="2273ED49" w14:textId="77777777" w:rsidR="00DA411C" w:rsidRPr="00CF38CB" w:rsidRDefault="00DA411C" w:rsidP="00AB4A08">
            <w:pPr>
              <w:jc w:val="center"/>
              <w:rPr>
                <w:rFonts w:eastAsia="Times New Roman"/>
                <w:color w:val="000000"/>
              </w:rPr>
            </w:pPr>
            <w:r w:rsidRPr="00CF38CB">
              <w:rPr>
                <w:rFonts w:eastAsia="Times New Roman"/>
                <w:color w:val="000000"/>
              </w:rPr>
              <w:t>0.28</w:t>
            </w:r>
          </w:p>
        </w:tc>
        <w:tc>
          <w:tcPr>
            <w:tcW w:w="990" w:type="dxa"/>
            <w:tcBorders>
              <w:top w:val="nil"/>
              <w:left w:val="nil"/>
              <w:bottom w:val="nil"/>
              <w:right w:val="nil"/>
            </w:tcBorders>
            <w:shd w:val="clear" w:color="auto" w:fill="auto"/>
            <w:noWrap/>
            <w:vAlign w:val="center"/>
          </w:tcPr>
          <w:p w14:paraId="5462D126" w14:textId="77777777" w:rsidR="00DA411C" w:rsidRPr="00CF38CB" w:rsidRDefault="00DA411C" w:rsidP="00AB4A08">
            <w:pPr>
              <w:jc w:val="center"/>
              <w:rPr>
                <w:rFonts w:eastAsia="Times New Roman"/>
                <w:color w:val="000000"/>
              </w:rPr>
            </w:pPr>
            <w:r w:rsidRPr="00CF38CB">
              <w:rPr>
                <w:rFonts w:eastAsia="Times New Roman"/>
                <w:color w:val="000000"/>
              </w:rPr>
              <w:t>3.91</w:t>
            </w:r>
          </w:p>
        </w:tc>
        <w:tc>
          <w:tcPr>
            <w:tcW w:w="720" w:type="dxa"/>
            <w:tcBorders>
              <w:top w:val="nil"/>
              <w:left w:val="nil"/>
              <w:bottom w:val="nil"/>
              <w:right w:val="nil"/>
            </w:tcBorders>
            <w:shd w:val="clear" w:color="auto" w:fill="auto"/>
            <w:noWrap/>
            <w:vAlign w:val="center"/>
          </w:tcPr>
          <w:p w14:paraId="6DFE9184" w14:textId="77777777" w:rsidR="00DA411C" w:rsidRPr="00CF38CB" w:rsidRDefault="00DA411C" w:rsidP="00AB4A08">
            <w:pPr>
              <w:jc w:val="center"/>
              <w:rPr>
                <w:rFonts w:eastAsia="Times New Roman"/>
                <w:color w:val="000000"/>
              </w:rPr>
            </w:pPr>
            <w:r w:rsidRPr="00CF38CB">
              <w:rPr>
                <w:rFonts w:eastAsia="Times New Roman"/>
                <w:color w:val="000000"/>
              </w:rPr>
              <w:t>0.43</w:t>
            </w:r>
          </w:p>
        </w:tc>
        <w:tc>
          <w:tcPr>
            <w:tcW w:w="990" w:type="dxa"/>
            <w:tcBorders>
              <w:top w:val="nil"/>
              <w:left w:val="nil"/>
              <w:bottom w:val="nil"/>
              <w:right w:val="nil"/>
            </w:tcBorders>
            <w:vAlign w:val="center"/>
          </w:tcPr>
          <w:p w14:paraId="5A2178AD" w14:textId="77777777" w:rsidR="00DA411C" w:rsidRPr="00CF38CB" w:rsidRDefault="00DA411C" w:rsidP="00AB4A08">
            <w:pPr>
              <w:jc w:val="center"/>
              <w:rPr>
                <w:rFonts w:eastAsia="Times New Roman"/>
                <w:color w:val="000000"/>
              </w:rPr>
            </w:pPr>
            <w:r w:rsidRPr="00CF38CB">
              <w:rPr>
                <w:rFonts w:eastAsia="Times New Roman"/>
                <w:color w:val="000000"/>
              </w:rPr>
              <w:t>3.91</w:t>
            </w:r>
          </w:p>
        </w:tc>
        <w:tc>
          <w:tcPr>
            <w:tcW w:w="900" w:type="dxa"/>
            <w:tcBorders>
              <w:top w:val="nil"/>
              <w:left w:val="nil"/>
              <w:bottom w:val="nil"/>
              <w:right w:val="nil"/>
            </w:tcBorders>
            <w:vAlign w:val="center"/>
          </w:tcPr>
          <w:p w14:paraId="511F6B46" w14:textId="38012F39" w:rsidR="00DA411C" w:rsidRPr="00CF38CB" w:rsidRDefault="00DA411C" w:rsidP="00AB4A08">
            <w:pPr>
              <w:jc w:val="center"/>
              <w:rPr>
                <w:rFonts w:eastAsia="Times New Roman"/>
                <w:color w:val="000000"/>
              </w:rPr>
            </w:pPr>
            <w:r w:rsidRPr="00CF38CB">
              <w:rPr>
                <w:rFonts w:eastAsia="Times New Roman"/>
                <w:color w:val="000000"/>
              </w:rPr>
              <w:t>&lt;</w:t>
            </w:r>
            <w:r w:rsidR="002860E7">
              <w:rPr>
                <w:rFonts w:eastAsia="Times New Roman"/>
                <w:color w:val="000000"/>
              </w:rPr>
              <w:t xml:space="preserve"> </w:t>
            </w:r>
            <w:r w:rsidRPr="00CF38CB">
              <w:rPr>
                <w:rFonts w:eastAsia="Times New Roman"/>
                <w:color w:val="000000"/>
              </w:rPr>
              <w:t>.001</w:t>
            </w:r>
          </w:p>
        </w:tc>
        <w:tc>
          <w:tcPr>
            <w:tcW w:w="773" w:type="dxa"/>
            <w:tcBorders>
              <w:top w:val="nil"/>
              <w:left w:val="nil"/>
              <w:bottom w:val="nil"/>
              <w:right w:val="nil"/>
            </w:tcBorders>
            <w:vAlign w:val="center"/>
          </w:tcPr>
          <w:p w14:paraId="3D6341E2" w14:textId="77777777" w:rsidR="00DA411C" w:rsidRPr="00CF38CB" w:rsidRDefault="00DA411C" w:rsidP="00AB4A08">
            <w:pPr>
              <w:jc w:val="center"/>
              <w:rPr>
                <w:rFonts w:eastAsia="Times New Roman"/>
                <w:color w:val="000000"/>
              </w:rPr>
            </w:pPr>
            <w:r w:rsidRPr="00CF38CB">
              <w:rPr>
                <w:rFonts w:eastAsia="Times New Roman"/>
                <w:color w:val="000000"/>
              </w:rPr>
              <w:t>0.64</w:t>
            </w:r>
          </w:p>
        </w:tc>
      </w:tr>
      <w:tr w:rsidR="00DA411C" w:rsidRPr="00CF38CB" w14:paraId="133EBEEA" w14:textId="77777777">
        <w:trPr>
          <w:trHeight w:val="297"/>
        </w:trPr>
        <w:tc>
          <w:tcPr>
            <w:tcW w:w="3609" w:type="dxa"/>
            <w:tcBorders>
              <w:top w:val="nil"/>
              <w:left w:val="nil"/>
              <w:right w:val="nil"/>
            </w:tcBorders>
            <w:shd w:val="clear" w:color="auto" w:fill="auto"/>
            <w:noWrap/>
            <w:vAlign w:val="center"/>
          </w:tcPr>
          <w:p w14:paraId="62E8371A" w14:textId="77777777" w:rsidR="00DA411C" w:rsidRPr="00CF38CB" w:rsidRDefault="00DA411C" w:rsidP="00AB4A08">
            <w:pPr>
              <w:rPr>
                <w:rFonts w:eastAsia="Times New Roman"/>
                <w:color w:val="000000"/>
              </w:rPr>
            </w:pPr>
            <w:r w:rsidRPr="00CF38CB">
              <w:rPr>
                <w:rFonts w:eastAsia="Times New Roman"/>
                <w:color w:val="000000"/>
              </w:rPr>
              <w:t>Derogatory to Obese</w:t>
            </w:r>
            <w:r w:rsidRPr="00CF38CB">
              <w:rPr>
                <w:rFonts w:eastAsia="Times New Roman"/>
                <w:i/>
                <w:color w:val="000000"/>
              </w:rPr>
              <w:t xml:space="preserve"> </w:t>
            </w:r>
            <w:r w:rsidRPr="00CF38CB">
              <w:rPr>
                <w:rFonts w:eastAsia="Times New Roman"/>
                <w:color w:val="000000"/>
              </w:rPr>
              <w:t>Individuals</w:t>
            </w:r>
          </w:p>
        </w:tc>
        <w:tc>
          <w:tcPr>
            <w:tcW w:w="888" w:type="dxa"/>
            <w:tcBorders>
              <w:top w:val="nil"/>
              <w:left w:val="nil"/>
              <w:right w:val="nil"/>
            </w:tcBorders>
            <w:shd w:val="clear" w:color="auto" w:fill="auto"/>
            <w:noWrap/>
            <w:vAlign w:val="center"/>
          </w:tcPr>
          <w:p w14:paraId="0196C261" w14:textId="77777777" w:rsidR="00DA411C" w:rsidRPr="00CF38CB" w:rsidRDefault="00DA411C" w:rsidP="00AB4A08">
            <w:pPr>
              <w:jc w:val="center"/>
              <w:rPr>
                <w:rFonts w:eastAsia="Times New Roman"/>
                <w:color w:val="000000"/>
              </w:rPr>
            </w:pPr>
            <w:r w:rsidRPr="00CF38CB">
              <w:rPr>
                <w:rFonts w:eastAsia="Times New Roman"/>
                <w:color w:val="000000"/>
              </w:rPr>
              <w:t>5.55</w:t>
            </w:r>
          </w:p>
        </w:tc>
        <w:tc>
          <w:tcPr>
            <w:tcW w:w="900" w:type="dxa"/>
            <w:tcBorders>
              <w:top w:val="nil"/>
              <w:left w:val="nil"/>
              <w:right w:val="nil"/>
            </w:tcBorders>
            <w:shd w:val="clear" w:color="auto" w:fill="auto"/>
            <w:noWrap/>
            <w:vAlign w:val="center"/>
          </w:tcPr>
          <w:p w14:paraId="0FABC63A" w14:textId="77777777" w:rsidR="00DA411C" w:rsidRPr="00CF38CB" w:rsidRDefault="00DA411C" w:rsidP="00AB4A08">
            <w:pPr>
              <w:jc w:val="center"/>
              <w:rPr>
                <w:rFonts w:eastAsia="Times New Roman"/>
                <w:color w:val="000000"/>
              </w:rPr>
            </w:pPr>
            <w:r w:rsidRPr="00CF38CB">
              <w:rPr>
                <w:rFonts w:eastAsia="Times New Roman"/>
                <w:color w:val="000000"/>
              </w:rPr>
              <w:t>0.30</w:t>
            </w:r>
          </w:p>
        </w:tc>
        <w:tc>
          <w:tcPr>
            <w:tcW w:w="990" w:type="dxa"/>
            <w:tcBorders>
              <w:top w:val="nil"/>
              <w:left w:val="nil"/>
              <w:right w:val="nil"/>
            </w:tcBorders>
            <w:shd w:val="clear" w:color="auto" w:fill="auto"/>
            <w:noWrap/>
            <w:vAlign w:val="center"/>
          </w:tcPr>
          <w:p w14:paraId="4BE06162" w14:textId="77777777" w:rsidR="00DA411C" w:rsidRPr="00CF38CB" w:rsidRDefault="00DA411C" w:rsidP="00AB4A08">
            <w:pPr>
              <w:jc w:val="center"/>
              <w:rPr>
                <w:rFonts w:eastAsia="Times New Roman"/>
                <w:color w:val="000000"/>
              </w:rPr>
            </w:pPr>
            <w:r w:rsidRPr="00CF38CB">
              <w:rPr>
                <w:rFonts w:eastAsia="Times New Roman"/>
                <w:color w:val="000000"/>
              </w:rPr>
              <w:t>2.80</w:t>
            </w:r>
          </w:p>
        </w:tc>
        <w:tc>
          <w:tcPr>
            <w:tcW w:w="720" w:type="dxa"/>
            <w:tcBorders>
              <w:top w:val="nil"/>
              <w:left w:val="nil"/>
              <w:right w:val="nil"/>
            </w:tcBorders>
            <w:shd w:val="clear" w:color="auto" w:fill="auto"/>
            <w:noWrap/>
            <w:vAlign w:val="center"/>
          </w:tcPr>
          <w:p w14:paraId="7A04C86C" w14:textId="77777777" w:rsidR="00DA411C" w:rsidRPr="00CF38CB" w:rsidRDefault="00DA411C" w:rsidP="00AB4A08">
            <w:pPr>
              <w:jc w:val="center"/>
              <w:rPr>
                <w:rFonts w:eastAsia="Times New Roman"/>
                <w:color w:val="000000"/>
              </w:rPr>
            </w:pPr>
            <w:r w:rsidRPr="00CF38CB">
              <w:rPr>
                <w:rFonts w:eastAsia="Times New Roman"/>
                <w:color w:val="000000"/>
              </w:rPr>
              <w:t>0.47</w:t>
            </w:r>
          </w:p>
        </w:tc>
        <w:tc>
          <w:tcPr>
            <w:tcW w:w="990" w:type="dxa"/>
            <w:tcBorders>
              <w:top w:val="nil"/>
              <w:left w:val="nil"/>
              <w:right w:val="nil"/>
            </w:tcBorders>
            <w:vAlign w:val="center"/>
          </w:tcPr>
          <w:p w14:paraId="2489DB43" w14:textId="77777777" w:rsidR="00DA411C" w:rsidRPr="00CF38CB" w:rsidRDefault="00DA411C" w:rsidP="00AB4A08">
            <w:pPr>
              <w:jc w:val="center"/>
              <w:rPr>
                <w:rFonts w:eastAsia="Times New Roman"/>
                <w:color w:val="000000"/>
              </w:rPr>
            </w:pPr>
            <w:r w:rsidRPr="00CF38CB">
              <w:rPr>
                <w:rFonts w:eastAsia="Times New Roman"/>
                <w:color w:val="000000"/>
              </w:rPr>
              <w:t>5.17</w:t>
            </w:r>
          </w:p>
        </w:tc>
        <w:tc>
          <w:tcPr>
            <w:tcW w:w="900" w:type="dxa"/>
            <w:tcBorders>
              <w:top w:val="nil"/>
              <w:left w:val="nil"/>
              <w:right w:val="nil"/>
            </w:tcBorders>
            <w:vAlign w:val="center"/>
          </w:tcPr>
          <w:p w14:paraId="57AD4EEA" w14:textId="1C0F6A2F" w:rsidR="00DA411C" w:rsidRPr="00CF38CB" w:rsidRDefault="00DA411C" w:rsidP="00AB4A08">
            <w:pPr>
              <w:jc w:val="center"/>
              <w:rPr>
                <w:rFonts w:eastAsia="Times New Roman"/>
                <w:color w:val="000000"/>
              </w:rPr>
            </w:pPr>
            <w:r w:rsidRPr="00CF38CB">
              <w:rPr>
                <w:rFonts w:eastAsia="Times New Roman"/>
                <w:color w:val="000000"/>
              </w:rPr>
              <w:t>&lt;</w:t>
            </w:r>
            <w:r w:rsidR="002860E7">
              <w:rPr>
                <w:rFonts w:eastAsia="Times New Roman"/>
                <w:color w:val="000000"/>
              </w:rPr>
              <w:t xml:space="preserve"> </w:t>
            </w:r>
            <w:r w:rsidRPr="00CF38CB">
              <w:rPr>
                <w:rFonts w:eastAsia="Times New Roman"/>
                <w:color w:val="000000"/>
              </w:rPr>
              <w:t>.001</w:t>
            </w:r>
          </w:p>
        </w:tc>
        <w:tc>
          <w:tcPr>
            <w:tcW w:w="773" w:type="dxa"/>
            <w:tcBorders>
              <w:top w:val="nil"/>
              <w:left w:val="nil"/>
              <w:right w:val="nil"/>
            </w:tcBorders>
            <w:vAlign w:val="center"/>
          </w:tcPr>
          <w:p w14:paraId="2EB93BFA" w14:textId="77777777" w:rsidR="00DA411C" w:rsidRPr="00CF38CB" w:rsidRDefault="00DA411C" w:rsidP="00AB4A08">
            <w:pPr>
              <w:jc w:val="center"/>
              <w:rPr>
                <w:rFonts w:eastAsia="Times New Roman"/>
                <w:color w:val="000000"/>
              </w:rPr>
            </w:pPr>
            <w:r w:rsidRPr="00CF38CB">
              <w:rPr>
                <w:rFonts w:eastAsia="Times New Roman"/>
                <w:color w:val="000000"/>
              </w:rPr>
              <w:t>0.85</w:t>
            </w:r>
          </w:p>
        </w:tc>
      </w:tr>
      <w:tr w:rsidR="00DA411C" w:rsidRPr="00CF38CB" w14:paraId="14E86D04" w14:textId="77777777">
        <w:trPr>
          <w:trHeight w:val="297"/>
        </w:trPr>
        <w:tc>
          <w:tcPr>
            <w:tcW w:w="3609" w:type="dxa"/>
            <w:tcBorders>
              <w:top w:val="nil"/>
              <w:left w:val="nil"/>
              <w:bottom w:val="single" w:sz="4" w:space="0" w:color="auto"/>
              <w:right w:val="nil"/>
            </w:tcBorders>
            <w:shd w:val="clear" w:color="auto" w:fill="auto"/>
            <w:noWrap/>
            <w:vAlign w:val="center"/>
          </w:tcPr>
          <w:p w14:paraId="692EC95C" w14:textId="77777777" w:rsidR="00DA411C" w:rsidRPr="00CF38CB" w:rsidRDefault="00DA411C" w:rsidP="00AB4A08">
            <w:pPr>
              <w:rPr>
                <w:rFonts w:eastAsia="Times New Roman"/>
                <w:color w:val="000000"/>
              </w:rPr>
            </w:pPr>
            <w:r w:rsidRPr="00CF38CB">
              <w:rPr>
                <w:rFonts w:eastAsia="Times New Roman"/>
                <w:color w:val="000000"/>
              </w:rPr>
              <w:t>Derogatory to Men</w:t>
            </w:r>
          </w:p>
        </w:tc>
        <w:tc>
          <w:tcPr>
            <w:tcW w:w="888" w:type="dxa"/>
            <w:tcBorders>
              <w:top w:val="nil"/>
              <w:left w:val="nil"/>
              <w:bottom w:val="single" w:sz="4" w:space="0" w:color="auto"/>
              <w:right w:val="nil"/>
            </w:tcBorders>
            <w:shd w:val="clear" w:color="auto" w:fill="auto"/>
            <w:noWrap/>
            <w:vAlign w:val="center"/>
          </w:tcPr>
          <w:p w14:paraId="42EFAAA9" w14:textId="77777777" w:rsidR="00DA411C" w:rsidRPr="00CF38CB" w:rsidRDefault="00DA411C" w:rsidP="00AB4A08">
            <w:pPr>
              <w:jc w:val="center"/>
              <w:rPr>
                <w:rFonts w:eastAsia="Times New Roman"/>
                <w:color w:val="000000"/>
              </w:rPr>
            </w:pPr>
            <w:r w:rsidRPr="00CF38CB">
              <w:rPr>
                <w:rFonts w:eastAsia="Times New Roman"/>
                <w:color w:val="000000"/>
              </w:rPr>
              <w:t>5.43</w:t>
            </w:r>
          </w:p>
        </w:tc>
        <w:tc>
          <w:tcPr>
            <w:tcW w:w="900" w:type="dxa"/>
            <w:tcBorders>
              <w:top w:val="nil"/>
              <w:left w:val="nil"/>
              <w:bottom w:val="single" w:sz="4" w:space="0" w:color="auto"/>
              <w:right w:val="nil"/>
            </w:tcBorders>
            <w:shd w:val="clear" w:color="auto" w:fill="auto"/>
            <w:noWrap/>
            <w:vAlign w:val="center"/>
          </w:tcPr>
          <w:p w14:paraId="7F72DFDF" w14:textId="77777777" w:rsidR="00DA411C" w:rsidRPr="00CF38CB" w:rsidRDefault="00DA411C" w:rsidP="00AB4A08">
            <w:pPr>
              <w:jc w:val="center"/>
              <w:rPr>
                <w:rFonts w:eastAsia="Times New Roman"/>
                <w:color w:val="000000"/>
              </w:rPr>
            </w:pPr>
            <w:r w:rsidRPr="00CF38CB">
              <w:rPr>
                <w:rFonts w:eastAsia="Times New Roman"/>
                <w:color w:val="000000"/>
              </w:rPr>
              <w:t>0.29</w:t>
            </w:r>
          </w:p>
        </w:tc>
        <w:tc>
          <w:tcPr>
            <w:tcW w:w="990" w:type="dxa"/>
            <w:tcBorders>
              <w:top w:val="nil"/>
              <w:left w:val="nil"/>
              <w:bottom w:val="single" w:sz="4" w:space="0" w:color="auto"/>
              <w:right w:val="nil"/>
            </w:tcBorders>
            <w:shd w:val="clear" w:color="auto" w:fill="auto"/>
            <w:noWrap/>
            <w:vAlign w:val="center"/>
          </w:tcPr>
          <w:p w14:paraId="75035CFA" w14:textId="77777777" w:rsidR="00DA411C" w:rsidRPr="00CF38CB" w:rsidRDefault="00DA411C" w:rsidP="00AB4A08">
            <w:pPr>
              <w:jc w:val="center"/>
              <w:rPr>
                <w:rFonts w:eastAsia="Times New Roman"/>
                <w:color w:val="000000"/>
              </w:rPr>
            </w:pPr>
            <w:r w:rsidRPr="00CF38CB">
              <w:rPr>
                <w:rFonts w:eastAsia="Times New Roman"/>
                <w:color w:val="000000"/>
              </w:rPr>
              <w:t>4.31</w:t>
            </w:r>
          </w:p>
        </w:tc>
        <w:tc>
          <w:tcPr>
            <w:tcW w:w="720" w:type="dxa"/>
            <w:tcBorders>
              <w:top w:val="nil"/>
              <w:left w:val="nil"/>
              <w:bottom w:val="single" w:sz="4" w:space="0" w:color="auto"/>
              <w:right w:val="nil"/>
            </w:tcBorders>
            <w:shd w:val="clear" w:color="auto" w:fill="auto"/>
            <w:noWrap/>
            <w:vAlign w:val="center"/>
          </w:tcPr>
          <w:p w14:paraId="1D12E37A" w14:textId="77777777" w:rsidR="00DA411C" w:rsidRPr="00CF38CB" w:rsidRDefault="00DA411C" w:rsidP="00AB4A08">
            <w:pPr>
              <w:jc w:val="center"/>
              <w:rPr>
                <w:rFonts w:eastAsia="Times New Roman"/>
                <w:color w:val="000000"/>
              </w:rPr>
            </w:pPr>
            <w:r w:rsidRPr="00CF38CB">
              <w:rPr>
                <w:rFonts w:eastAsia="Times New Roman"/>
                <w:color w:val="000000"/>
              </w:rPr>
              <w:t>0.45</w:t>
            </w:r>
          </w:p>
        </w:tc>
        <w:tc>
          <w:tcPr>
            <w:tcW w:w="990" w:type="dxa"/>
            <w:tcBorders>
              <w:top w:val="nil"/>
              <w:left w:val="nil"/>
              <w:bottom w:val="single" w:sz="4" w:space="0" w:color="auto"/>
              <w:right w:val="nil"/>
            </w:tcBorders>
            <w:vAlign w:val="center"/>
          </w:tcPr>
          <w:p w14:paraId="78AD6E26" w14:textId="77777777" w:rsidR="00DA411C" w:rsidRPr="00CF38CB" w:rsidRDefault="00DA411C" w:rsidP="00AB4A08">
            <w:pPr>
              <w:jc w:val="center"/>
              <w:rPr>
                <w:rFonts w:eastAsia="Times New Roman"/>
                <w:color w:val="000000"/>
              </w:rPr>
            </w:pPr>
            <w:r w:rsidRPr="00CF38CB">
              <w:rPr>
                <w:rFonts w:eastAsia="Times New Roman"/>
                <w:color w:val="000000"/>
              </w:rPr>
              <w:t>2.19</w:t>
            </w:r>
          </w:p>
        </w:tc>
        <w:tc>
          <w:tcPr>
            <w:tcW w:w="900" w:type="dxa"/>
            <w:tcBorders>
              <w:top w:val="nil"/>
              <w:left w:val="nil"/>
              <w:bottom w:val="single" w:sz="4" w:space="0" w:color="auto"/>
              <w:right w:val="nil"/>
            </w:tcBorders>
            <w:vAlign w:val="center"/>
          </w:tcPr>
          <w:p w14:paraId="306795CD" w14:textId="63EA764D" w:rsidR="00DA411C" w:rsidRPr="00CF38CB" w:rsidRDefault="00DA411C" w:rsidP="00AB4A08">
            <w:pPr>
              <w:jc w:val="center"/>
              <w:rPr>
                <w:rFonts w:eastAsia="Times New Roman"/>
                <w:color w:val="000000"/>
              </w:rPr>
            </w:pPr>
            <w:r w:rsidRPr="00CF38CB">
              <w:rPr>
                <w:rFonts w:eastAsia="Times New Roman"/>
                <w:color w:val="000000"/>
              </w:rPr>
              <w:t>.</w:t>
            </w:r>
            <w:r w:rsidR="002860E7" w:rsidRPr="00CF38CB">
              <w:rPr>
                <w:rFonts w:eastAsia="Times New Roman"/>
                <w:color w:val="000000"/>
              </w:rPr>
              <w:t>0</w:t>
            </w:r>
            <w:r w:rsidR="002860E7">
              <w:rPr>
                <w:rFonts w:eastAsia="Times New Roman"/>
                <w:color w:val="000000"/>
              </w:rPr>
              <w:t>30</w:t>
            </w:r>
          </w:p>
        </w:tc>
        <w:tc>
          <w:tcPr>
            <w:tcW w:w="773" w:type="dxa"/>
            <w:tcBorders>
              <w:top w:val="nil"/>
              <w:left w:val="nil"/>
              <w:bottom w:val="single" w:sz="4" w:space="0" w:color="auto"/>
              <w:right w:val="nil"/>
            </w:tcBorders>
            <w:vAlign w:val="center"/>
          </w:tcPr>
          <w:p w14:paraId="10EAA5D4" w14:textId="77777777" w:rsidR="00DA411C" w:rsidRPr="00CF38CB" w:rsidRDefault="00DA411C" w:rsidP="00AB4A08">
            <w:pPr>
              <w:jc w:val="center"/>
              <w:rPr>
                <w:rFonts w:eastAsia="Times New Roman"/>
                <w:color w:val="000000"/>
              </w:rPr>
            </w:pPr>
            <w:r w:rsidRPr="00CF38CB">
              <w:rPr>
                <w:rFonts w:eastAsia="Times New Roman"/>
                <w:color w:val="000000"/>
              </w:rPr>
              <w:t>0.36</w:t>
            </w:r>
          </w:p>
        </w:tc>
      </w:tr>
    </w:tbl>
    <w:p w14:paraId="33AAF25E" w14:textId="77777777" w:rsidR="00823E72" w:rsidRPr="00CF38CB" w:rsidRDefault="00823E72" w:rsidP="00AB4A08">
      <w:pPr>
        <w:pStyle w:val="BodyText"/>
        <w:spacing w:after="0" w:line="480" w:lineRule="auto"/>
        <w:rPr>
          <w:rFonts w:ascii="Times New Roman" w:hAnsi="Times New Roman" w:cs="Times New Roman"/>
        </w:rPr>
      </w:pPr>
    </w:p>
    <w:p w14:paraId="4020D7AA" w14:textId="77777777" w:rsidR="00A93407" w:rsidRPr="00CF38CB" w:rsidRDefault="00A93407" w:rsidP="00AB4A08">
      <w:bookmarkStart w:id="117" w:name="_GoBack"/>
      <w:bookmarkEnd w:id="117"/>
    </w:p>
    <w:sectPr w:rsidR="00A93407" w:rsidRPr="00CF38CB" w:rsidSect="00294D3A">
      <w:head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thor" w:initials="A">
    <w:p w14:paraId="5B707FE8" w14:textId="7B264A9B" w:rsidR="008C0A78" w:rsidRDefault="008C0A78">
      <w:pPr>
        <w:pStyle w:val="CommentText"/>
      </w:pPr>
      <w:r>
        <w:rPr>
          <w:rStyle w:val="CommentReference"/>
        </w:rPr>
        <w:annotationRef/>
      </w:r>
      <w:r>
        <w:t xml:space="preserve">We have updated references and added new ones throughout. Track changes did not track our using of </w:t>
      </w:r>
      <w:proofErr w:type="spellStart"/>
      <w:r>
        <w:t>Mendeley</w:t>
      </w:r>
      <w:proofErr w:type="spellEnd"/>
      <w:r>
        <w:t xml:space="preserve"> to format these references. </w:t>
      </w:r>
    </w:p>
  </w:comment>
  <w:comment w:id="1" w:author="Author" w:initials="A">
    <w:p w14:paraId="1DFC6F5D" w14:textId="5FC7352E" w:rsidR="008C0A78" w:rsidRDefault="008C0A78">
      <w:pPr>
        <w:pStyle w:val="CommentText"/>
      </w:pPr>
      <w:r>
        <w:rPr>
          <w:rStyle w:val="CommentReference"/>
        </w:rPr>
        <w:annotationRef/>
      </w:r>
      <w:r>
        <w:t>We removed our “that’s” altogether to streamline this sentence.</w:t>
      </w:r>
    </w:p>
  </w:comment>
  <w:comment w:id="2" w:author="Author" w:initials="A">
    <w:p w14:paraId="66FD3BCD" w14:textId="77777777" w:rsidR="008C0A78" w:rsidRDefault="008C0A78" w:rsidP="00543080">
      <w:pPr>
        <w:pStyle w:val="CommentText"/>
      </w:pPr>
      <w:r>
        <w:rPr>
          <w:rStyle w:val="CommentReference"/>
        </w:rPr>
        <w:annotationRef/>
      </w:r>
      <w:r>
        <w:t>Here, it may be good to have a more general overview as your introductory paragraph, rather than summarizing Pinker (2011).  For example, has there been a significant amount of research on the use of taboo words or is there a paucity?</w:t>
      </w:r>
    </w:p>
    <w:p w14:paraId="1BEC134C" w14:textId="77777777" w:rsidR="008C0A78" w:rsidRDefault="008C0A78" w:rsidP="00543080">
      <w:pPr>
        <w:pStyle w:val="CommentText"/>
      </w:pPr>
    </w:p>
    <w:p w14:paraId="4AAD0CB2" w14:textId="77777777" w:rsidR="008C0A78" w:rsidRDefault="008C0A78" w:rsidP="00543080">
      <w:pPr>
        <w:pStyle w:val="CommentText"/>
      </w:pPr>
      <w:r>
        <w:t>Additionally, you should provide a concrete definition for “taboo words”</w:t>
      </w:r>
    </w:p>
  </w:comment>
  <w:comment w:id="3" w:author="Author" w:initials="A">
    <w:p w14:paraId="6BCCEA71" w14:textId="77777777" w:rsidR="008C0A78" w:rsidRDefault="008C0A78">
      <w:pPr>
        <w:pStyle w:val="CommentText"/>
      </w:pPr>
      <w:r>
        <w:rPr>
          <w:rStyle w:val="CommentReference"/>
        </w:rPr>
        <w:annotationRef/>
      </w:r>
      <w:r>
        <w:t>We edited this paragraph to reflect a broader overview and added a definition of taboo words</w:t>
      </w:r>
    </w:p>
  </w:comment>
  <w:comment w:id="4" w:author="Author" w:initials="A">
    <w:p w14:paraId="1A7A8738" w14:textId="77777777" w:rsidR="008C0A78" w:rsidRDefault="008C0A78">
      <w:pPr>
        <w:pStyle w:val="CommentText"/>
      </w:pPr>
      <w:r>
        <w:rPr>
          <w:rStyle w:val="CommentReference"/>
        </w:rPr>
        <w:annotationRef/>
      </w:r>
      <w:r>
        <w:t>Here you provide some definitions for what is meant by “taboo words”, so perhaps this should be moved before the “Why use swear words” section as this better sets the stage for your paper</w:t>
      </w:r>
    </w:p>
  </w:comment>
  <w:comment w:id="5" w:author="Author" w:initials="A">
    <w:p w14:paraId="69A22AD6" w14:textId="77777777" w:rsidR="008C0A78" w:rsidRDefault="008C0A78">
      <w:pPr>
        <w:pStyle w:val="CommentText"/>
      </w:pPr>
      <w:r>
        <w:rPr>
          <w:rStyle w:val="CommentReference"/>
        </w:rPr>
        <w:annotationRef/>
      </w:r>
      <w:r>
        <w:t xml:space="preserve">This section was moved and combined with the why we swear section below. </w:t>
      </w:r>
    </w:p>
  </w:comment>
  <w:comment w:id="6" w:author="Author" w:initials="A">
    <w:p w14:paraId="25F3300F" w14:textId="77777777" w:rsidR="008C0A78" w:rsidRDefault="008C0A78">
      <w:pPr>
        <w:pStyle w:val="CommentText"/>
      </w:pPr>
      <w:r>
        <w:rPr>
          <w:rStyle w:val="CommentReference"/>
        </w:rPr>
        <w:annotationRef/>
      </w:r>
      <w:r>
        <w:t>add a citation for this as an example of a study exploring taboo words using galvanic skin response readings</w:t>
      </w:r>
    </w:p>
  </w:comment>
  <w:comment w:id="7" w:author="Author" w:initials="A">
    <w:p w14:paraId="7D877F65" w14:textId="77777777" w:rsidR="008C0A78" w:rsidRDefault="008C0A78">
      <w:pPr>
        <w:pStyle w:val="CommentText"/>
      </w:pPr>
      <w:r>
        <w:rPr>
          <w:rStyle w:val="CommentReference"/>
        </w:rPr>
        <w:annotationRef/>
      </w:r>
      <w:r>
        <w:t xml:space="preserve">A citation was added here for clarification. </w:t>
      </w:r>
    </w:p>
  </w:comment>
  <w:comment w:id="8" w:author="Author" w:initials="A">
    <w:p w14:paraId="30DAF0DA" w14:textId="58E7F79A" w:rsidR="008C0A78" w:rsidRDefault="008C0A78">
      <w:pPr>
        <w:pStyle w:val="CommentText"/>
      </w:pPr>
      <w:r>
        <w:rPr>
          <w:rStyle w:val="CommentReference"/>
        </w:rPr>
        <w:annotationRef/>
      </w:r>
      <w:r>
        <w:t>you mention “ample evidence” but provide no citations for this evidence.  Please add.</w:t>
      </w:r>
    </w:p>
  </w:comment>
  <w:comment w:id="9" w:author="Author" w:initials="A">
    <w:p w14:paraId="58DE8A5E" w14:textId="7F78E165" w:rsidR="004F3238" w:rsidRDefault="004F3238">
      <w:pPr>
        <w:pStyle w:val="CommentText"/>
      </w:pPr>
      <w:r>
        <w:rPr>
          <w:rStyle w:val="CommentReference"/>
        </w:rPr>
        <w:annotationRef/>
      </w:r>
      <w:r>
        <w:t>What citation should I add here? Just look one up or?</w:t>
      </w:r>
    </w:p>
  </w:comment>
  <w:comment w:id="10" w:author="Author" w:initials="A">
    <w:p w14:paraId="19BF1F06" w14:textId="77777777" w:rsidR="008C0A78" w:rsidRDefault="008C0A78">
      <w:pPr>
        <w:pStyle w:val="CommentText"/>
      </w:pPr>
      <w:r>
        <w:rPr>
          <w:rStyle w:val="CommentReference"/>
        </w:rPr>
        <w:annotationRef/>
      </w:r>
      <w:r>
        <w:t>Your meaning is understood, but play with the sentence structure to improve clarity and really drive the message home</w:t>
      </w:r>
    </w:p>
  </w:comment>
  <w:comment w:id="11" w:author="Author" w:initials="A">
    <w:p w14:paraId="5415F156" w14:textId="77777777" w:rsidR="008C0A78" w:rsidRDefault="008C0A78">
      <w:pPr>
        <w:pStyle w:val="CommentText"/>
      </w:pPr>
      <w:r>
        <w:rPr>
          <w:rStyle w:val="CommentReference"/>
        </w:rPr>
        <w:annotationRef/>
      </w:r>
      <w:r>
        <w:t>We edited this sentence for clarity.</w:t>
      </w:r>
    </w:p>
  </w:comment>
  <w:comment w:id="12" w:author="Author" w:initials="A">
    <w:p w14:paraId="68D84702" w14:textId="77777777" w:rsidR="008C0A78" w:rsidRDefault="008C0A78">
      <w:pPr>
        <w:pStyle w:val="CommentText"/>
      </w:pPr>
      <w:r>
        <w:rPr>
          <w:rStyle w:val="CommentReference"/>
        </w:rPr>
        <w:annotationRef/>
      </w:r>
      <w:r>
        <w:t>improve clarity</w:t>
      </w:r>
    </w:p>
  </w:comment>
  <w:comment w:id="13" w:author="Author" w:initials="A">
    <w:p w14:paraId="4C28FE9A" w14:textId="77777777" w:rsidR="008C0A78" w:rsidRDefault="008C0A78">
      <w:pPr>
        <w:pStyle w:val="CommentText"/>
      </w:pPr>
      <w:r>
        <w:rPr>
          <w:rStyle w:val="CommentReference"/>
        </w:rPr>
        <w:annotationRef/>
      </w:r>
      <w:r>
        <w:t xml:space="preserve">We rephrased this sentence for clarify. </w:t>
      </w:r>
    </w:p>
  </w:comment>
  <w:comment w:id="14" w:author="Author" w:initials="A">
    <w:p w14:paraId="5BBC42D8" w14:textId="77777777" w:rsidR="008C0A78" w:rsidRDefault="008C0A78">
      <w:pPr>
        <w:pStyle w:val="CommentText"/>
      </w:pPr>
      <w:r>
        <w:rPr>
          <w:rStyle w:val="CommentReference"/>
        </w:rPr>
        <w:annotationRef/>
      </w:r>
      <w:r>
        <w:t>provide definitions or examples for these categories</w:t>
      </w:r>
    </w:p>
  </w:comment>
  <w:comment w:id="15" w:author="Author" w:initials="A">
    <w:p w14:paraId="605D3DB2" w14:textId="77777777" w:rsidR="008C0A78" w:rsidRDefault="008C0A78">
      <w:pPr>
        <w:pStyle w:val="CommentText"/>
      </w:pPr>
      <w:r>
        <w:rPr>
          <w:rStyle w:val="CommentReference"/>
        </w:rPr>
        <w:annotationRef/>
      </w:r>
      <w:r>
        <w:t xml:space="preserve">Definitions were added here. </w:t>
      </w:r>
    </w:p>
  </w:comment>
  <w:comment w:id="18" w:author="Author" w:initials="A">
    <w:p w14:paraId="0509D268" w14:textId="3677DE15" w:rsidR="008C0A78" w:rsidRDefault="008C0A78">
      <w:pPr>
        <w:pStyle w:val="CommentText"/>
      </w:pPr>
      <w:r>
        <w:rPr>
          <w:rStyle w:val="CommentReference"/>
        </w:rPr>
        <w:annotationRef/>
      </w:r>
      <w:r>
        <w:t>add “e.g.,” before each example within parentheses</w:t>
      </w:r>
    </w:p>
  </w:comment>
  <w:comment w:id="19" w:author="Author" w:initials="A">
    <w:p w14:paraId="6AF752F8" w14:textId="73EA5144" w:rsidR="004F3238" w:rsidRDefault="004F3238">
      <w:pPr>
        <w:pStyle w:val="CommentText"/>
      </w:pPr>
      <w:r>
        <w:rPr>
          <w:rStyle w:val="CommentReference"/>
        </w:rPr>
        <w:annotationRef/>
      </w:r>
      <w:r>
        <w:t>Added “e.g.” within each parenthesis.</w:t>
      </w:r>
    </w:p>
  </w:comment>
  <w:comment w:id="16" w:author="Author" w:initials="A">
    <w:p w14:paraId="7414BEB6" w14:textId="77777777" w:rsidR="008C0A78" w:rsidRDefault="008C0A78">
      <w:pPr>
        <w:pStyle w:val="CommentText"/>
      </w:pPr>
      <w:r>
        <w:rPr>
          <w:rStyle w:val="CommentReference"/>
        </w:rPr>
        <w:annotationRef/>
      </w:r>
      <w:r>
        <w:t>provide definitions for these categories as well</w:t>
      </w:r>
    </w:p>
  </w:comment>
  <w:comment w:id="17" w:author="Author" w:initials="A">
    <w:p w14:paraId="5AE53F48" w14:textId="77777777" w:rsidR="008C0A78" w:rsidRDefault="008C0A78">
      <w:pPr>
        <w:pStyle w:val="CommentText"/>
      </w:pPr>
      <w:r>
        <w:rPr>
          <w:rStyle w:val="CommentReference"/>
        </w:rPr>
        <w:annotationRef/>
      </w:r>
      <w:r>
        <w:t xml:space="preserve">Examples were added here. </w:t>
      </w:r>
    </w:p>
  </w:comment>
  <w:comment w:id="20" w:author="Author" w:initials="A">
    <w:p w14:paraId="23BF95A6" w14:textId="3B57B413" w:rsidR="004F3238" w:rsidRDefault="004F3238">
      <w:pPr>
        <w:pStyle w:val="CommentText"/>
      </w:pPr>
      <w:r>
        <w:rPr>
          <w:rStyle w:val="CommentReference"/>
        </w:rPr>
        <w:annotationRef/>
      </w:r>
      <w:r>
        <w:t>Rephrased</w:t>
      </w:r>
    </w:p>
  </w:comment>
  <w:comment w:id="21" w:author="Author" w:initials="A">
    <w:p w14:paraId="27B98E0A" w14:textId="77777777" w:rsidR="008C0A78" w:rsidRDefault="008C0A78" w:rsidP="00493B05">
      <w:pPr>
        <w:pStyle w:val="CommentText"/>
      </w:pPr>
      <w:r>
        <w:rPr>
          <w:rStyle w:val="CommentReference"/>
        </w:rPr>
        <w:annotationRef/>
      </w:r>
      <w:r>
        <w:t>This sentence could be clearer; perhaps split into two sentences</w:t>
      </w:r>
    </w:p>
  </w:comment>
  <w:comment w:id="22" w:author="Author" w:initials="A">
    <w:p w14:paraId="148AEA28" w14:textId="77777777" w:rsidR="008C0A78" w:rsidRDefault="008C0A78" w:rsidP="00493B05">
      <w:pPr>
        <w:pStyle w:val="CommentText"/>
      </w:pPr>
      <w:r>
        <w:rPr>
          <w:rStyle w:val="CommentReference"/>
        </w:rPr>
        <w:annotationRef/>
      </w:r>
      <w:r>
        <w:t xml:space="preserve">We have broken this into multiple sentences. </w:t>
      </w:r>
    </w:p>
  </w:comment>
  <w:comment w:id="23" w:author="Author" w:initials="A">
    <w:p w14:paraId="3045AFD0" w14:textId="77777777" w:rsidR="008C0A78" w:rsidRDefault="008C0A78" w:rsidP="00493B05">
      <w:pPr>
        <w:pStyle w:val="CommentText"/>
      </w:pPr>
      <w:r>
        <w:rPr>
          <w:rStyle w:val="CommentReference"/>
        </w:rPr>
        <w:annotationRef/>
      </w:r>
      <w:r>
        <w:t>How does Cameron define “taboo words”?</w:t>
      </w:r>
    </w:p>
  </w:comment>
  <w:comment w:id="24" w:author="Author" w:initials="A">
    <w:p w14:paraId="7C7689A3" w14:textId="77777777" w:rsidR="008C0A78" w:rsidRDefault="008C0A78" w:rsidP="00493B05">
      <w:pPr>
        <w:pStyle w:val="CommentText"/>
      </w:pPr>
      <w:r>
        <w:rPr>
          <w:rStyle w:val="CommentReference"/>
        </w:rPr>
        <w:annotationRef/>
      </w:r>
      <w:r>
        <w:t>Added below.</w:t>
      </w:r>
    </w:p>
  </w:comment>
  <w:comment w:id="25" w:author="Author" w:initials="A">
    <w:p w14:paraId="400F7CF8" w14:textId="277F35A1" w:rsidR="00CD6F9F" w:rsidRDefault="00CD6F9F">
      <w:pPr>
        <w:pStyle w:val="CommentText"/>
      </w:pPr>
      <w:r>
        <w:rPr>
          <w:rStyle w:val="CommentReference"/>
        </w:rPr>
        <w:annotationRef/>
      </w:r>
      <w:r>
        <w:t>Fixed name of theory</w:t>
      </w:r>
    </w:p>
  </w:comment>
  <w:comment w:id="26" w:author="Author" w:initials="A">
    <w:p w14:paraId="6B2644B4" w14:textId="17C3ACA9" w:rsidR="008C0A78" w:rsidRDefault="008C0A78">
      <w:pPr>
        <w:pStyle w:val="CommentText"/>
      </w:pPr>
      <w:r>
        <w:rPr>
          <w:rStyle w:val="CommentReference"/>
        </w:rPr>
        <w:annotationRef/>
      </w:r>
      <w:r>
        <w:t>Provide a little bit more here.  As it stands, it is difficult to determine the influence of these factors on cursing.</w:t>
      </w:r>
    </w:p>
  </w:comment>
  <w:comment w:id="27" w:author="Author" w:initials="A">
    <w:p w14:paraId="54665116" w14:textId="143DA45F" w:rsidR="008C0A78" w:rsidRDefault="008C0A78">
      <w:pPr>
        <w:pStyle w:val="CommentText"/>
      </w:pPr>
      <w:r>
        <w:rPr>
          <w:rStyle w:val="CommentReference"/>
        </w:rPr>
        <w:annotationRef/>
      </w:r>
      <w:r>
        <w:t>Is this supposed to be “valve” as in “safety valve”?</w:t>
      </w:r>
    </w:p>
  </w:comment>
  <w:comment w:id="28" w:author="Author" w:initials="A">
    <w:p w14:paraId="0115E9AD" w14:textId="0FE12C6F" w:rsidR="006F38F6" w:rsidRDefault="006F38F6">
      <w:pPr>
        <w:pStyle w:val="CommentText"/>
      </w:pPr>
      <w:r>
        <w:rPr>
          <w:rStyle w:val="CommentReference"/>
        </w:rPr>
        <w:annotationRef/>
      </w:r>
      <w:r>
        <w:t>Corrected wrong word choice.</w:t>
      </w:r>
    </w:p>
  </w:comment>
  <w:comment w:id="29" w:author="Author" w:initials="A">
    <w:p w14:paraId="5E19DD77" w14:textId="15CB1ED1" w:rsidR="008C0A78" w:rsidRDefault="008C0A78">
      <w:pPr>
        <w:pStyle w:val="CommentText"/>
      </w:pPr>
      <w:r>
        <w:rPr>
          <w:rStyle w:val="CommentReference"/>
        </w:rPr>
        <w:annotationRef/>
      </w:r>
      <w:r>
        <w:t>valve</w:t>
      </w:r>
    </w:p>
  </w:comment>
  <w:comment w:id="30" w:author="Author" w:initials="A">
    <w:p w14:paraId="5F9A2E4E" w14:textId="503B3077" w:rsidR="006F38F6" w:rsidRDefault="006F38F6">
      <w:pPr>
        <w:pStyle w:val="CommentText"/>
      </w:pPr>
      <w:r>
        <w:rPr>
          <w:rStyle w:val="CommentReference"/>
        </w:rPr>
        <w:annotationRef/>
      </w:r>
      <w:r>
        <w:t>Corrected wrong word choice.</w:t>
      </w:r>
    </w:p>
  </w:comment>
  <w:comment w:id="31" w:author="Author" w:initials="A">
    <w:p w14:paraId="38AF83FF" w14:textId="77777777" w:rsidR="008C0A78" w:rsidRDefault="008C0A78">
      <w:pPr>
        <w:pStyle w:val="CommentText"/>
      </w:pPr>
      <w:r>
        <w:rPr>
          <w:rStyle w:val="CommentReference"/>
        </w:rPr>
        <w:annotationRef/>
      </w:r>
      <w:r>
        <w:t xml:space="preserve">This is the important part that sets up your current study; therefore, I’d like to see more attention paid to the prior research.  Provide a bit more detail here (and less earlier on—general theory of using taboo words) </w:t>
      </w:r>
      <w:proofErr w:type="gramStart"/>
      <w:r>
        <w:t>in order to</w:t>
      </w:r>
      <w:proofErr w:type="gramEnd"/>
      <w:r>
        <w:t xml:space="preserve"> fill the reader in on research that has explored taboo words empirically</w:t>
      </w:r>
    </w:p>
  </w:comment>
  <w:comment w:id="32" w:author="Author" w:initials="A">
    <w:p w14:paraId="4067933F" w14:textId="77777777" w:rsidR="008C0A78" w:rsidRDefault="008C0A78">
      <w:pPr>
        <w:pStyle w:val="CommentText"/>
      </w:pPr>
      <w:r>
        <w:rPr>
          <w:rStyle w:val="CommentReference"/>
        </w:rPr>
        <w:annotationRef/>
      </w:r>
      <w:r>
        <w:t>We added more research here and combined earlier sections to address this comment.</w:t>
      </w:r>
    </w:p>
  </w:comment>
  <w:comment w:id="33" w:author="Author" w:initials="A">
    <w:p w14:paraId="2C088C24" w14:textId="77FDC5AF" w:rsidR="008C0A78" w:rsidRDefault="008C0A78">
      <w:pPr>
        <w:pStyle w:val="CommentText"/>
      </w:pPr>
      <w:r>
        <w:rPr>
          <w:rStyle w:val="CommentReference"/>
        </w:rPr>
        <w:annotationRef/>
      </w:r>
      <w:r>
        <w:t>edit</w:t>
      </w:r>
    </w:p>
  </w:comment>
  <w:comment w:id="34" w:author="Author" w:initials="A">
    <w:p w14:paraId="02D015F5" w14:textId="53092FD6" w:rsidR="006F38F6" w:rsidRDefault="006F38F6">
      <w:pPr>
        <w:pStyle w:val="CommentText"/>
      </w:pPr>
      <w:r>
        <w:rPr>
          <w:rStyle w:val="CommentReference"/>
        </w:rPr>
        <w:annotationRef/>
      </w:r>
      <w:r>
        <w:t>Edited</w:t>
      </w:r>
    </w:p>
  </w:comment>
  <w:comment w:id="37" w:author="Author" w:initials="A">
    <w:p w14:paraId="0D3D720A" w14:textId="0359F822" w:rsidR="008C0A78" w:rsidRDefault="008C0A78">
      <w:pPr>
        <w:pStyle w:val="CommentText"/>
      </w:pPr>
      <w:r>
        <w:rPr>
          <w:rStyle w:val="CommentReference"/>
        </w:rPr>
        <w:annotationRef/>
      </w:r>
      <w:r>
        <w:t>“e.g.,”</w:t>
      </w:r>
    </w:p>
  </w:comment>
  <w:comment w:id="39" w:author="Author" w:initials="A">
    <w:p w14:paraId="759E6F2E" w14:textId="77777777" w:rsidR="008C0A78" w:rsidRPr="000E2820" w:rsidRDefault="008C0A78" w:rsidP="00B6325F">
      <w:pPr>
        <w:pStyle w:val="CommentText"/>
      </w:pPr>
      <w:r>
        <w:rPr>
          <w:rStyle w:val="CommentReference"/>
        </w:rPr>
        <w:annotationRef/>
      </w:r>
      <w:r>
        <w:t xml:space="preserve">This is a </w:t>
      </w:r>
      <w:r>
        <w:rPr>
          <w:i/>
        </w:rPr>
        <w:t>strong</w:t>
      </w:r>
      <w:r>
        <w:t xml:space="preserve"> sentence for the reader to end on for the introduction section.  I think that examples are better used when you describe more general categories of taboo words; whereas, in this instance you provide more specific categories (i.e., racial slurs) that the reader can easily picture without examples.  As this is a paper on the use of taboo words, I understand the need to use such words </w:t>
      </w:r>
      <w:proofErr w:type="gramStart"/>
      <w:r>
        <w:t>in order to</w:t>
      </w:r>
      <w:proofErr w:type="gramEnd"/>
      <w:r>
        <w:t xml:space="preserve"> properly describe the study; however, this is a lot in one sentence.  Therefore, I’d like to see some additional information afterwards </w:t>
      </w:r>
      <w:proofErr w:type="gramStart"/>
      <w:r>
        <w:t>in order to</w:t>
      </w:r>
      <w:proofErr w:type="gramEnd"/>
      <w:r>
        <w:t xml:space="preserve"> bring the reader back down and set the stage.  Perhaps you could briefly state the methodology used in both studies.</w:t>
      </w:r>
    </w:p>
  </w:comment>
  <w:comment w:id="45" w:author="Author" w:initials="A">
    <w:p w14:paraId="5A1C3A3C" w14:textId="77777777" w:rsidR="008C0A78" w:rsidRDefault="008C0A78">
      <w:pPr>
        <w:pStyle w:val="CommentText"/>
      </w:pPr>
      <w:r>
        <w:rPr>
          <w:rStyle w:val="CommentReference"/>
        </w:rPr>
        <w:annotationRef/>
      </w:r>
      <w:r>
        <w:t>provide the mean and range of participant age</w:t>
      </w:r>
    </w:p>
  </w:comment>
  <w:comment w:id="40" w:author="Author" w:initials="A">
    <w:p w14:paraId="60E067D9" w14:textId="0D22785D" w:rsidR="008C0A78" w:rsidRPr="00895956" w:rsidRDefault="008C0A78">
      <w:pPr>
        <w:pStyle w:val="CommentText"/>
      </w:pPr>
      <w:r>
        <w:rPr>
          <w:rStyle w:val="CommentReference"/>
        </w:rPr>
        <w:annotationRef/>
      </w:r>
      <w:r>
        <w:t>Percentages are not needed.  Simply state the mean age and range.  If you want to emphasize that majority of participants were under 25 you could say something like: Data from the remaining 95 participants (67 women and 28 men; 86% Caucasian) were analyzed.  Participants ranged in age from 18- to 54-years-old (</w:t>
      </w:r>
      <w:r>
        <w:rPr>
          <w:i/>
        </w:rPr>
        <w:t>M</w:t>
      </w:r>
      <w:r>
        <w:t xml:space="preserve"> = </w:t>
      </w:r>
      <w:proofErr w:type="spellStart"/>
      <w:r>
        <w:t>XXyears</w:t>
      </w:r>
      <w:proofErr w:type="spellEnd"/>
      <w:r>
        <w:t xml:space="preserve">), with </w:t>
      </w:r>
      <w:proofErr w:type="gramStart"/>
      <w:r>
        <w:t>the majority of</w:t>
      </w:r>
      <w:proofErr w:type="gramEnd"/>
      <w:r>
        <w:t xml:space="preserve"> participants (92%) below 25 years.</w:t>
      </w:r>
    </w:p>
  </w:comment>
  <w:comment w:id="41" w:author="Author" w:initials="A">
    <w:p w14:paraId="4CB99EA5" w14:textId="3093225F" w:rsidR="00065B7E" w:rsidRDefault="00065B7E">
      <w:pPr>
        <w:pStyle w:val="CommentText"/>
      </w:pPr>
      <w:r>
        <w:rPr>
          <w:rStyle w:val="CommentReference"/>
        </w:rPr>
        <w:annotationRef/>
      </w:r>
      <w:r>
        <w:t>I don’t have this information, Dr. B. Could you do this one?</w:t>
      </w:r>
    </w:p>
  </w:comment>
  <w:comment w:id="48" w:author="Author" w:initials="A">
    <w:p w14:paraId="63D973B2" w14:textId="06DB6067" w:rsidR="008C0A78" w:rsidRDefault="008C0A78">
      <w:pPr>
        <w:pStyle w:val="CommentText"/>
      </w:pPr>
      <w:r>
        <w:rPr>
          <w:rStyle w:val="CommentReference"/>
        </w:rPr>
        <w:annotationRef/>
      </w:r>
      <w:r>
        <w:t>with?</w:t>
      </w:r>
    </w:p>
  </w:comment>
  <w:comment w:id="49" w:author="Author" w:initials="A">
    <w:p w14:paraId="1443B3EB" w14:textId="6C196F33" w:rsidR="008C0A78" w:rsidRDefault="008C0A78">
      <w:pPr>
        <w:pStyle w:val="CommentText"/>
      </w:pPr>
      <w:r>
        <w:rPr>
          <w:rStyle w:val="CommentReference"/>
        </w:rPr>
        <w:annotationRef/>
      </w:r>
      <w:r>
        <w:t>e.g.,</w:t>
      </w:r>
    </w:p>
  </w:comment>
  <w:comment w:id="50" w:author="Author" w:initials="A">
    <w:p w14:paraId="00EF347D" w14:textId="408C26DD" w:rsidR="00CE09F4" w:rsidRDefault="00CE09F4">
      <w:pPr>
        <w:pStyle w:val="CommentText"/>
      </w:pPr>
      <w:r>
        <w:rPr>
          <w:rStyle w:val="CommentReference"/>
        </w:rPr>
        <w:annotationRef/>
      </w:r>
      <w:r>
        <w:t>Fixed formatting.</w:t>
      </w:r>
    </w:p>
  </w:comment>
  <w:comment w:id="51" w:author="Author" w:initials="A">
    <w:p w14:paraId="645A5A2E" w14:textId="3DAE4A5D" w:rsidR="008C0A78" w:rsidRDefault="008C0A78">
      <w:pPr>
        <w:pStyle w:val="CommentText"/>
      </w:pPr>
      <w:r>
        <w:rPr>
          <w:rStyle w:val="CommentReference"/>
        </w:rPr>
        <w:annotationRef/>
      </w:r>
      <w:r>
        <w:t>format like above: (e.g., HENRY QUEER)</w:t>
      </w:r>
    </w:p>
  </w:comment>
  <w:comment w:id="52" w:author="Author" w:initials="A">
    <w:p w14:paraId="0F66C7F5" w14:textId="77777777" w:rsidR="008C0A78" w:rsidRDefault="008C0A78" w:rsidP="00544CC5">
      <w:pPr>
        <w:pStyle w:val="CommentText"/>
      </w:pPr>
      <w:r>
        <w:rPr>
          <w:rStyle w:val="CommentReference"/>
        </w:rPr>
        <w:annotationRef/>
      </w:r>
      <w:r>
        <w:t xml:space="preserve">any </w:t>
      </w:r>
      <w:proofErr w:type="gramStart"/>
      <w:r>
        <w:t>particular reason</w:t>
      </w:r>
      <w:proofErr w:type="gramEnd"/>
      <w:r>
        <w:t xml:space="preserve"> for choosing these years?</w:t>
      </w:r>
    </w:p>
  </w:comment>
  <w:comment w:id="53" w:author="Author" w:initials="A">
    <w:p w14:paraId="7511AD3C" w14:textId="77777777" w:rsidR="008C0A78" w:rsidRDefault="008C0A78" w:rsidP="00544CC5">
      <w:pPr>
        <w:pStyle w:val="CommentText"/>
      </w:pPr>
      <w:r>
        <w:rPr>
          <w:rStyle w:val="CommentReference"/>
        </w:rPr>
        <w:annotationRef/>
      </w:r>
      <w:r>
        <w:t xml:space="preserve">We randomly chose this year set. </w:t>
      </w:r>
    </w:p>
  </w:comment>
  <w:comment w:id="56" w:author="Author" w:initials="A">
    <w:p w14:paraId="5160BD56" w14:textId="481DFB5F" w:rsidR="00CE09F4" w:rsidRDefault="00CE09F4">
      <w:pPr>
        <w:pStyle w:val="CommentText"/>
      </w:pPr>
      <w:r>
        <w:rPr>
          <w:rStyle w:val="CommentReference"/>
        </w:rPr>
        <w:annotationRef/>
      </w:r>
      <w:r>
        <w:t>Fixed grammar and changed word choice.</w:t>
      </w:r>
    </w:p>
  </w:comment>
  <w:comment w:id="57" w:author="Author" w:initials="A">
    <w:p w14:paraId="56AEC5A5" w14:textId="76E5176A" w:rsidR="008C0A78" w:rsidRDefault="008C0A78">
      <w:pPr>
        <w:pStyle w:val="CommentText"/>
      </w:pPr>
      <w:r>
        <w:rPr>
          <w:rStyle w:val="CommentReference"/>
        </w:rPr>
        <w:annotationRef/>
      </w:r>
      <w:r>
        <w:t>add “e.g.,” before examples in parentheses</w:t>
      </w:r>
    </w:p>
  </w:comment>
  <w:comment w:id="58" w:author="Author" w:initials="A">
    <w:p w14:paraId="13358CEA" w14:textId="69CE1088" w:rsidR="00CE09F4" w:rsidRDefault="00CE09F4">
      <w:pPr>
        <w:pStyle w:val="CommentText"/>
      </w:pPr>
      <w:r>
        <w:rPr>
          <w:rStyle w:val="CommentReference"/>
        </w:rPr>
        <w:annotationRef/>
      </w:r>
      <w:r>
        <w:t xml:space="preserve">Added </w:t>
      </w:r>
      <w:proofErr w:type="spellStart"/>
      <w:r>
        <w:t>e.g.’s</w:t>
      </w:r>
      <w:proofErr w:type="spellEnd"/>
    </w:p>
  </w:comment>
  <w:comment w:id="54" w:author="Author" w:initials="A">
    <w:p w14:paraId="422FCF95" w14:textId="77777777" w:rsidR="008C0A78" w:rsidRDefault="008C0A78" w:rsidP="00337687">
      <w:pPr>
        <w:pStyle w:val="CommentText"/>
      </w:pPr>
      <w:r>
        <w:rPr>
          <w:rStyle w:val="CommentReference"/>
        </w:rPr>
        <w:annotationRef/>
      </w:r>
      <w:r>
        <w:t>I’d like to see this in the method section as well; this would enable you to eliminate the examples from the results section</w:t>
      </w:r>
    </w:p>
  </w:comment>
  <w:comment w:id="55" w:author="Author" w:initials="A">
    <w:p w14:paraId="3F3B597A" w14:textId="77777777" w:rsidR="008C0A78" w:rsidRDefault="008C0A78">
      <w:pPr>
        <w:pStyle w:val="CommentText"/>
      </w:pPr>
      <w:r>
        <w:rPr>
          <w:rStyle w:val="CommentReference"/>
        </w:rPr>
        <w:annotationRef/>
      </w:r>
      <w:r>
        <w:t xml:space="preserve">Moved to the method section. </w:t>
      </w:r>
    </w:p>
  </w:comment>
  <w:comment w:id="46" w:author="Author" w:initials="A">
    <w:p w14:paraId="62E468B2" w14:textId="77777777" w:rsidR="008C0A78" w:rsidRDefault="008C0A78">
      <w:pPr>
        <w:pStyle w:val="CommentText"/>
      </w:pPr>
      <w:r>
        <w:rPr>
          <w:rStyle w:val="CommentReference"/>
        </w:rPr>
        <w:annotationRef/>
      </w:r>
      <w:r>
        <w:t>The split makes it a bit difficult to follow.  Because you are only using a survey, you can get away with simply having all information under this one main heading (i.e., merging this first general paragraph with the more specific questionnaire information).  Alternatively, to split I would recommend having the materials (i.e., questionnaire) first and then a general procedure subheading in which you simply discuss just the procedure (not information about the survey).</w:t>
      </w:r>
    </w:p>
  </w:comment>
  <w:comment w:id="47" w:author="Author" w:initials="A">
    <w:p w14:paraId="6F916A86" w14:textId="77777777" w:rsidR="008C0A78" w:rsidRDefault="008C0A78">
      <w:pPr>
        <w:pStyle w:val="CommentText"/>
      </w:pPr>
      <w:r>
        <w:rPr>
          <w:rStyle w:val="CommentReference"/>
        </w:rPr>
        <w:annotationRef/>
      </w:r>
      <w:r>
        <w:t xml:space="preserve">We reorganized this section. </w:t>
      </w:r>
    </w:p>
  </w:comment>
  <w:comment w:id="59" w:author="Author" w:initials="A">
    <w:p w14:paraId="06223C9D" w14:textId="77777777" w:rsidR="008C0A78" w:rsidRDefault="008C0A78">
      <w:pPr>
        <w:pStyle w:val="CommentText"/>
      </w:pPr>
      <w:r>
        <w:rPr>
          <w:rStyle w:val="CommentReference"/>
        </w:rPr>
        <w:annotationRef/>
      </w:r>
      <w:r>
        <w:t>wording: you didn’t analyze the model, but rather used the model to analyze your data</w:t>
      </w:r>
    </w:p>
  </w:comment>
  <w:comment w:id="60" w:author="Author" w:initials="A">
    <w:p w14:paraId="6A7C0E3A" w14:textId="77777777" w:rsidR="008C0A78" w:rsidRDefault="008C0A78">
      <w:pPr>
        <w:pStyle w:val="CommentText"/>
      </w:pPr>
      <w:r>
        <w:rPr>
          <w:rStyle w:val="CommentReference"/>
        </w:rPr>
        <w:annotationRef/>
      </w:r>
      <w:r>
        <w:t xml:space="preserve">This section was rephrased. </w:t>
      </w:r>
    </w:p>
  </w:comment>
  <w:comment w:id="61" w:author="Author" w:initials="A">
    <w:p w14:paraId="14E263CC" w14:textId="5174CD3B" w:rsidR="008C0A78" w:rsidRDefault="008C0A78">
      <w:pPr>
        <w:pStyle w:val="CommentText"/>
      </w:pPr>
      <w:r>
        <w:rPr>
          <w:rStyle w:val="CommentReference"/>
        </w:rPr>
        <w:annotationRef/>
      </w:r>
      <w:r>
        <w:t>hyphenate this throughout the document where it is used</w:t>
      </w:r>
    </w:p>
  </w:comment>
  <w:comment w:id="62" w:author="Author" w:initials="A">
    <w:p w14:paraId="639B159A" w14:textId="2E875A34" w:rsidR="00CE09F4" w:rsidRDefault="00CE09F4">
      <w:pPr>
        <w:pStyle w:val="CommentText"/>
      </w:pPr>
      <w:r>
        <w:rPr>
          <w:rStyle w:val="CommentReference"/>
        </w:rPr>
        <w:annotationRef/>
      </w:r>
      <w:r>
        <w:t>Added hyphens</w:t>
      </w:r>
    </w:p>
  </w:comment>
  <w:comment w:id="63" w:author="Author" w:initials="A">
    <w:p w14:paraId="3FFE860F" w14:textId="2B774F8A" w:rsidR="008C0A78" w:rsidRDefault="008C0A78">
      <w:pPr>
        <w:pStyle w:val="CommentText"/>
      </w:pPr>
      <w:r>
        <w:rPr>
          <w:rStyle w:val="CommentReference"/>
        </w:rPr>
        <w:annotationRef/>
      </w:r>
      <w:r>
        <w:t>main effect</w:t>
      </w:r>
    </w:p>
  </w:comment>
  <w:comment w:id="64" w:author="Author" w:initials="A">
    <w:p w14:paraId="1DEBD348" w14:textId="05A43F56" w:rsidR="00CE09F4" w:rsidRDefault="00CE09F4">
      <w:pPr>
        <w:pStyle w:val="CommentText"/>
      </w:pPr>
      <w:r>
        <w:rPr>
          <w:rStyle w:val="CommentReference"/>
        </w:rPr>
        <w:annotationRef/>
      </w:r>
      <w:r>
        <w:t>Added “main”</w:t>
      </w:r>
    </w:p>
  </w:comment>
  <w:comment w:id="65" w:author="Author" w:initials="A">
    <w:p w14:paraId="2BE2BB77" w14:textId="77777777" w:rsidR="00CE09F4" w:rsidRDefault="00CE09F4" w:rsidP="00CE09F4">
      <w:pPr>
        <w:pStyle w:val="CommentText"/>
      </w:pPr>
      <w:r>
        <w:rPr>
          <w:rStyle w:val="CommentReference"/>
        </w:rPr>
        <w:annotationRef/>
      </w:r>
    </w:p>
  </w:comment>
  <w:comment w:id="66" w:author="Author" w:initials="A">
    <w:p w14:paraId="343E8A70" w14:textId="77777777" w:rsidR="00CE09F4" w:rsidRDefault="00CE09F4" w:rsidP="00CE09F4">
      <w:pPr>
        <w:pStyle w:val="CommentText"/>
      </w:pPr>
      <w:r>
        <w:rPr>
          <w:rStyle w:val="CommentReference"/>
        </w:rPr>
        <w:annotationRef/>
      </w:r>
      <w:r>
        <w:t>keep to the same order as your model description: move this after effect of word type</w:t>
      </w:r>
    </w:p>
  </w:comment>
  <w:comment w:id="67" w:author="Author" w:initials="A">
    <w:p w14:paraId="5E51CC18" w14:textId="07A04CD5" w:rsidR="00CE09F4" w:rsidRDefault="00CE09F4">
      <w:pPr>
        <w:pStyle w:val="CommentText"/>
      </w:pPr>
      <w:r>
        <w:rPr>
          <w:rStyle w:val="CommentReference"/>
        </w:rPr>
        <w:annotationRef/>
      </w:r>
      <w:r>
        <w:t xml:space="preserve">This sentence was moved as asked. </w:t>
      </w:r>
    </w:p>
  </w:comment>
  <w:comment w:id="70" w:author="Author" w:initials="A">
    <w:p w14:paraId="343AB3F1" w14:textId="77777777" w:rsidR="008C0A78" w:rsidRDefault="008C0A78">
      <w:pPr>
        <w:pStyle w:val="CommentText"/>
      </w:pPr>
      <w:r>
        <w:rPr>
          <w:rStyle w:val="CommentReference"/>
        </w:rPr>
        <w:annotationRef/>
      </w:r>
      <w:r>
        <w:t>remain consistent with putting results in parentheses</w:t>
      </w:r>
    </w:p>
  </w:comment>
  <w:comment w:id="71" w:author="Author" w:initials="A">
    <w:p w14:paraId="4B15FB78" w14:textId="77777777" w:rsidR="008C0A78" w:rsidRDefault="008C0A78">
      <w:pPr>
        <w:pStyle w:val="CommentText"/>
      </w:pPr>
      <w:r>
        <w:rPr>
          <w:rStyle w:val="CommentReference"/>
        </w:rPr>
        <w:annotationRef/>
      </w:r>
      <w:r>
        <w:t xml:space="preserve">Results were edited. </w:t>
      </w:r>
    </w:p>
  </w:comment>
  <w:comment w:id="68" w:author="Author" w:initials="A">
    <w:p w14:paraId="4EE82B4C" w14:textId="3BD1D10F" w:rsidR="008C0A78" w:rsidRDefault="008C0A78">
      <w:pPr>
        <w:pStyle w:val="CommentText"/>
      </w:pPr>
      <w:r>
        <w:rPr>
          <w:rStyle w:val="CommentReference"/>
        </w:rPr>
        <w:annotationRef/>
      </w:r>
    </w:p>
  </w:comment>
  <w:comment w:id="69" w:author="Author" w:initials="A">
    <w:p w14:paraId="140198EA" w14:textId="452BBDCD" w:rsidR="008C0A78" w:rsidRDefault="008C0A78">
      <w:pPr>
        <w:pStyle w:val="CommentText"/>
      </w:pPr>
      <w:r>
        <w:rPr>
          <w:rStyle w:val="CommentReference"/>
        </w:rPr>
        <w:annotationRef/>
      </w:r>
      <w:r>
        <w:t>Move this before you discuss the other, non-significant interactions</w:t>
      </w:r>
    </w:p>
  </w:comment>
  <w:comment w:id="72" w:author="Author" w:initials="A">
    <w:p w14:paraId="255CF90C" w14:textId="77777777" w:rsidR="008C0A78" w:rsidRDefault="008C0A78">
      <w:pPr>
        <w:pStyle w:val="CommentText"/>
      </w:pPr>
      <w:r>
        <w:rPr>
          <w:rStyle w:val="CommentReference"/>
        </w:rPr>
        <w:annotationRef/>
      </w:r>
      <w:r>
        <w:t xml:space="preserve">Examples here were moved up to the method section as suggested. </w:t>
      </w:r>
    </w:p>
  </w:comment>
  <w:comment w:id="73" w:author="Author" w:initials="A">
    <w:p w14:paraId="7ACAFBA6" w14:textId="77777777" w:rsidR="008C0A78" w:rsidRDefault="008C0A78">
      <w:pPr>
        <w:pStyle w:val="CommentText"/>
      </w:pPr>
      <w:r>
        <w:rPr>
          <w:rStyle w:val="CommentReference"/>
        </w:rPr>
        <w:annotationRef/>
      </w:r>
      <w:r>
        <w:t>hyphenate offensive-to-self rather than self-ratings</w:t>
      </w:r>
    </w:p>
  </w:comment>
  <w:comment w:id="74" w:author="Author" w:initials="A">
    <w:p w14:paraId="58251BA5" w14:textId="77777777" w:rsidR="008C0A78" w:rsidRDefault="008C0A78">
      <w:pPr>
        <w:pStyle w:val="CommentText"/>
      </w:pPr>
      <w:r>
        <w:rPr>
          <w:rStyle w:val="CommentReference"/>
        </w:rPr>
        <w:annotationRef/>
      </w:r>
      <w:r>
        <w:t>Corrected</w:t>
      </w:r>
    </w:p>
  </w:comment>
  <w:comment w:id="75" w:author="Author" w:initials="A">
    <w:p w14:paraId="22A26B06" w14:textId="77777777" w:rsidR="008C0A78" w:rsidRDefault="008C0A78">
      <w:pPr>
        <w:pStyle w:val="CommentText"/>
      </w:pPr>
      <w:r>
        <w:rPr>
          <w:rStyle w:val="CommentReference"/>
        </w:rPr>
        <w:annotationRef/>
      </w:r>
      <w:r>
        <w:t>were there other significant differences among these seven types? Or was it only between racial slurs and the other six?  Perhaps provide another table here with specific post-hoc tests between the seven.</w:t>
      </w:r>
    </w:p>
  </w:comment>
  <w:comment w:id="76" w:author="Author" w:initials="A">
    <w:p w14:paraId="7CD2FD88" w14:textId="74BD0D2C" w:rsidR="00CE09F4" w:rsidRDefault="00CE09F4">
      <w:pPr>
        <w:pStyle w:val="CommentText"/>
      </w:pPr>
      <w:r>
        <w:rPr>
          <w:rStyle w:val="CommentReference"/>
        </w:rPr>
        <w:annotationRef/>
      </w:r>
      <w:r>
        <w:t>Removed first person pronouns.</w:t>
      </w:r>
    </w:p>
  </w:comment>
  <w:comment w:id="77" w:author="Author" w:initials="A">
    <w:p w14:paraId="67BB43E0" w14:textId="77777777" w:rsidR="008C0A78" w:rsidRDefault="008C0A78">
      <w:pPr>
        <w:pStyle w:val="CommentText"/>
      </w:pPr>
      <w:r>
        <w:rPr>
          <w:rStyle w:val="CommentReference"/>
        </w:rPr>
        <w:annotationRef/>
      </w:r>
      <w:r>
        <w:t>this was a significant finding, use the word “result” rather than “trend”; don’t sell yourself short</w:t>
      </w:r>
    </w:p>
  </w:comment>
  <w:comment w:id="78" w:author="Author" w:initials="A">
    <w:p w14:paraId="1627DFD0" w14:textId="77777777" w:rsidR="008C0A78" w:rsidRDefault="008C0A78">
      <w:pPr>
        <w:pStyle w:val="CommentText"/>
      </w:pPr>
      <w:r>
        <w:rPr>
          <w:rStyle w:val="CommentReference"/>
        </w:rPr>
        <w:annotationRef/>
      </w:r>
      <w:r>
        <w:t xml:space="preserve">Changed. </w:t>
      </w:r>
    </w:p>
  </w:comment>
  <w:comment w:id="79" w:author="Author" w:initials="A">
    <w:p w14:paraId="12C1F692" w14:textId="77777777" w:rsidR="008C0A78" w:rsidRDefault="008C0A78">
      <w:pPr>
        <w:pStyle w:val="CommentText"/>
      </w:pPr>
      <w:r>
        <w:rPr>
          <w:rStyle w:val="CommentReference"/>
        </w:rPr>
        <w:annotationRef/>
      </w:r>
      <w:r>
        <w:t>I think it would be good to stick with LGBT in all mentions of this category</w:t>
      </w:r>
    </w:p>
  </w:comment>
  <w:comment w:id="80" w:author="Author" w:initials="A">
    <w:p w14:paraId="361D07DF" w14:textId="77777777" w:rsidR="008C0A78" w:rsidRDefault="008C0A78">
      <w:pPr>
        <w:pStyle w:val="CommentText"/>
      </w:pPr>
      <w:r>
        <w:rPr>
          <w:rStyle w:val="CommentReference"/>
        </w:rPr>
        <w:annotationRef/>
      </w:r>
      <w:r>
        <w:t>Changed.</w:t>
      </w:r>
    </w:p>
  </w:comment>
  <w:comment w:id="81" w:author="Author" w:initials="A">
    <w:p w14:paraId="12C3BEC5" w14:textId="77777777" w:rsidR="008C0A78" w:rsidRDefault="008C0A78">
      <w:pPr>
        <w:pStyle w:val="CommentText"/>
      </w:pPr>
      <w:r>
        <w:rPr>
          <w:rStyle w:val="CommentReference"/>
        </w:rPr>
        <w:annotationRef/>
      </w:r>
      <w:r>
        <w:t xml:space="preserve">I would maybe rephrase this as it sounds negative towards women; which I’m sure was not the intention </w:t>
      </w:r>
    </w:p>
  </w:comment>
  <w:comment w:id="82" w:author="Author" w:initials="A">
    <w:p w14:paraId="7A7A4D5A" w14:textId="77777777" w:rsidR="008C0A78" w:rsidRDefault="008C0A78">
      <w:pPr>
        <w:pStyle w:val="CommentText"/>
      </w:pPr>
      <w:r>
        <w:rPr>
          <w:rStyle w:val="CommentReference"/>
        </w:rPr>
        <w:annotationRef/>
      </w:r>
      <w:r>
        <w:t>Rephrased.</w:t>
      </w:r>
    </w:p>
  </w:comment>
  <w:comment w:id="83" w:author="Author" w:initials="A">
    <w:p w14:paraId="40F661F8" w14:textId="77777777" w:rsidR="008C0A78" w:rsidRDefault="008C0A78">
      <w:pPr>
        <w:pStyle w:val="CommentText"/>
      </w:pPr>
      <w:r>
        <w:rPr>
          <w:rStyle w:val="CommentReference"/>
        </w:rPr>
        <w:annotationRef/>
      </w:r>
      <w:r>
        <w:t>Your hypothesis was that taboo words used with names would be more offensive than with objects. Discuss this here.</w:t>
      </w:r>
    </w:p>
  </w:comment>
  <w:comment w:id="84" w:author="Author" w:initials="A">
    <w:p w14:paraId="47192CB4" w14:textId="77777777" w:rsidR="008C0A78" w:rsidRDefault="008C0A78">
      <w:pPr>
        <w:pStyle w:val="CommentText"/>
      </w:pPr>
      <w:r>
        <w:rPr>
          <w:rStyle w:val="CommentReference"/>
        </w:rPr>
        <w:annotationRef/>
      </w:r>
      <w:r>
        <w:t>Added.</w:t>
      </w:r>
    </w:p>
  </w:comment>
  <w:comment w:id="86" w:author="Author" w:initials="A">
    <w:p w14:paraId="2FFD31E8" w14:textId="09A34EB1" w:rsidR="008C0A78" w:rsidRDefault="008C0A78">
      <w:pPr>
        <w:pStyle w:val="CommentText"/>
      </w:pPr>
      <w:r>
        <w:rPr>
          <w:rStyle w:val="CommentReference"/>
        </w:rPr>
        <w:annotationRef/>
      </w:r>
      <w:r>
        <w:t>“address” more appropriate than “fix”</w:t>
      </w:r>
    </w:p>
  </w:comment>
  <w:comment w:id="87" w:author="Author" w:initials="A">
    <w:p w14:paraId="43FC28AA" w14:textId="795F8393" w:rsidR="00CE09F4" w:rsidRDefault="00CE09F4">
      <w:pPr>
        <w:pStyle w:val="CommentText"/>
      </w:pPr>
      <w:r>
        <w:rPr>
          <w:rStyle w:val="CommentReference"/>
        </w:rPr>
        <w:annotationRef/>
      </w:r>
      <w:r>
        <w:t>Changed word choices.</w:t>
      </w:r>
    </w:p>
  </w:comment>
  <w:comment w:id="96" w:author="Author" w:initials="A">
    <w:p w14:paraId="2BD4C56A" w14:textId="77777777" w:rsidR="008C0A78" w:rsidRPr="00EB32FF" w:rsidRDefault="008C0A78">
      <w:pPr>
        <w:pStyle w:val="CommentText"/>
      </w:pPr>
      <w:r>
        <w:rPr>
          <w:rStyle w:val="CommentReference"/>
        </w:rPr>
        <w:annotationRef/>
      </w:r>
      <w:r>
        <w:t xml:space="preserve">This seems like it should be part of the method section.  Perhaps start with a general overview for </w:t>
      </w:r>
      <w:r>
        <w:rPr>
          <w:i/>
        </w:rPr>
        <w:t>why</w:t>
      </w:r>
      <w:r>
        <w:t xml:space="preserve"> you decided to explore semantic processing of taboo words.</w:t>
      </w:r>
    </w:p>
  </w:comment>
  <w:comment w:id="97" w:author="Author" w:initials="A">
    <w:p w14:paraId="1CA64D0D" w14:textId="77777777" w:rsidR="008C0A78" w:rsidRDefault="008C0A78">
      <w:pPr>
        <w:pStyle w:val="CommentText"/>
      </w:pPr>
      <w:r>
        <w:rPr>
          <w:rStyle w:val="CommentReference"/>
        </w:rPr>
        <w:annotationRef/>
      </w:r>
      <w:r>
        <w:t xml:space="preserve">Edited this section to add why memory and semantics could be important. </w:t>
      </w:r>
    </w:p>
  </w:comment>
  <w:comment w:id="98" w:author="Author" w:initials="A">
    <w:p w14:paraId="2C635633" w14:textId="69A625E2" w:rsidR="008C0A78" w:rsidRDefault="008C0A78">
      <w:pPr>
        <w:pStyle w:val="CommentText"/>
      </w:pPr>
      <w:r>
        <w:rPr>
          <w:rStyle w:val="CommentReference"/>
        </w:rPr>
        <w:annotationRef/>
      </w:r>
      <w:r>
        <w:t>See comment from Experiment 1 regarding reporting of demographic information</w:t>
      </w:r>
    </w:p>
  </w:comment>
  <w:comment w:id="100" w:author="Author" w:initials="A">
    <w:p w14:paraId="45D2E552" w14:textId="77777777" w:rsidR="008C0A78" w:rsidRDefault="008C0A78" w:rsidP="00E04593">
      <w:pPr>
        <w:pStyle w:val="CommentText"/>
      </w:pPr>
      <w:r>
        <w:rPr>
          <w:rStyle w:val="CommentReference"/>
        </w:rPr>
        <w:annotationRef/>
      </w:r>
      <w:r>
        <w:t>provide an example</w:t>
      </w:r>
    </w:p>
  </w:comment>
  <w:comment w:id="101" w:author="Author" w:initials="A">
    <w:p w14:paraId="46B46004" w14:textId="77777777" w:rsidR="008C0A78" w:rsidRDefault="008C0A78">
      <w:pPr>
        <w:pStyle w:val="CommentText"/>
      </w:pPr>
      <w:r>
        <w:rPr>
          <w:rStyle w:val="CommentReference"/>
        </w:rPr>
        <w:annotationRef/>
      </w:r>
      <w:r>
        <w:t xml:space="preserve">Examples are listed above in the new order of this section, so we referenced that part. </w:t>
      </w:r>
    </w:p>
  </w:comment>
  <w:comment w:id="102" w:author="Author" w:initials="A">
    <w:p w14:paraId="10D46281" w14:textId="77777777" w:rsidR="008C0A78" w:rsidRDefault="008C0A78" w:rsidP="00E04593">
      <w:pPr>
        <w:pStyle w:val="CommentText"/>
      </w:pPr>
      <w:r>
        <w:rPr>
          <w:rStyle w:val="CommentReference"/>
        </w:rPr>
        <w:annotationRef/>
      </w:r>
      <w:r>
        <w:t>This statement contradicts itself.  You either did have them rate but are not reporting because they followed the same pattern of results as Experiment 1 OR you did not have them rate them at all.</w:t>
      </w:r>
    </w:p>
  </w:comment>
  <w:comment w:id="103" w:author="Author" w:initials="A">
    <w:p w14:paraId="3ED3BBAA" w14:textId="77777777" w:rsidR="008C0A78" w:rsidRDefault="008C0A78">
      <w:pPr>
        <w:pStyle w:val="CommentText"/>
      </w:pPr>
      <w:r>
        <w:rPr>
          <w:rStyle w:val="CommentReference"/>
        </w:rPr>
        <w:annotationRef/>
      </w:r>
      <w:r>
        <w:t xml:space="preserve">Edited for clarity. </w:t>
      </w:r>
    </w:p>
  </w:comment>
  <w:comment w:id="104" w:author="Author" w:initials="A">
    <w:p w14:paraId="5BD34990" w14:textId="77777777" w:rsidR="008C0A78" w:rsidRDefault="008C0A78" w:rsidP="00E04593">
      <w:pPr>
        <w:pStyle w:val="CommentText"/>
      </w:pPr>
      <w:r>
        <w:rPr>
          <w:rStyle w:val="CommentReference"/>
        </w:rPr>
        <w:annotationRef/>
      </w:r>
      <w:r>
        <w:t>grammar</w:t>
      </w:r>
    </w:p>
  </w:comment>
  <w:comment w:id="105" w:author="Author" w:initials="A">
    <w:p w14:paraId="53BA0D3A" w14:textId="77777777" w:rsidR="008C0A78" w:rsidRDefault="008C0A78">
      <w:pPr>
        <w:pStyle w:val="CommentText"/>
      </w:pPr>
      <w:r>
        <w:rPr>
          <w:rStyle w:val="CommentReference"/>
        </w:rPr>
        <w:annotationRef/>
      </w:r>
      <w:r>
        <w:t xml:space="preserve">Edited. </w:t>
      </w:r>
    </w:p>
  </w:comment>
  <w:comment w:id="106" w:author="Author" w:initials="A">
    <w:p w14:paraId="239A43D6" w14:textId="77777777" w:rsidR="008C0A78" w:rsidRDefault="008C0A78">
      <w:pPr>
        <w:pStyle w:val="CommentText"/>
      </w:pPr>
      <w:r>
        <w:rPr>
          <w:rStyle w:val="CommentReference"/>
        </w:rPr>
        <w:annotationRef/>
      </w:r>
      <w:r>
        <w:t>see comment from Experiment 1 and repeat changes for analyses below.</w:t>
      </w:r>
    </w:p>
  </w:comment>
  <w:comment w:id="107" w:author="Author" w:initials="A">
    <w:p w14:paraId="70293371" w14:textId="77777777" w:rsidR="008C0A78" w:rsidRDefault="008C0A78">
      <w:pPr>
        <w:pStyle w:val="CommentText"/>
      </w:pPr>
      <w:r>
        <w:rPr>
          <w:rStyle w:val="CommentReference"/>
        </w:rPr>
        <w:annotationRef/>
      </w:r>
      <w:r>
        <w:t xml:space="preserve">Edited. </w:t>
      </w:r>
    </w:p>
  </w:comment>
  <w:comment w:id="108" w:author="Author" w:initials="A">
    <w:p w14:paraId="7C63B32B" w14:textId="72C74280" w:rsidR="008C0A78" w:rsidRDefault="008C0A78">
      <w:pPr>
        <w:pStyle w:val="CommentText"/>
      </w:pPr>
      <w:r>
        <w:rPr>
          <w:rStyle w:val="CommentReference"/>
        </w:rPr>
        <w:annotationRef/>
      </w:r>
      <w:r>
        <w:t>write out the independent variable name here</w:t>
      </w:r>
    </w:p>
  </w:comment>
  <w:comment w:id="109" w:author="Author" w:initials="A">
    <w:p w14:paraId="14FCC266" w14:textId="11478806" w:rsidR="00CE09F4" w:rsidRDefault="00CE09F4">
      <w:pPr>
        <w:pStyle w:val="CommentText"/>
      </w:pPr>
      <w:r>
        <w:rPr>
          <w:rStyle w:val="CommentReference"/>
        </w:rPr>
        <w:annotationRef/>
      </w:r>
      <w:r>
        <w:t>Which IV’s are these. Ask in meeting.</w:t>
      </w:r>
    </w:p>
  </w:comment>
  <w:comment w:id="110" w:author="Author" w:initials="A">
    <w:p w14:paraId="77A779EC" w14:textId="77777777" w:rsidR="008C0A78" w:rsidRDefault="008C0A78">
      <w:pPr>
        <w:pStyle w:val="CommentText"/>
      </w:pPr>
      <w:r>
        <w:rPr>
          <w:rStyle w:val="CommentReference"/>
        </w:rPr>
        <w:annotationRef/>
      </w:r>
      <w:r>
        <w:t xml:space="preserve">Edited this sentence to clarify, as requested in comment. </w:t>
      </w:r>
    </w:p>
  </w:comment>
  <w:comment w:id="111" w:author="Author" w:initials="A">
    <w:p w14:paraId="0597A7A1" w14:textId="77777777" w:rsidR="008C0A78" w:rsidRDefault="008C0A78">
      <w:pPr>
        <w:pStyle w:val="CommentText"/>
      </w:pPr>
      <w:r>
        <w:rPr>
          <w:rStyle w:val="CommentReference"/>
        </w:rPr>
        <w:annotationRef/>
      </w:r>
      <w:r>
        <w:t>This is really interesting/provides a great lens to explore your results and should be discussed in greater length or perhaps add a bit about this to the introduction.</w:t>
      </w:r>
    </w:p>
  </w:comment>
  <w:comment w:id="112" w:author="Author" w:initials="A">
    <w:p w14:paraId="26068CC1" w14:textId="77777777" w:rsidR="008C0A78" w:rsidRDefault="008C0A78">
      <w:pPr>
        <w:pStyle w:val="CommentText"/>
      </w:pPr>
      <w:r>
        <w:rPr>
          <w:rStyle w:val="CommentReference"/>
        </w:rPr>
        <w:annotationRef/>
      </w:r>
      <w:r>
        <w:t xml:space="preserve">We added this reference and a couple others on semantic processing and coding to the justification section of experiment 2.  </w:t>
      </w:r>
    </w:p>
  </w:comment>
  <w:comment w:id="113" w:author="Author" w:initials="A">
    <w:p w14:paraId="656EFB6F" w14:textId="20A91A41" w:rsidR="008C0A78" w:rsidRDefault="008C0A78">
      <w:pPr>
        <w:pStyle w:val="CommentText"/>
      </w:pPr>
      <w:r>
        <w:rPr>
          <w:rStyle w:val="CommentReference"/>
        </w:rPr>
        <w:annotationRef/>
      </w:r>
      <w:r>
        <w:t>You don’t talk much about this in the literature review; add a bit about some prior research that studied this</w:t>
      </w:r>
    </w:p>
  </w:comment>
  <w:comment w:id="114" w:author="Author" w:initials="A">
    <w:p w14:paraId="6452839B" w14:textId="77777777" w:rsidR="008C0A78" w:rsidRDefault="008C0A78">
      <w:pPr>
        <w:pStyle w:val="CommentText"/>
      </w:pPr>
      <w:r>
        <w:rPr>
          <w:rStyle w:val="CommentReference"/>
        </w:rPr>
        <w:annotationRef/>
      </w:r>
      <w:r>
        <w:t>provide exact p-values</w:t>
      </w:r>
    </w:p>
  </w:comment>
  <w:comment w:id="115" w:author="Author" w:initials="A">
    <w:p w14:paraId="4C8FB3B0" w14:textId="77777777" w:rsidR="008C0A78" w:rsidRDefault="008C0A78">
      <w:pPr>
        <w:pStyle w:val="CommentText"/>
      </w:pPr>
      <w:r>
        <w:rPr>
          <w:rStyle w:val="CommentReference"/>
        </w:rPr>
        <w:annotationRef/>
      </w:r>
      <w:r>
        <w:t xml:space="preserve">Edited. </w:t>
      </w:r>
    </w:p>
  </w:comment>
  <w:comment w:id="116" w:author="Author" w:initials="A">
    <w:p w14:paraId="3FED53BC" w14:textId="77777777" w:rsidR="008C0A78" w:rsidRDefault="008C0A78">
      <w:pPr>
        <w:pStyle w:val="CommentText"/>
      </w:pPr>
      <w:r>
        <w:rPr>
          <w:rStyle w:val="CommentReference"/>
        </w:rPr>
        <w:annotationRef/>
      </w:r>
      <w:r>
        <w:t>provide exact p-values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707FE8" w15:done="1"/>
  <w15:commentEx w15:paraId="1DFC6F5D" w15:done="0"/>
  <w15:commentEx w15:paraId="4AAD0CB2" w15:done="1"/>
  <w15:commentEx w15:paraId="6BCCEA71" w15:paraIdParent="4AAD0CB2" w15:done="1"/>
  <w15:commentEx w15:paraId="1A7A8738" w15:done="1"/>
  <w15:commentEx w15:paraId="69A22AD6" w15:paraIdParent="1A7A8738" w15:done="1"/>
  <w15:commentEx w15:paraId="25F3300F" w15:done="1"/>
  <w15:commentEx w15:paraId="7D877F65" w15:paraIdParent="25F3300F" w15:done="1"/>
  <w15:commentEx w15:paraId="30DAF0DA" w15:done="0"/>
  <w15:commentEx w15:paraId="58DE8A5E" w15:paraIdParent="30DAF0DA" w15:done="0"/>
  <w15:commentEx w15:paraId="19BF1F06" w15:done="1"/>
  <w15:commentEx w15:paraId="5415F156" w15:paraIdParent="19BF1F06" w15:done="1"/>
  <w15:commentEx w15:paraId="68D84702" w15:done="1"/>
  <w15:commentEx w15:paraId="4C28FE9A" w15:paraIdParent="68D84702" w15:done="1"/>
  <w15:commentEx w15:paraId="5BBC42D8" w15:done="1"/>
  <w15:commentEx w15:paraId="605D3DB2" w15:paraIdParent="5BBC42D8" w15:done="1"/>
  <w15:commentEx w15:paraId="0509D268" w15:done="0"/>
  <w15:commentEx w15:paraId="6AF752F8" w15:paraIdParent="0509D268" w15:done="0"/>
  <w15:commentEx w15:paraId="7414BEB6" w15:done="1"/>
  <w15:commentEx w15:paraId="5AE53F48" w15:paraIdParent="7414BEB6" w15:done="1"/>
  <w15:commentEx w15:paraId="23BF95A6" w15:done="0"/>
  <w15:commentEx w15:paraId="27B98E0A" w15:done="1"/>
  <w15:commentEx w15:paraId="148AEA28" w15:paraIdParent="27B98E0A" w15:done="1"/>
  <w15:commentEx w15:paraId="3045AFD0" w15:done="1"/>
  <w15:commentEx w15:paraId="7C7689A3" w15:paraIdParent="3045AFD0" w15:done="1"/>
  <w15:commentEx w15:paraId="400F7CF8" w15:done="0"/>
  <w15:commentEx w15:paraId="6B2644B4" w15:done="0"/>
  <w15:commentEx w15:paraId="54665116" w15:done="0"/>
  <w15:commentEx w15:paraId="0115E9AD" w15:paraIdParent="54665116" w15:done="0"/>
  <w15:commentEx w15:paraId="5E19DD77" w15:done="0"/>
  <w15:commentEx w15:paraId="5F9A2E4E" w15:paraIdParent="5E19DD77" w15:done="0"/>
  <w15:commentEx w15:paraId="38AF83FF" w15:done="1"/>
  <w15:commentEx w15:paraId="4067933F" w15:paraIdParent="38AF83FF" w15:done="1"/>
  <w15:commentEx w15:paraId="2C088C24" w15:done="0"/>
  <w15:commentEx w15:paraId="02D015F5" w15:paraIdParent="2C088C24" w15:done="0"/>
  <w15:commentEx w15:paraId="0D3D720A" w15:done="0"/>
  <w15:commentEx w15:paraId="759E6F2E" w15:done="1"/>
  <w15:commentEx w15:paraId="5A1C3A3C" w15:done="0"/>
  <w15:commentEx w15:paraId="60E067D9" w15:done="0"/>
  <w15:commentEx w15:paraId="4CB99EA5" w15:paraIdParent="60E067D9" w15:done="0"/>
  <w15:commentEx w15:paraId="63D973B2" w15:done="0"/>
  <w15:commentEx w15:paraId="1443B3EB" w15:done="0"/>
  <w15:commentEx w15:paraId="00EF347D" w15:paraIdParent="1443B3EB" w15:done="0"/>
  <w15:commentEx w15:paraId="645A5A2E" w15:done="0"/>
  <w15:commentEx w15:paraId="0F66C7F5" w15:done="1"/>
  <w15:commentEx w15:paraId="7511AD3C" w15:paraIdParent="0F66C7F5" w15:done="1"/>
  <w15:commentEx w15:paraId="5160BD56" w15:done="0"/>
  <w15:commentEx w15:paraId="56AEC5A5" w15:done="0"/>
  <w15:commentEx w15:paraId="13358CEA" w15:paraIdParent="56AEC5A5" w15:done="0"/>
  <w15:commentEx w15:paraId="422FCF95" w15:done="1"/>
  <w15:commentEx w15:paraId="3F3B597A" w15:paraIdParent="422FCF95" w15:done="1"/>
  <w15:commentEx w15:paraId="62E468B2" w15:done="1"/>
  <w15:commentEx w15:paraId="6F916A86" w15:paraIdParent="62E468B2" w15:done="1"/>
  <w15:commentEx w15:paraId="06223C9D" w15:done="1"/>
  <w15:commentEx w15:paraId="6A7C0E3A" w15:paraIdParent="06223C9D" w15:done="1"/>
  <w15:commentEx w15:paraId="14E263CC" w15:done="0"/>
  <w15:commentEx w15:paraId="639B159A" w15:paraIdParent="14E263CC" w15:done="0"/>
  <w15:commentEx w15:paraId="3FFE860F" w15:done="0"/>
  <w15:commentEx w15:paraId="1DEBD348" w15:paraIdParent="3FFE860F" w15:done="0"/>
  <w15:commentEx w15:paraId="2BE2BB77" w15:done="0"/>
  <w15:commentEx w15:paraId="343E8A70" w15:paraIdParent="2BE2BB77" w15:done="0"/>
  <w15:commentEx w15:paraId="5E51CC18" w15:paraIdParent="2BE2BB77" w15:done="0"/>
  <w15:commentEx w15:paraId="343AB3F1" w15:done="1"/>
  <w15:commentEx w15:paraId="4B15FB78" w15:paraIdParent="343AB3F1" w15:done="1"/>
  <w15:commentEx w15:paraId="4EE82B4C" w15:done="0"/>
  <w15:commentEx w15:paraId="140198EA" w15:paraIdParent="4EE82B4C" w15:done="0"/>
  <w15:commentEx w15:paraId="255CF90C" w15:done="1"/>
  <w15:commentEx w15:paraId="7ACAFBA6" w15:done="1"/>
  <w15:commentEx w15:paraId="58251BA5" w15:paraIdParent="7ACAFBA6" w15:done="1"/>
  <w15:commentEx w15:paraId="22A26B06" w15:done="1"/>
  <w15:commentEx w15:paraId="7CD2FD88" w15:done="0"/>
  <w15:commentEx w15:paraId="67BB43E0" w15:done="1"/>
  <w15:commentEx w15:paraId="1627DFD0" w15:paraIdParent="67BB43E0" w15:done="1"/>
  <w15:commentEx w15:paraId="12C1F692" w15:done="1"/>
  <w15:commentEx w15:paraId="361D07DF" w15:paraIdParent="12C1F692" w15:done="1"/>
  <w15:commentEx w15:paraId="12C3BEC5" w15:done="1"/>
  <w15:commentEx w15:paraId="7A7A4D5A" w15:paraIdParent="12C3BEC5" w15:done="1"/>
  <w15:commentEx w15:paraId="40F661F8" w15:done="1"/>
  <w15:commentEx w15:paraId="47192CB4" w15:paraIdParent="40F661F8" w15:done="1"/>
  <w15:commentEx w15:paraId="2FFD31E8" w15:done="0"/>
  <w15:commentEx w15:paraId="43FC28AA" w15:paraIdParent="2FFD31E8" w15:done="0"/>
  <w15:commentEx w15:paraId="2BD4C56A" w15:done="1"/>
  <w15:commentEx w15:paraId="1CA64D0D" w15:paraIdParent="2BD4C56A" w15:done="1"/>
  <w15:commentEx w15:paraId="2C635633" w15:done="0"/>
  <w15:commentEx w15:paraId="45D2E552" w15:done="1"/>
  <w15:commentEx w15:paraId="46B46004" w15:paraIdParent="45D2E552" w15:done="1"/>
  <w15:commentEx w15:paraId="10D46281" w15:done="1"/>
  <w15:commentEx w15:paraId="3ED3BBAA" w15:paraIdParent="10D46281" w15:done="1"/>
  <w15:commentEx w15:paraId="5BD34990" w15:done="1"/>
  <w15:commentEx w15:paraId="53BA0D3A" w15:paraIdParent="5BD34990" w15:done="1"/>
  <w15:commentEx w15:paraId="239A43D6" w15:done="1"/>
  <w15:commentEx w15:paraId="70293371" w15:paraIdParent="239A43D6" w15:done="1"/>
  <w15:commentEx w15:paraId="7C63B32B" w15:done="0"/>
  <w15:commentEx w15:paraId="14FCC266" w15:paraIdParent="7C63B32B" w15:done="0"/>
  <w15:commentEx w15:paraId="77A779EC" w15:done="1"/>
  <w15:commentEx w15:paraId="0597A7A1" w15:done="1"/>
  <w15:commentEx w15:paraId="26068CC1" w15:paraIdParent="0597A7A1" w15:done="1"/>
  <w15:commentEx w15:paraId="656EFB6F" w15:done="0"/>
  <w15:commentEx w15:paraId="6452839B" w15:done="1"/>
  <w15:commentEx w15:paraId="4C8FB3B0" w15:paraIdParent="6452839B" w15:done="1"/>
  <w15:commentEx w15:paraId="3FED53B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707FE8" w16cid:durableId="1E2D3DD5"/>
  <w16cid:commentId w16cid:paraId="4AAD0CB2" w16cid:durableId="1E1DF9F1"/>
  <w16cid:commentId w16cid:paraId="6BCCEA71" w16cid:durableId="1E1DFC98"/>
  <w16cid:commentId w16cid:paraId="69527991" w16cid:durableId="1E1DF9F3"/>
  <w16cid:commentId w16cid:paraId="1C0EA59E" w16cid:durableId="1E1DFD6C"/>
  <w16cid:commentId w16cid:paraId="78F44E20" w16cid:durableId="1E1DF9F4"/>
  <w16cid:commentId w16cid:paraId="4F661683" w16cid:durableId="1E1EBE44"/>
  <w16cid:commentId w16cid:paraId="1A7A8738" w16cid:durableId="1E1DF9F5"/>
  <w16cid:commentId w16cid:paraId="69A22AD6" w16cid:durableId="1E1EBEBE"/>
  <w16cid:commentId w16cid:paraId="25F3300F" w16cid:durableId="1E1DF9F7"/>
  <w16cid:commentId w16cid:paraId="7D877F65" w16cid:durableId="1E1DFE0B"/>
  <w16cid:commentId w16cid:paraId="522F3EA0" w16cid:durableId="1E1DF9F8"/>
  <w16cid:commentId w16cid:paraId="7982608E" w16cid:durableId="1E1DFE38"/>
  <w16cid:commentId w16cid:paraId="19BF1F06" w16cid:durableId="1E1DF9F9"/>
  <w16cid:commentId w16cid:paraId="5415F156" w16cid:durableId="1E1DFEBC"/>
  <w16cid:commentId w16cid:paraId="68D84702" w16cid:durableId="1E1DF9FA"/>
  <w16cid:commentId w16cid:paraId="4C28FE9A" w16cid:durableId="1E1DFED1"/>
  <w16cid:commentId w16cid:paraId="5BBC42D8" w16cid:durableId="1E1DF9FB"/>
  <w16cid:commentId w16cid:paraId="605D3DB2" w16cid:durableId="1E1DFF40"/>
  <w16cid:commentId w16cid:paraId="7414BEB6" w16cid:durableId="1E1DF9FC"/>
  <w16cid:commentId w16cid:paraId="5AE53F48" w16cid:durableId="1E1DFF58"/>
  <w16cid:commentId w16cid:paraId="27B98E0A" w16cid:durableId="1E1EBE81"/>
  <w16cid:commentId w16cid:paraId="148AEA28" w16cid:durableId="1E1EBE80"/>
  <w16cid:commentId w16cid:paraId="3045AFD0" w16cid:durableId="1E1EBE7F"/>
  <w16cid:commentId w16cid:paraId="7C7689A3" w16cid:durableId="1E1EBE7E"/>
  <w16cid:commentId w16cid:paraId="6A8B3291" w16cid:durableId="1E1DF9FD"/>
  <w16cid:commentId w16cid:paraId="791FC45B" w16cid:durableId="1E1DF9FE"/>
  <w16cid:commentId w16cid:paraId="52BCD589" w16cid:durableId="1E1E025A"/>
  <w16cid:commentId w16cid:paraId="3158D9FD" w16cid:durableId="1E1EC8B1"/>
  <w16cid:commentId w16cid:paraId="38AF83FF" w16cid:durableId="1E1DF9FF"/>
  <w16cid:commentId w16cid:paraId="4067933F" w16cid:durableId="1E24140D"/>
  <w16cid:commentId w16cid:paraId="6088A7E9" w16cid:durableId="1E1DFA02"/>
  <w16cid:commentId w16cid:paraId="759E6F2E" w16cid:durableId="1E241533"/>
  <w16cid:commentId w16cid:paraId="5A1C3A3C" w16cid:durableId="1E1DFA03"/>
  <w16cid:commentId w16cid:paraId="07F2F9D3" w16cid:durableId="1E1EC223"/>
  <w16cid:commentId w16cid:paraId="0F66C7F5" w16cid:durableId="1E1EC222"/>
  <w16cid:commentId w16cid:paraId="7511AD3C" w16cid:durableId="1E1EC221"/>
  <w16cid:commentId w16cid:paraId="422FCF95" w16cid:durableId="1E1ED5F8"/>
  <w16cid:commentId w16cid:paraId="3F3B597A" w16cid:durableId="1E1F1927"/>
  <w16cid:commentId w16cid:paraId="62E468B2" w16cid:durableId="1E1DFA04"/>
  <w16cid:commentId w16cid:paraId="6F916A86" w16cid:durableId="1E1EC22B"/>
  <w16cid:commentId w16cid:paraId="38B08C2B" w16cid:durableId="1E1DFA05"/>
  <w16cid:commentId w16cid:paraId="67FE2044" w16cid:durableId="1E1E056E"/>
  <w16cid:commentId w16cid:paraId="1B28B7F5" w16cid:durableId="1E1DFA06"/>
  <w16cid:commentId w16cid:paraId="0425F106" w16cid:durableId="1E1DFA07"/>
  <w16cid:commentId w16cid:paraId="3E9C1D71" w16cid:durableId="1E1E05D6"/>
  <w16cid:commentId w16cid:paraId="06223C9D" w16cid:durableId="1E1DFA08"/>
  <w16cid:commentId w16cid:paraId="6A7C0E3A" w16cid:durableId="1E1E0611"/>
  <w16cid:commentId w16cid:paraId="343AB3F1" w16cid:durableId="1E1DFA09"/>
  <w16cid:commentId w16cid:paraId="4B15FB78" w16cid:durableId="1E1E0766"/>
  <w16cid:commentId w16cid:paraId="255CF90C" w16cid:durableId="1E1ED784"/>
  <w16cid:commentId w16cid:paraId="7ACAFBA6" w16cid:durableId="1E1DFA0C"/>
  <w16cid:commentId w16cid:paraId="58251BA5" w16cid:durableId="1E1ED773"/>
  <w16cid:commentId w16cid:paraId="22A26B06" w16cid:durableId="1E1DFA0D"/>
  <w16cid:commentId w16cid:paraId="4BF0961A" w16cid:durableId="1E1ED7B5"/>
  <w16cid:commentId w16cid:paraId="67BB43E0" w16cid:durableId="1E1DFA0E"/>
  <w16cid:commentId w16cid:paraId="1627DFD0" w16cid:durableId="1E1E07A6"/>
  <w16cid:commentId w16cid:paraId="12C1F692" w16cid:durableId="1E1DFA0F"/>
  <w16cid:commentId w16cid:paraId="361D07DF" w16cid:durableId="1E1E07C8"/>
  <w16cid:commentId w16cid:paraId="12C3BEC5" w16cid:durableId="1E1DFA10"/>
  <w16cid:commentId w16cid:paraId="7A7A4D5A" w16cid:durableId="1E1ED962"/>
  <w16cid:commentId w16cid:paraId="32E6A186" w16cid:durableId="1E1DFA11"/>
  <w16cid:commentId w16cid:paraId="54CF5530" w16cid:durableId="1E1DFA12"/>
  <w16cid:commentId w16cid:paraId="31040587" w16cid:durableId="1E1DFA13"/>
  <w16cid:commentId w16cid:paraId="0254E5E3" w16cid:durableId="1E1DFA14"/>
  <w16cid:commentId w16cid:paraId="0E03E0C7" w16cid:durableId="1E1DFA15"/>
  <w16cid:commentId w16cid:paraId="45D2E552" w16cid:durableId="1E1EE8C0"/>
  <w16cid:commentId w16cid:paraId="46B46004" w16cid:durableId="1E1EE984"/>
  <w16cid:commentId w16cid:paraId="10D46281" w16cid:durableId="1E1EE8BF"/>
  <w16cid:commentId w16cid:paraId="3ED3BBAA" w16cid:durableId="1E1EE934"/>
  <w16cid:commentId w16cid:paraId="5BD34990" w16cid:durableId="1E1EE8BE"/>
  <w16cid:commentId w16cid:paraId="53BA0D3A" w16cid:durableId="1E1EE9D0"/>
  <w16cid:commentId w16cid:paraId="239A43D6" w16cid:durableId="1E1DFA16"/>
  <w16cid:commentId w16cid:paraId="70293371" w16cid:durableId="1E1EEA5F"/>
  <w16cid:commentId w16cid:paraId="77A779EC" w16cid:durableId="1E1F1E8E"/>
  <w16cid:commentId w16cid:paraId="6EFD46F2" w16cid:durableId="1E1DFA17"/>
  <w16cid:commentId w16cid:paraId="0597A7A1" w16cid:durableId="1E1DFA18"/>
  <w16cid:commentId w16cid:paraId="26068CC1" w16cid:durableId="1E1F1F36"/>
  <w16cid:commentId w16cid:paraId="6452839B" w16cid:durableId="1E1DFA19"/>
  <w16cid:commentId w16cid:paraId="4C8FB3B0" w16cid:durableId="1E1EEBF8"/>
  <w16cid:commentId w16cid:paraId="3FED53BC" w16cid:durableId="1E1DFA1A"/>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845912" w14:textId="77777777" w:rsidR="00EE6743" w:rsidRDefault="00EE6743" w:rsidP="00294D3A">
      <w:r>
        <w:separator/>
      </w:r>
    </w:p>
  </w:endnote>
  <w:endnote w:type="continuationSeparator" w:id="0">
    <w:p w14:paraId="2AC910AB" w14:textId="77777777" w:rsidR="00EE6743" w:rsidRDefault="00EE6743" w:rsidP="00294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911AE6" w14:textId="77777777" w:rsidR="00EE6743" w:rsidRDefault="00EE6743" w:rsidP="00294D3A">
      <w:r>
        <w:separator/>
      </w:r>
    </w:p>
  </w:footnote>
  <w:footnote w:type="continuationSeparator" w:id="0">
    <w:p w14:paraId="29773416" w14:textId="77777777" w:rsidR="00EE6743" w:rsidRDefault="00EE6743" w:rsidP="00294D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78F61" w14:textId="2375C94A" w:rsidR="008C0A78" w:rsidRDefault="008C0A78">
    <w:pPr>
      <w:pStyle w:val="Header"/>
    </w:pPr>
    <w:r>
      <w:t xml:space="preserve">BUT WORDS WILL NEVER HURT ME </w:t>
    </w:r>
    <w:r>
      <w:ptab w:relativeTo="margin" w:alignment="center" w:leader="none"/>
    </w:r>
    <w:r>
      <w:ptab w:relativeTo="margin" w:alignment="right" w:leader="none"/>
    </w:r>
    <w:r>
      <w:fldChar w:fldCharType="begin"/>
    </w:r>
    <w:r>
      <w:instrText xml:space="preserve"> PAGE  \* Arabic  \* MERGEFORMAT </w:instrText>
    </w:r>
    <w:r>
      <w:fldChar w:fldCharType="separate"/>
    </w:r>
    <w:r w:rsidR="00CE09F4">
      <w:rPr>
        <w:noProof/>
      </w:rPr>
      <w:t>26</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E94B0" w14:textId="059231D0" w:rsidR="008C0A78" w:rsidRDefault="008C0A78">
    <w:pPr>
      <w:pStyle w:val="Header"/>
    </w:pPr>
    <w:r>
      <w:t>Running Head: BUT WORDS WILL NEVER HURT ME</w:t>
    </w:r>
    <w:r>
      <w:ptab w:relativeTo="margin" w:alignment="right" w:leader="none"/>
    </w:r>
    <w:r>
      <w:fldChar w:fldCharType="begin"/>
    </w:r>
    <w:r>
      <w:instrText xml:space="preserve"> PAGE  \* Arabic  \* MERGEFORMAT </w:instrText>
    </w:r>
    <w:r>
      <w:fldChar w:fldCharType="separate"/>
    </w:r>
    <w:r w:rsidR="004F3238">
      <w:rPr>
        <w:noProof/>
      </w:rPr>
      <w:t>1</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57992"/>
    <w:multiLevelType w:val="multilevel"/>
    <w:tmpl w:val="0409001D"/>
    <w:styleLink w:val="JensOutline"/>
    <w:lvl w:ilvl="0">
      <w:start w:val="1"/>
      <w:numFmt w:val="upperRoman"/>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6520082"/>
    <w:multiLevelType w:val="multilevel"/>
    <w:tmpl w:val="041AADD0"/>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678"/>
    <w:rsid w:val="00007D22"/>
    <w:rsid w:val="0001423C"/>
    <w:rsid w:val="00014E75"/>
    <w:rsid w:val="00020DF5"/>
    <w:rsid w:val="00022EAB"/>
    <w:rsid w:val="00024096"/>
    <w:rsid w:val="00024529"/>
    <w:rsid w:val="000259BE"/>
    <w:rsid w:val="00034735"/>
    <w:rsid w:val="00035CE4"/>
    <w:rsid w:val="0003653F"/>
    <w:rsid w:val="0005685A"/>
    <w:rsid w:val="000568A6"/>
    <w:rsid w:val="00056E6A"/>
    <w:rsid w:val="000571E3"/>
    <w:rsid w:val="00064678"/>
    <w:rsid w:val="00065B7E"/>
    <w:rsid w:val="00067428"/>
    <w:rsid w:val="0006762E"/>
    <w:rsid w:val="000713C0"/>
    <w:rsid w:val="000721DD"/>
    <w:rsid w:val="00075C92"/>
    <w:rsid w:val="00077929"/>
    <w:rsid w:val="00080433"/>
    <w:rsid w:val="00083550"/>
    <w:rsid w:val="00085C3E"/>
    <w:rsid w:val="00085E40"/>
    <w:rsid w:val="0009375E"/>
    <w:rsid w:val="000B32F6"/>
    <w:rsid w:val="000B6E9C"/>
    <w:rsid w:val="000C2357"/>
    <w:rsid w:val="000C2471"/>
    <w:rsid w:val="000C3639"/>
    <w:rsid w:val="000C6C61"/>
    <w:rsid w:val="000D1047"/>
    <w:rsid w:val="000D327F"/>
    <w:rsid w:val="000D7256"/>
    <w:rsid w:val="000E2529"/>
    <w:rsid w:val="000E2820"/>
    <w:rsid w:val="000E4A35"/>
    <w:rsid w:val="000E4DB2"/>
    <w:rsid w:val="000E55CC"/>
    <w:rsid w:val="000E70F1"/>
    <w:rsid w:val="000E7847"/>
    <w:rsid w:val="000E7B23"/>
    <w:rsid w:val="000F2DED"/>
    <w:rsid w:val="000F5A7A"/>
    <w:rsid w:val="001017D2"/>
    <w:rsid w:val="00110C1C"/>
    <w:rsid w:val="001121AE"/>
    <w:rsid w:val="00113C61"/>
    <w:rsid w:val="0011421D"/>
    <w:rsid w:val="00115E17"/>
    <w:rsid w:val="001355DC"/>
    <w:rsid w:val="00142646"/>
    <w:rsid w:val="001501AB"/>
    <w:rsid w:val="001506AE"/>
    <w:rsid w:val="00157E08"/>
    <w:rsid w:val="001650FC"/>
    <w:rsid w:val="00165FD9"/>
    <w:rsid w:val="00166CEE"/>
    <w:rsid w:val="001674F8"/>
    <w:rsid w:val="00170724"/>
    <w:rsid w:val="001708D5"/>
    <w:rsid w:val="0017315C"/>
    <w:rsid w:val="00180257"/>
    <w:rsid w:val="001927DD"/>
    <w:rsid w:val="001967F3"/>
    <w:rsid w:val="001A2EFB"/>
    <w:rsid w:val="001A4B04"/>
    <w:rsid w:val="001A5B5B"/>
    <w:rsid w:val="001A71D2"/>
    <w:rsid w:val="001B5ABD"/>
    <w:rsid w:val="001C25BA"/>
    <w:rsid w:val="001C3CAD"/>
    <w:rsid w:val="001D0794"/>
    <w:rsid w:val="001D0B1F"/>
    <w:rsid w:val="001D24C2"/>
    <w:rsid w:val="001D3CCD"/>
    <w:rsid w:val="001D42B2"/>
    <w:rsid w:val="001D7459"/>
    <w:rsid w:val="001E3EC1"/>
    <w:rsid w:val="001E4CF4"/>
    <w:rsid w:val="001E6B98"/>
    <w:rsid w:val="001F2544"/>
    <w:rsid w:val="001F34E9"/>
    <w:rsid w:val="001F3926"/>
    <w:rsid w:val="001F73AB"/>
    <w:rsid w:val="00204671"/>
    <w:rsid w:val="00211577"/>
    <w:rsid w:val="002151D3"/>
    <w:rsid w:val="00215E8F"/>
    <w:rsid w:val="0022104F"/>
    <w:rsid w:val="00222754"/>
    <w:rsid w:val="00225D80"/>
    <w:rsid w:val="00230289"/>
    <w:rsid w:val="00234409"/>
    <w:rsid w:val="00236701"/>
    <w:rsid w:val="00237595"/>
    <w:rsid w:val="00244E1F"/>
    <w:rsid w:val="00252822"/>
    <w:rsid w:val="002541BE"/>
    <w:rsid w:val="002558D3"/>
    <w:rsid w:val="002570D4"/>
    <w:rsid w:val="002619CB"/>
    <w:rsid w:val="002731D1"/>
    <w:rsid w:val="002751C9"/>
    <w:rsid w:val="002801AB"/>
    <w:rsid w:val="00280AB1"/>
    <w:rsid w:val="0028349E"/>
    <w:rsid w:val="00284251"/>
    <w:rsid w:val="002860E7"/>
    <w:rsid w:val="00290255"/>
    <w:rsid w:val="00290980"/>
    <w:rsid w:val="00291C0C"/>
    <w:rsid w:val="00294C01"/>
    <w:rsid w:val="00294D3A"/>
    <w:rsid w:val="00295B4B"/>
    <w:rsid w:val="00296DCE"/>
    <w:rsid w:val="002972FF"/>
    <w:rsid w:val="002A181B"/>
    <w:rsid w:val="002A26AB"/>
    <w:rsid w:val="002A3E97"/>
    <w:rsid w:val="002A5BF6"/>
    <w:rsid w:val="002B1DC8"/>
    <w:rsid w:val="002B2E25"/>
    <w:rsid w:val="002C1146"/>
    <w:rsid w:val="002C250E"/>
    <w:rsid w:val="002C37FC"/>
    <w:rsid w:val="002C39FE"/>
    <w:rsid w:val="002C41D8"/>
    <w:rsid w:val="002C726C"/>
    <w:rsid w:val="002E13D8"/>
    <w:rsid w:val="002E1DD1"/>
    <w:rsid w:val="002E716A"/>
    <w:rsid w:val="002F0AFA"/>
    <w:rsid w:val="002F2C69"/>
    <w:rsid w:val="00301A97"/>
    <w:rsid w:val="00301EE1"/>
    <w:rsid w:val="00304545"/>
    <w:rsid w:val="00316264"/>
    <w:rsid w:val="003174A1"/>
    <w:rsid w:val="003212C4"/>
    <w:rsid w:val="00321BDD"/>
    <w:rsid w:val="00322DDA"/>
    <w:rsid w:val="0032534B"/>
    <w:rsid w:val="00330AE2"/>
    <w:rsid w:val="0033234E"/>
    <w:rsid w:val="003338E9"/>
    <w:rsid w:val="0033450D"/>
    <w:rsid w:val="003370C2"/>
    <w:rsid w:val="00337687"/>
    <w:rsid w:val="00341FBE"/>
    <w:rsid w:val="00342455"/>
    <w:rsid w:val="00343D5A"/>
    <w:rsid w:val="00343FFE"/>
    <w:rsid w:val="0034455F"/>
    <w:rsid w:val="00347621"/>
    <w:rsid w:val="003510A7"/>
    <w:rsid w:val="00351A26"/>
    <w:rsid w:val="00371D50"/>
    <w:rsid w:val="0037288B"/>
    <w:rsid w:val="0037487D"/>
    <w:rsid w:val="003763BC"/>
    <w:rsid w:val="00376631"/>
    <w:rsid w:val="003813EE"/>
    <w:rsid w:val="00384B63"/>
    <w:rsid w:val="00391282"/>
    <w:rsid w:val="00393F57"/>
    <w:rsid w:val="003A2EB4"/>
    <w:rsid w:val="003A3FEF"/>
    <w:rsid w:val="003A72EC"/>
    <w:rsid w:val="003A7789"/>
    <w:rsid w:val="003C111A"/>
    <w:rsid w:val="003C1D76"/>
    <w:rsid w:val="003C5079"/>
    <w:rsid w:val="003C5C70"/>
    <w:rsid w:val="003D73B9"/>
    <w:rsid w:val="003E40F0"/>
    <w:rsid w:val="003E5A72"/>
    <w:rsid w:val="003E7CF8"/>
    <w:rsid w:val="003F5F82"/>
    <w:rsid w:val="004005BE"/>
    <w:rsid w:val="00404304"/>
    <w:rsid w:val="00405644"/>
    <w:rsid w:val="00410C88"/>
    <w:rsid w:val="00410CA6"/>
    <w:rsid w:val="00411678"/>
    <w:rsid w:val="00413F61"/>
    <w:rsid w:val="004207F9"/>
    <w:rsid w:val="00421085"/>
    <w:rsid w:val="00423708"/>
    <w:rsid w:val="00427CE4"/>
    <w:rsid w:val="00430AFA"/>
    <w:rsid w:val="0043390F"/>
    <w:rsid w:val="00434DDE"/>
    <w:rsid w:val="00434FAE"/>
    <w:rsid w:val="00436B01"/>
    <w:rsid w:val="00444DBF"/>
    <w:rsid w:val="004515E3"/>
    <w:rsid w:val="00453BE2"/>
    <w:rsid w:val="004606AE"/>
    <w:rsid w:val="00465309"/>
    <w:rsid w:val="0046530E"/>
    <w:rsid w:val="00467DDF"/>
    <w:rsid w:val="004758A2"/>
    <w:rsid w:val="00477BF5"/>
    <w:rsid w:val="00481064"/>
    <w:rsid w:val="00481EE1"/>
    <w:rsid w:val="00483204"/>
    <w:rsid w:val="0048382D"/>
    <w:rsid w:val="004855EC"/>
    <w:rsid w:val="004905EB"/>
    <w:rsid w:val="00491C59"/>
    <w:rsid w:val="00493B05"/>
    <w:rsid w:val="00494B1E"/>
    <w:rsid w:val="004A3397"/>
    <w:rsid w:val="004A3F39"/>
    <w:rsid w:val="004A75DB"/>
    <w:rsid w:val="004B3F03"/>
    <w:rsid w:val="004B4577"/>
    <w:rsid w:val="004B4F82"/>
    <w:rsid w:val="004B601C"/>
    <w:rsid w:val="004D2A7E"/>
    <w:rsid w:val="004D447F"/>
    <w:rsid w:val="004E41DD"/>
    <w:rsid w:val="004E5B3D"/>
    <w:rsid w:val="004F1196"/>
    <w:rsid w:val="004F3238"/>
    <w:rsid w:val="004F60A8"/>
    <w:rsid w:val="00500519"/>
    <w:rsid w:val="0050137E"/>
    <w:rsid w:val="00501C55"/>
    <w:rsid w:val="00502EAD"/>
    <w:rsid w:val="005110E9"/>
    <w:rsid w:val="0051676C"/>
    <w:rsid w:val="00517E31"/>
    <w:rsid w:val="005204BD"/>
    <w:rsid w:val="00521FF4"/>
    <w:rsid w:val="00525FCB"/>
    <w:rsid w:val="00534C15"/>
    <w:rsid w:val="00536341"/>
    <w:rsid w:val="00536601"/>
    <w:rsid w:val="00537C3A"/>
    <w:rsid w:val="00543080"/>
    <w:rsid w:val="00544CC5"/>
    <w:rsid w:val="005504D7"/>
    <w:rsid w:val="0055072C"/>
    <w:rsid w:val="00550912"/>
    <w:rsid w:val="00561A0B"/>
    <w:rsid w:val="00563AB4"/>
    <w:rsid w:val="00570822"/>
    <w:rsid w:val="00573CE4"/>
    <w:rsid w:val="00575644"/>
    <w:rsid w:val="00575C9D"/>
    <w:rsid w:val="00576DB7"/>
    <w:rsid w:val="005800BD"/>
    <w:rsid w:val="00581610"/>
    <w:rsid w:val="0058680D"/>
    <w:rsid w:val="00586D07"/>
    <w:rsid w:val="00590AA1"/>
    <w:rsid w:val="00590D03"/>
    <w:rsid w:val="00590DA7"/>
    <w:rsid w:val="00594BF4"/>
    <w:rsid w:val="00597C96"/>
    <w:rsid w:val="005A0B76"/>
    <w:rsid w:val="005A1626"/>
    <w:rsid w:val="005B0ACA"/>
    <w:rsid w:val="005B50D5"/>
    <w:rsid w:val="005B6647"/>
    <w:rsid w:val="005B6F1D"/>
    <w:rsid w:val="005B7926"/>
    <w:rsid w:val="005B7CC7"/>
    <w:rsid w:val="005C20D2"/>
    <w:rsid w:val="005C4428"/>
    <w:rsid w:val="005C5883"/>
    <w:rsid w:val="005C728E"/>
    <w:rsid w:val="005D4D99"/>
    <w:rsid w:val="005E3FBF"/>
    <w:rsid w:val="005E4195"/>
    <w:rsid w:val="005E578F"/>
    <w:rsid w:val="005E6962"/>
    <w:rsid w:val="005F2D2A"/>
    <w:rsid w:val="005F2F34"/>
    <w:rsid w:val="005F39BB"/>
    <w:rsid w:val="00602E1F"/>
    <w:rsid w:val="00606F08"/>
    <w:rsid w:val="0060767F"/>
    <w:rsid w:val="006148EA"/>
    <w:rsid w:val="00614932"/>
    <w:rsid w:val="00614B87"/>
    <w:rsid w:val="006164B2"/>
    <w:rsid w:val="006211A9"/>
    <w:rsid w:val="0062199A"/>
    <w:rsid w:val="00622134"/>
    <w:rsid w:val="0062292C"/>
    <w:rsid w:val="0062507B"/>
    <w:rsid w:val="00625A37"/>
    <w:rsid w:val="006265DF"/>
    <w:rsid w:val="0063442F"/>
    <w:rsid w:val="00635F18"/>
    <w:rsid w:val="00644EAA"/>
    <w:rsid w:val="00645B4A"/>
    <w:rsid w:val="00650558"/>
    <w:rsid w:val="0065302D"/>
    <w:rsid w:val="0065605D"/>
    <w:rsid w:val="00661884"/>
    <w:rsid w:val="00662C91"/>
    <w:rsid w:val="006719C2"/>
    <w:rsid w:val="0067279B"/>
    <w:rsid w:val="00673DD1"/>
    <w:rsid w:val="00684A3A"/>
    <w:rsid w:val="00684F46"/>
    <w:rsid w:val="00695E29"/>
    <w:rsid w:val="006A2F15"/>
    <w:rsid w:val="006A3121"/>
    <w:rsid w:val="006A4882"/>
    <w:rsid w:val="006A5FB5"/>
    <w:rsid w:val="006B1A8A"/>
    <w:rsid w:val="006C51CD"/>
    <w:rsid w:val="006C62E2"/>
    <w:rsid w:val="006D5C80"/>
    <w:rsid w:val="006E06B5"/>
    <w:rsid w:val="006E2541"/>
    <w:rsid w:val="006E4DFB"/>
    <w:rsid w:val="006E5B6E"/>
    <w:rsid w:val="006E60AB"/>
    <w:rsid w:val="006E623B"/>
    <w:rsid w:val="006E7F37"/>
    <w:rsid w:val="006F2ED1"/>
    <w:rsid w:val="006F38F6"/>
    <w:rsid w:val="006F3F74"/>
    <w:rsid w:val="006F4CD0"/>
    <w:rsid w:val="0070039B"/>
    <w:rsid w:val="00701956"/>
    <w:rsid w:val="00703CAB"/>
    <w:rsid w:val="007149A2"/>
    <w:rsid w:val="007158E7"/>
    <w:rsid w:val="00715B60"/>
    <w:rsid w:val="00724D84"/>
    <w:rsid w:val="00725D47"/>
    <w:rsid w:val="007320D0"/>
    <w:rsid w:val="00733871"/>
    <w:rsid w:val="00736561"/>
    <w:rsid w:val="00741405"/>
    <w:rsid w:val="00743218"/>
    <w:rsid w:val="007442EB"/>
    <w:rsid w:val="00750C95"/>
    <w:rsid w:val="00751B48"/>
    <w:rsid w:val="0075306D"/>
    <w:rsid w:val="007531AE"/>
    <w:rsid w:val="00760A3A"/>
    <w:rsid w:val="00760D37"/>
    <w:rsid w:val="00761EAA"/>
    <w:rsid w:val="00767B92"/>
    <w:rsid w:val="007703D3"/>
    <w:rsid w:val="007719EF"/>
    <w:rsid w:val="00780356"/>
    <w:rsid w:val="00785D83"/>
    <w:rsid w:val="00785E1E"/>
    <w:rsid w:val="0078644A"/>
    <w:rsid w:val="007901CE"/>
    <w:rsid w:val="007A52C9"/>
    <w:rsid w:val="007B62D4"/>
    <w:rsid w:val="007B76CE"/>
    <w:rsid w:val="007C022B"/>
    <w:rsid w:val="007C55D1"/>
    <w:rsid w:val="007D09D5"/>
    <w:rsid w:val="007D39E1"/>
    <w:rsid w:val="007D4F65"/>
    <w:rsid w:val="007E1958"/>
    <w:rsid w:val="007F3DF9"/>
    <w:rsid w:val="007F4D44"/>
    <w:rsid w:val="00805A0A"/>
    <w:rsid w:val="00811531"/>
    <w:rsid w:val="00814F4A"/>
    <w:rsid w:val="00815726"/>
    <w:rsid w:val="008165EA"/>
    <w:rsid w:val="00816616"/>
    <w:rsid w:val="00823961"/>
    <w:rsid w:val="008239B5"/>
    <w:rsid w:val="00823E72"/>
    <w:rsid w:val="00824977"/>
    <w:rsid w:val="00833097"/>
    <w:rsid w:val="008476C7"/>
    <w:rsid w:val="00862B8A"/>
    <w:rsid w:val="00863128"/>
    <w:rsid w:val="00864208"/>
    <w:rsid w:val="00865552"/>
    <w:rsid w:val="00866B38"/>
    <w:rsid w:val="008744F5"/>
    <w:rsid w:val="00895956"/>
    <w:rsid w:val="00896F02"/>
    <w:rsid w:val="008A1323"/>
    <w:rsid w:val="008A3C4D"/>
    <w:rsid w:val="008A589D"/>
    <w:rsid w:val="008B0A70"/>
    <w:rsid w:val="008B293B"/>
    <w:rsid w:val="008C00BF"/>
    <w:rsid w:val="008C0939"/>
    <w:rsid w:val="008C0A78"/>
    <w:rsid w:val="008D617D"/>
    <w:rsid w:val="008D77C5"/>
    <w:rsid w:val="008D7945"/>
    <w:rsid w:val="008E1605"/>
    <w:rsid w:val="008E1783"/>
    <w:rsid w:val="008E3571"/>
    <w:rsid w:val="008E5578"/>
    <w:rsid w:val="008F0E15"/>
    <w:rsid w:val="008F4F96"/>
    <w:rsid w:val="008F6942"/>
    <w:rsid w:val="00903448"/>
    <w:rsid w:val="00904DF8"/>
    <w:rsid w:val="00905032"/>
    <w:rsid w:val="00906213"/>
    <w:rsid w:val="00906B35"/>
    <w:rsid w:val="00907F38"/>
    <w:rsid w:val="0091044A"/>
    <w:rsid w:val="00912A0E"/>
    <w:rsid w:val="00916CA0"/>
    <w:rsid w:val="00917914"/>
    <w:rsid w:val="009236C1"/>
    <w:rsid w:val="009276AB"/>
    <w:rsid w:val="009301D3"/>
    <w:rsid w:val="009351C5"/>
    <w:rsid w:val="0094034E"/>
    <w:rsid w:val="009409A2"/>
    <w:rsid w:val="00946ACD"/>
    <w:rsid w:val="0095343C"/>
    <w:rsid w:val="00956D44"/>
    <w:rsid w:val="009570E2"/>
    <w:rsid w:val="00957293"/>
    <w:rsid w:val="00961AF1"/>
    <w:rsid w:val="00970EA7"/>
    <w:rsid w:val="009731FF"/>
    <w:rsid w:val="00975204"/>
    <w:rsid w:val="00981A45"/>
    <w:rsid w:val="00981F47"/>
    <w:rsid w:val="00983475"/>
    <w:rsid w:val="009845EB"/>
    <w:rsid w:val="00987232"/>
    <w:rsid w:val="00992717"/>
    <w:rsid w:val="00993340"/>
    <w:rsid w:val="009971DF"/>
    <w:rsid w:val="009A241F"/>
    <w:rsid w:val="009B25AC"/>
    <w:rsid w:val="009C29B6"/>
    <w:rsid w:val="009C3CC6"/>
    <w:rsid w:val="009C4E2E"/>
    <w:rsid w:val="009C7703"/>
    <w:rsid w:val="009C7C2F"/>
    <w:rsid w:val="009D00A0"/>
    <w:rsid w:val="009D5DEF"/>
    <w:rsid w:val="009E0526"/>
    <w:rsid w:val="009E5B2E"/>
    <w:rsid w:val="009F7607"/>
    <w:rsid w:val="00A003EE"/>
    <w:rsid w:val="00A04C6D"/>
    <w:rsid w:val="00A06212"/>
    <w:rsid w:val="00A06794"/>
    <w:rsid w:val="00A1347F"/>
    <w:rsid w:val="00A13A5D"/>
    <w:rsid w:val="00A21CD7"/>
    <w:rsid w:val="00A22295"/>
    <w:rsid w:val="00A222E5"/>
    <w:rsid w:val="00A22B7F"/>
    <w:rsid w:val="00A23E69"/>
    <w:rsid w:val="00A26067"/>
    <w:rsid w:val="00A26AFD"/>
    <w:rsid w:val="00A26D3A"/>
    <w:rsid w:val="00A30124"/>
    <w:rsid w:val="00A33F39"/>
    <w:rsid w:val="00A3725D"/>
    <w:rsid w:val="00A37531"/>
    <w:rsid w:val="00A37AB1"/>
    <w:rsid w:val="00A400FB"/>
    <w:rsid w:val="00A407ED"/>
    <w:rsid w:val="00A4292A"/>
    <w:rsid w:val="00A47419"/>
    <w:rsid w:val="00A47924"/>
    <w:rsid w:val="00A512EA"/>
    <w:rsid w:val="00A517AE"/>
    <w:rsid w:val="00A524EC"/>
    <w:rsid w:val="00A52E3C"/>
    <w:rsid w:val="00A55E84"/>
    <w:rsid w:val="00A56384"/>
    <w:rsid w:val="00A60FF3"/>
    <w:rsid w:val="00A63B28"/>
    <w:rsid w:val="00A640B7"/>
    <w:rsid w:val="00A664B3"/>
    <w:rsid w:val="00A70EDC"/>
    <w:rsid w:val="00A74A1F"/>
    <w:rsid w:val="00A8011A"/>
    <w:rsid w:val="00A80993"/>
    <w:rsid w:val="00A85716"/>
    <w:rsid w:val="00A85B11"/>
    <w:rsid w:val="00A91B7A"/>
    <w:rsid w:val="00A93407"/>
    <w:rsid w:val="00A953A8"/>
    <w:rsid w:val="00AA61E3"/>
    <w:rsid w:val="00AA6B29"/>
    <w:rsid w:val="00AB3232"/>
    <w:rsid w:val="00AB4A08"/>
    <w:rsid w:val="00AB6E78"/>
    <w:rsid w:val="00AC119F"/>
    <w:rsid w:val="00AC155E"/>
    <w:rsid w:val="00AC4AE1"/>
    <w:rsid w:val="00AC5237"/>
    <w:rsid w:val="00AC6D35"/>
    <w:rsid w:val="00AD1721"/>
    <w:rsid w:val="00AD2206"/>
    <w:rsid w:val="00AD3C6F"/>
    <w:rsid w:val="00AD4E6D"/>
    <w:rsid w:val="00AD55C0"/>
    <w:rsid w:val="00AD6A57"/>
    <w:rsid w:val="00AD7F74"/>
    <w:rsid w:val="00AE0EBD"/>
    <w:rsid w:val="00AE4898"/>
    <w:rsid w:val="00AF13E3"/>
    <w:rsid w:val="00AF3C2D"/>
    <w:rsid w:val="00AF3F06"/>
    <w:rsid w:val="00AF4E28"/>
    <w:rsid w:val="00B0160F"/>
    <w:rsid w:val="00B02E91"/>
    <w:rsid w:val="00B030AC"/>
    <w:rsid w:val="00B03889"/>
    <w:rsid w:val="00B16FDD"/>
    <w:rsid w:val="00B17C43"/>
    <w:rsid w:val="00B20566"/>
    <w:rsid w:val="00B20771"/>
    <w:rsid w:val="00B211A3"/>
    <w:rsid w:val="00B23194"/>
    <w:rsid w:val="00B24403"/>
    <w:rsid w:val="00B30EF2"/>
    <w:rsid w:val="00B32412"/>
    <w:rsid w:val="00B34862"/>
    <w:rsid w:val="00B36C4A"/>
    <w:rsid w:val="00B4006E"/>
    <w:rsid w:val="00B41635"/>
    <w:rsid w:val="00B422FE"/>
    <w:rsid w:val="00B4517D"/>
    <w:rsid w:val="00B457B8"/>
    <w:rsid w:val="00B510DB"/>
    <w:rsid w:val="00B52F6F"/>
    <w:rsid w:val="00B569BF"/>
    <w:rsid w:val="00B6133E"/>
    <w:rsid w:val="00B6325F"/>
    <w:rsid w:val="00B66773"/>
    <w:rsid w:val="00B66FDB"/>
    <w:rsid w:val="00B71514"/>
    <w:rsid w:val="00B721E6"/>
    <w:rsid w:val="00B8633A"/>
    <w:rsid w:val="00B97B75"/>
    <w:rsid w:val="00B97C8B"/>
    <w:rsid w:val="00BA605B"/>
    <w:rsid w:val="00BB1A91"/>
    <w:rsid w:val="00BB4CD4"/>
    <w:rsid w:val="00BC1767"/>
    <w:rsid w:val="00BC1768"/>
    <w:rsid w:val="00BC21ED"/>
    <w:rsid w:val="00BC3EFF"/>
    <w:rsid w:val="00BC448A"/>
    <w:rsid w:val="00BC6026"/>
    <w:rsid w:val="00BC6FEB"/>
    <w:rsid w:val="00BD3B89"/>
    <w:rsid w:val="00BD3FD2"/>
    <w:rsid w:val="00BD4868"/>
    <w:rsid w:val="00BD6A07"/>
    <w:rsid w:val="00BE2306"/>
    <w:rsid w:val="00BE2C73"/>
    <w:rsid w:val="00BE42E2"/>
    <w:rsid w:val="00BE6385"/>
    <w:rsid w:val="00BF15BE"/>
    <w:rsid w:val="00BF6D70"/>
    <w:rsid w:val="00C01FAE"/>
    <w:rsid w:val="00C0271F"/>
    <w:rsid w:val="00C041EE"/>
    <w:rsid w:val="00C0426F"/>
    <w:rsid w:val="00C04382"/>
    <w:rsid w:val="00C04A51"/>
    <w:rsid w:val="00C14971"/>
    <w:rsid w:val="00C23624"/>
    <w:rsid w:val="00C23677"/>
    <w:rsid w:val="00C23C51"/>
    <w:rsid w:val="00C2498C"/>
    <w:rsid w:val="00C301DE"/>
    <w:rsid w:val="00C30EE7"/>
    <w:rsid w:val="00C37228"/>
    <w:rsid w:val="00C436CE"/>
    <w:rsid w:val="00C45915"/>
    <w:rsid w:val="00C47FB1"/>
    <w:rsid w:val="00C524D3"/>
    <w:rsid w:val="00C53359"/>
    <w:rsid w:val="00C542D8"/>
    <w:rsid w:val="00C61204"/>
    <w:rsid w:val="00C670D5"/>
    <w:rsid w:val="00C71BFC"/>
    <w:rsid w:val="00C72143"/>
    <w:rsid w:val="00C72924"/>
    <w:rsid w:val="00C72CDA"/>
    <w:rsid w:val="00C75453"/>
    <w:rsid w:val="00C8195E"/>
    <w:rsid w:val="00C85135"/>
    <w:rsid w:val="00C853CB"/>
    <w:rsid w:val="00C85F95"/>
    <w:rsid w:val="00C86BD6"/>
    <w:rsid w:val="00C90EE0"/>
    <w:rsid w:val="00C935DF"/>
    <w:rsid w:val="00C97BC0"/>
    <w:rsid w:val="00CA0DCF"/>
    <w:rsid w:val="00CA10EB"/>
    <w:rsid w:val="00CA328E"/>
    <w:rsid w:val="00CA3352"/>
    <w:rsid w:val="00CA4271"/>
    <w:rsid w:val="00CA49DE"/>
    <w:rsid w:val="00CA6316"/>
    <w:rsid w:val="00CB5050"/>
    <w:rsid w:val="00CB5177"/>
    <w:rsid w:val="00CB7A40"/>
    <w:rsid w:val="00CB7D13"/>
    <w:rsid w:val="00CC0520"/>
    <w:rsid w:val="00CC0AC0"/>
    <w:rsid w:val="00CC366A"/>
    <w:rsid w:val="00CC390D"/>
    <w:rsid w:val="00CD4E6C"/>
    <w:rsid w:val="00CD4F2D"/>
    <w:rsid w:val="00CD6F9F"/>
    <w:rsid w:val="00CD71C7"/>
    <w:rsid w:val="00CE09F4"/>
    <w:rsid w:val="00CE5DDE"/>
    <w:rsid w:val="00CF38CB"/>
    <w:rsid w:val="00CF3E91"/>
    <w:rsid w:val="00CF7CF6"/>
    <w:rsid w:val="00D03874"/>
    <w:rsid w:val="00D04FFF"/>
    <w:rsid w:val="00D065E9"/>
    <w:rsid w:val="00D103F6"/>
    <w:rsid w:val="00D1544E"/>
    <w:rsid w:val="00D22E1F"/>
    <w:rsid w:val="00D23533"/>
    <w:rsid w:val="00D26736"/>
    <w:rsid w:val="00D26FE0"/>
    <w:rsid w:val="00D32910"/>
    <w:rsid w:val="00D3441F"/>
    <w:rsid w:val="00D3644B"/>
    <w:rsid w:val="00D40F93"/>
    <w:rsid w:val="00D4317A"/>
    <w:rsid w:val="00D47067"/>
    <w:rsid w:val="00D5073D"/>
    <w:rsid w:val="00D52252"/>
    <w:rsid w:val="00D52F37"/>
    <w:rsid w:val="00D622DC"/>
    <w:rsid w:val="00D638D5"/>
    <w:rsid w:val="00D70272"/>
    <w:rsid w:val="00D71755"/>
    <w:rsid w:val="00D765B1"/>
    <w:rsid w:val="00D77E4E"/>
    <w:rsid w:val="00D91936"/>
    <w:rsid w:val="00D94472"/>
    <w:rsid w:val="00D9727B"/>
    <w:rsid w:val="00DA30C2"/>
    <w:rsid w:val="00DA411C"/>
    <w:rsid w:val="00DA5B1A"/>
    <w:rsid w:val="00DB3BA4"/>
    <w:rsid w:val="00DB3F41"/>
    <w:rsid w:val="00DB5BF3"/>
    <w:rsid w:val="00DC07D8"/>
    <w:rsid w:val="00DC6542"/>
    <w:rsid w:val="00DD3002"/>
    <w:rsid w:val="00DD3232"/>
    <w:rsid w:val="00DD4D62"/>
    <w:rsid w:val="00DD4DAC"/>
    <w:rsid w:val="00DD5036"/>
    <w:rsid w:val="00DD69DB"/>
    <w:rsid w:val="00DD7611"/>
    <w:rsid w:val="00DE1D0D"/>
    <w:rsid w:val="00DE678E"/>
    <w:rsid w:val="00DE7206"/>
    <w:rsid w:val="00DE78FC"/>
    <w:rsid w:val="00DF098F"/>
    <w:rsid w:val="00DF2481"/>
    <w:rsid w:val="00DF60C4"/>
    <w:rsid w:val="00DF6A81"/>
    <w:rsid w:val="00E00793"/>
    <w:rsid w:val="00E01513"/>
    <w:rsid w:val="00E01B15"/>
    <w:rsid w:val="00E02288"/>
    <w:rsid w:val="00E04593"/>
    <w:rsid w:val="00E055FA"/>
    <w:rsid w:val="00E05AA2"/>
    <w:rsid w:val="00E061DD"/>
    <w:rsid w:val="00E12516"/>
    <w:rsid w:val="00E13368"/>
    <w:rsid w:val="00E20E74"/>
    <w:rsid w:val="00E214CE"/>
    <w:rsid w:val="00E22DF8"/>
    <w:rsid w:val="00E305C1"/>
    <w:rsid w:val="00E328FE"/>
    <w:rsid w:val="00E35B02"/>
    <w:rsid w:val="00E35C1A"/>
    <w:rsid w:val="00E3748C"/>
    <w:rsid w:val="00E403CB"/>
    <w:rsid w:val="00E4278F"/>
    <w:rsid w:val="00E43032"/>
    <w:rsid w:val="00E44489"/>
    <w:rsid w:val="00E457A8"/>
    <w:rsid w:val="00E46464"/>
    <w:rsid w:val="00E53220"/>
    <w:rsid w:val="00E55BCD"/>
    <w:rsid w:val="00E60183"/>
    <w:rsid w:val="00E62690"/>
    <w:rsid w:val="00E6729E"/>
    <w:rsid w:val="00E67EDA"/>
    <w:rsid w:val="00E73341"/>
    <w:rsid w:val="00E7645A"/>
    <w:rsid w:val="00E7768E"/>
    <w:rsid w:val="00E804B0"/>
    <w:rsid w:val="00E81D71"/>
    <w:rsid w:val="00E834B0"/>
    <w:rsid w:val="00E84B10"/>
    <w:rsid w:val="00E878D8"/>
    <w:rsid w:val="00E87EC3"/>
    <w:rsid w:val="00E92869"/>
    <w:rsid w:val="00EA0694"/>
    <w:rsid w:val="00EA4BA7"/>
    <w:rsid w:val="00EA57BA"/>
    <w:rsid w:val="00EB0716"/>
    <w:rsid w:val="00EB13EF"/>
    <w:rsid w:val="00EB2780"/>
    <w:rsid w:val="00EB32FF"/>
    <w:rsid w:val="00EB3F0F"/>
    <w:rsid w:val="00EB4B7E"/>
    <w:rsid w:val="00EB7111"/>
    <w:rsid w:val="00EC10DB"/>
    <w:rsid w:val="00EC156F"/>
    <w:rsid w:val="00ED2CAC"/>
    <w:rsid w:val="00ED3F04"/>
    <w:rsid w:val="00ED4DFF"/>
    <w:rsid w:val="00EE01E5"/>
    <w:rsid w:val="00EE3FD3"/>
    <w:rsid w:val="00EE428F"/>
    <w:rsid w:val="00EE5064"/>
    <w:rsid w:val="00EE6743"/>
    <w:rsid w:val="00EF06BA"/>
    <w:rsid w:val="00F029D6"/>
    <w:rsid w:val="00F04C56"/>
    <w:rsid w:val="00F07ACC"/>
    <w:rsid w:val="00F253C3"/>
    <w:rsid w:val="00F31028"/>
    <w:rsid w:val="00F347A6"/>
    <w:rsid w:val="00F348F5"/>
    <w:rsid w:val="00F36800"/>
    <w:rsid w:val="00F41F4E"/>
    <w:rsid w:val="00F4215F"/>
    <w:rsid w:val="00F4334B"/>
    <w:rsid w:val="00F43905"/>
    <w:rsid w:val="00F476E1"/>
    <w:rsid w:val="00F5049E"/>
    <w:rsid w:val="00F50BB1"/>
    <w:rsid w:val="00F51626"/>
    <w:rsid w:val="00F519F7"/>
    <w:rsid w:val="00F51D0F"/>
    <w:rsid w:val="00F548AF"/>
    <w:rsid w:val="00F54DB5"/>
    <w:rsid w:val="00F56CB1"/>
    <w:rsid w:val="00F66779"/>
    <w:rsid w:val="00F75AFC"/>
    <w:rsid w:val="00F772FC"/>
    <w:rsid w:val="00F7775C"/>
    <w:rsid w:val="00F82563"/>
    <w:rsid w:val="00F82DD8"/>
    <w:rsid w:val="00F846F3"/>
    <w:rsid w:val="00F85E44"/>
    <w:rsid w:val="00F872A7"/>
    <w:rsid w:val="00F94081"/>
    <w:rsid w:val="00F96314"/>
    <w:rsid w:val="00F97523"/>
    <w:rsid w:val="00FA3E81"/>
    <w:rsid w:val="00FA5146"/>
    <w:rsid w:val="00FB5162"/>
    <w:rsid w:val="00FB6408"/>
    <w:rsid w:val="00FB7F94"/>
    <w:rsid w:val="00FC0810"/>
    <w:rsid w:val="00FC0DD9"/>
    <w:rsid w:val="00FC2306"/>
    <w:rsid w:val="00FC31D4"/>
    <w:rsid w:val="00FC41E5"/>
    <w:rsid w:val="00FD2BCA"/>
    <w:rsid w:val="00FD61BB"/>
    <w:rsid w:val="00FE2EB4"/>
    <w:rsid w:val="00FE72F3"/>
    <w:rsid w:val="00FF02B0"/>
    <w:rsid w:val="00FF6317"/>
    <w:rsid w:val="21543606"/>
  </w:rsids>
  <m:mathPr>
    <m:mathFont m:val="Cambria Math"/>
    <m:brkBin m:val="before"/>
    <m:brkBinSub m:val="--"/>
    <m:smallFrac/>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56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3BA4"/>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6211A9"/>
    <w:pPr>
      <w:keepNext/>
      <w:keepLines/>
      <w:numPr>
        <w:numId w:val="10"/>
      </w:numPr>
      <w:spacing w:before="480" w:line="276" w:lineRule="auto"/>
      <w:outlineLvl w:val="0"/>
    </w:pPr>
    <w:rPr>
      <w:rFonts w:asciiTheme="majorHAnsi" w:eastAsiaTheme="majorEastAsia" w:hAnsiTheme="majorHAnsi" w:cstheme="majorBidi"/>
      <w:bCs/>
      <w:color w:val="000000" w:themeColor="text1"/>
      <w:szCs w:val="28"/>
    </w:rPr>
  </w:style>
  <w:style w:type="paragraph" w:styleId="Heading2">
    <w:name w:val="heading 2"/>
    <w:basedOn w:val="Normal"/>
    <w:next w:val="Normal"/>
    <w:link w:val="Heading2Char"/>
    <w:uiPriority w:val="9"/>
    <w:unhideWhenUsed/>
    <w:qFormat/>
    <w:rsid w:val="006211A9"/>
    <w:pPr>
      <w:keepNext/>
      <w:keepLines/>
      <w:numPr>
        <w:ilvl w:val="1"/>
        <w:numId w:val="10"/>
      </w:numPr>
      <w:spacing w:before="200" w:line="276" w:lineRule="auto"/>
      <w:outlineLvl w:val="1"/>
    </w:pPr>
    <w:rPr>
      <w:rFonts w:asciiTheme="majorHAnsi" w:eastAsiaTheme="majorEastAsia" w:hAnsiTheme="majorHAnsi" w:cstheme="majorBidi"/>
      <w:bCs/>
      <w:color w:val="000000" w:themeColor="text1"/>
      <w:szCs w:val="26"/>
    </w:rPr>
  </w:style>
  <w:style w:type="paragraph" w:styleId="Heading3">
    <w:name w:val="heading 3"/>
    <w:basedOn w:val="Normal"/>
    <w:next w:val="Normal"/>
    <w:link w:val="Heading3Char"/>
    <w:uiPriority w:val="9"/>
    <w:unhideWhenUsed/>
    <w:qFormat/>
    <w:rsid w:val="006211A9"/>
    <w:pPr>
      <w:keepNext/>
      <w:keepLines/>
      <w:numPr>
        <w:ilvl w:val="2"/>
        <w:numId w:val="10"/>
      </w:numPr>
      <w:spacing w:before="200" w:line="276" w:lineRule="auto"/>
      <w:outlineLvl w:val="2"/>
    </w:pPr>
    <w:rPr>
      <w:rFonts w:asciiTheme="majorHAnsi" w:eastAsiaTheme="majorEastAsia" w:hAnsiTheme="majorHAnsi" w:cstheme="majorBidi"/>
      <w:bCs/>
      <w:color w:val="000000" w:themeColor="text1"/>
      <w:szCs w:val="22"/>
    </w:rPr>
  </w:style>
  <w:style w:type="paragraph" w:styleId="Heading4">
    <w:name w:val="heading 4"/>
    <w:basedOn w:val="Normal"/>
    <w:next w:val="Normal"/>
    <w:link w:val="Heading4Char"/>
    <w:uiPriority w:val="9"/>
    <w:unhideWhenUsed/>
    <w:qFormat/>
    <w:rsid w:val="006211A9"/>
    <w:pPr>
      <w:keepNext/>
      <w:keepLines/>
      <w:numPr>
        <w:ilvl w:val="3"/>
        <w:numId w:val="10"/>
      </w:numPr>
      <w:spacing w:before="200" w:line="276" w:lineRule="auto"/>
      <w:outlineLvl w:val="3"/>
    </w:pPr>
    <w:rPr>
      <w:rFonts w:asciiTheme="majorHAnsi" w:eastAsiaTheme="majorEastAsia" w:hAnsiTheme="majorHAnsi" w:cstheme="majorBidi"/>
      <w:bCs/>
      <w:iCs/>
      <w:color w:val="000000" w:themeColor="text1"/>
      <w:szCs w:val="22"/>
    </w:rPr>
  </w:style>
  <w:style w:type="paragraph" w:styleId="Heading5">
    <w:name w:val="heading 5"/>
    <w:basedOn w:val="Normal"/>
    <w:next w:val="Normal"/>
    <w:link w:val="Heading5Char"/>
    <w:uiPriority w:val="9"/>
    <w:unhideWhenUsed/>
    <w:qFormat/>
    <w:rsid w:val="006211A9"/>
    <w:pPr>
      <w:keepNext/>
      <w:keepLines/>
      <w:numPr>
        <w:ilvl w:val="4"/>
        <w:numId w:val="10"/>
      </w:numPr>
      <w:spacing w:before="200" w:line="276" w:lineRule="auto"/>
      <w:outlineLvl w:val="4"/>
    </w:pPr>
    <w:rPr>
      <w:rFonts w:asciiTheme="majorHAnsi" w:eastAsiaTheme="majorEastAsia" w:hAnsiTheme="majorHAnsi" w:cstheme="majorBidi"/>
      <w:color w:val="000000" w:themeColor="text1"/>
      <w:szCs w:val="22"/>
    </w:rPr>
  </w:style>
  <w:style w:type="paragraph" w:styleId="Heading6">
    <w:name w:val="heading 6"/>
    <w:basedOn w:val="Normal"/>
    <w:next w:val="Normal"/>
    <w:link w:val="Heading6Char"/>
    <w:uiPriority w:val="9"/>
    <w:semiHidden/>
    <w:unhideWhenUsed/>
    <w:qFormat/>
    <w:rsid w:val="006211A9"/>
    <w:pPr>
      <w:keepNext/>
      <w:keepLines/>
      <w:numPr>
        <w:ilvl w:val="5"/>
        <w:numId w:val="10"/>
      </w:numPr>
      <w:spacing w:before="200" w:line="276" w:lineRule="auto"/>
      <w:outlineLvl w:val="5"/>
    </w:pPr>
    <w:rPr>
      <w:rFonts w:asciiTheme="majorHAnsi" w:eastAsiaTheme="majorEastAsia" w:hAnsiTheme="majorHAnsi" w:cstheme="majorBidi"/>
      <w:iCs/>
      <w:color w:val="000000" w:themeColor="text1"/>
      <w:szCs w:val="22"/>
    </w:rPr>
  </w:style>
  <w:style w:type="paragraph" w:styleId="Heading7">
    <w:name w:val="heading 7"/>
    <w:basedOn w:val="Normal"/>
    <w:next w:val="Normal"/>
    <w:link w:val="Heading7Char"/>
    <w:uiPriority w:val="9"/>
    <w:semiHidden/>
    <w:unhideWhenUsed/>
    <w:qFormat/>
    <w:rsid w:val="006211A9"/>
    <w:pPr>
      <w:keepNext/>
      <w:keepLines/>
      <w:numPr>
        <w:ilvl w:val="6"/>
        <w:numId w:val="10"/>
      </w:numPr>
      <w:spacing w:before="200"/>
      <w:outlineLvl w:val="6"/>
    </w:pPr>
    <w:rPr>
      <w:rFonts w:asciiTheme="majorHAnsi" w:eastAsiaTheme="majorEastAsia" w:hAnsiTheme="majorHAnsi" w:cstheme="majorBidi"/>
      <w:iCs/>
      <w:color w:val="000000" w:themeColor="text1"/>
    </w:rPr>
  </w:style>
  <w:style w:type="paragraph" w:styleId="Heading8">
    <w:name w:val="heading 8"/>
    <w:basedOn w:val="Normal"/>
    <w:next w:val="Normal"/>
    <w:link w:val="Heading8Char"/>
    <w:uiPriority w:val="9"/>
    <w:semiHidden/>
    <w:unhideWhenUsed/>
    <w:qFormat/>
    <w:rsid w:val="006211A9"/>
    <w:pPr>
      <w:keepNext/>
      <w:keepLines/>
      <w:numPr>
        <w:ilvl w:val="7"/>
        <w:numId w:val="10"/>
      </w:numPr>
      <w:spacing w:before="200"/>
      <w:outlineLvl w:val="7"/>
    </w:pPr>
    <w:rPr>
      <w:rFonts w:asciiTheme="majorHAnsi" w:eastAsiaTheme="majorEastAsia" w:hAnsiTheme="majorHAnsi" w:cstheme="majorBidi"/>
      <w:color w:val="000000" w:themeColor="text1"/>
      <w:szCs w:val="20"/>
    </w:rPr>
  </w:style>
  <w:style w:type="paragraph" w:styleId="Heading9">
    <w:name w:val="heading 9"/>
    <w:basedOn w:val="Normal"/>
    <w:next w:val="Normal"/>
    <w:link w:val="Heading9Char"/>
    <w:uiPriority w:val="9"/>
    <w:semiHidden/>
    <w:unhideWhenUsed/>
    <w:qFormat/>
    <w:rsid w:val="006211A9"/>
    <w:pPr>
      <w:keepNext/>
      <w:keepLines/>
      <w:numPr>
        <w:ilvl w:val="8"/>
        <w:numId w:val="2"/>
      </w:numPr>
      <w:spacing w:before="200"/>
      <w:outlineLvl w:val="8"/>
    </w:pPr>
    <w:rPr>
      <w:rFonts w:asciiTheme="majorHAnsi" w:eastAsiaTheme="majorEastAsia" w:hAnsiTheme="majorHAnsi" w:cstheme="majorBidi"/>
      <w:iCs/>
      <w:color w:val="000000" w:themeColor="tex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JensOutline">
    <w:name w:val="Jen's Outline"/>
    <w:uiPriority w:val="99"/>
    <w:rsid w:val="008476C7"/>
    <w:pPr>
      <w:numPr>
        <w:numId w:val="1"/>
      </w:numPr>
    </w:pPr>
  </w:style>
  <w:style w:type="character" w:customStyle="1" w:styleId="Heading1Char">
    <w:name w:val="Heading 1 Char"/>
    <w:basedOn w:val="DefaultParagraphFont"/>
    <w:link w:val="Heading1"/>
    <w:uiPriority w:val="9"/>
    <w:rsid w:val="006211A9"/>
    <w:rPr>
      <w:rFonts w:asciiTheme="majorHAnsi" w:eastAsiaTheme="majorEastAsia" w:hAnsiTheme="majorHAnsi" w:cstheme="majorBidi"/>
      <w:bCs/>
      <w:color w:val="000000" w:themeColor="text1"/>
      <w:sz w:val="24"/>
      <w:szCs w:val="28"/>
    </w:rPr>
  </w:style>
  <w:style w:type="character" w:customStyle="1" w:styleId="Heading2Char">
    <w:name w:val="Heading 2 Char"/>
    <w:basedOn w:val="DefaultParagraphFont"/>
    <w:link w:val="Heading2"/>
    <w:uiPriority w:val="9"/>
    <w:rsid w:val="006211A9"/>
    <w:rPr>
      <w:rFonts w:asciiTheme="majorHAnsi" w:eastAsiaTheme="majorEastAsia" w:hAnsiTheme="majorHAnsi" w:cstheme="majorBidi"/>
      <w:bCs/>
      <w:color w:val="000000" w:themeColor="text1"/>
      <w:sz w:val="24"/>
      <w:szCs w:val="26"/>
    </w:rPr>
  </w:style>
  <w:style w:type="character" w:customStyle="1" w:styleId="Heading3Char">
    <w:name w:val="Heading 3 Char"/>
    <w:basedOn w:val="DefaultParagraphFont"/>
    <w:link w:val="Heading3"/>
    <w:uiPriority w:val="9"/>
    <w:rsid w:val="006211A9"/>
    <w:rPr>
      <w:rFonts w:asciiTheme="majorHAnsi" w:eastAsiaTheme="majorEastAsia" w:hAnsiTheme="majorHAnsi" w:cstheme="majorBidi"/>
      <w:bCs/>
      <w:color w:val="000000" w:themeColor="text1"/>
      <w:sz w:val="24"/>
    </w:rPr>
  </w:style>
  <w:style w:type="character" w:customStyle="1" w:styleId="Heading4Char">
    <w:name w:val="Heading 4 Char"/>
    <w:basedOn w:val="DefaultParagraphFont"/>
    <w:link w:val="Heading4"/>
    <w:uiPriority w:val="9"/>
    <w:rsid w:val="006211A9"/>
    <w:rPr>
      <w:rFonts w:asciiTheme="majorHAnsi" w:eastAsiaTheme="majorEastAsia" w:hAnsiTheme="majorHAnsi" w:cstheme="majorBidi"/>
      <w:bCs/>
      <w:iCs/>
      <w:color w:val="000000" w:themeColor="text1"/>
      <w:sz w:val="24"/>
    </w:rPr>
  </w:style>
  <w:style w:type="character" w:customStyle="1" w:styleId="Heading5Char">
    <w:name w:val="Heading 5 Char"/>
    <w:basedOn w:val="DefaultParagraphFont"/>
    <w:link w:val="Heading5"/>
    <w:uiPriority w:val="9"/>
    <w:rsid w:val="006211A9"/>
    <w:rPr>
      <w:rFonts w:asciiTheme="majorHAnsi" w:eastAsiaTheme="majorEastAsia" w:hAnsiTheme="majorHAnsi" w:cstheme="majorBidi"/>
      <w:color w:val="000000" w:themeColor="text1"/>
      <w:sz w:val="24"/>
    </w:rPr>
  </w:style>
  <w:style w:type="character" w:customStyle="1" w:styleId="Heading6Char">
    <w:name w:val="Heading 6 Char"/>
    <w:basedOn w:val="DefaultParagraphFont"/>
    <w:link w:val="Heading6"/>
    <w:uiPriority w:val="9"/>
    <w:semiHidden/>
    <w:rsid w:val="006211A9"/>
    <w:rPr>
      <w:rFonts w:asciiTheme="majorHAnsi" w:eastAsiaTheme="majorEastAsia" w:hAnsiTheme="majorHAnsi" w:cstheme="majorBidi"/>
      <w:iCs/>
      <w:color w:val="000000" w:themeColor="text1"/>
      <w:sz w:val="24"/>
    </w:rPr>
  </w:style>
  <w:style w:type="character" w:customStyle="1" w:styleId="Heading7Char">
    <w:name w:val="Heading 7 Char"/>
    <w:basedOn w:val="DefaultParagraphFont"/>
    <w:link w:val="Heading7"/>
    <w:uiPriority w:val="9"/>
    <w:semiHidden/>
    <w:rsid w:val="006211A9"/>
    <w:rPr>
      <w:rFonts w:asciiTheme="majorHAnsi" w:eastAsiaTheme="majorEastAsia" w:hAnsiTheme="majorHAnsi" w:cstheme="majorBidi"/>
      <w:iCs/>
      <w:color w:val="000000" w:themeColor="text1"/>
      <w:sz w:val="24"/>
    </w:rPr>
  </w:style>
  <w:style w:type="character" w:customStyle="1" w:styleId="Heading8Char">
    <w:name w:val="Heading 8 Char"/>
    <w:basedOn w:val="DefaultParagraphFont"/>
    <w:link w:val="Heading8"/>
    <w:uiPriority w:val="9"/>
    <w:semiHidden/>
    <w:rsid w:val="006211A9"/>
    <w:rPr>
      <w:rFonts w:asciiTheme="majorHAnsi" w:eastAsiaTheme="majorEastAsia" w:hAnsiTheme="majorHAnsi" w:cstheme="majorBidi"/>
      <w:color w:val="000000" w:themeColor="text1"/>
      <w:sz w:val="24"/>
      <w:szCs w:val="20"/>
    </w:rPr>
  </w:style>
  <w:style w:type="character" w:customStyle="1" w:styleId="Heading9Char">
    <w:name w:val="Heading 9 Char"/>
    <w:basedOn w:val="DefaultParagraphFont"/>
    <w:link w:val="Heading9"/>
    <w:uiPriority w:val="9"/>
    <w:semiHidden/>
    <w:rsid w:val="006211A9"/>
    <w:rPr>
      <w:rFonts w:asciiTheme="majorHAnsi" w:eastAsiaTheme="majorEastAsia" w:hAnsiTheme="majorHAnsi" w:cstheme="majorBidi"/>
      <w:iCs/>
      <w:color w:val="000000" w:themeColor="text1"/>
      <w:sz w:val="24"/>
      <w:szCs w:val="20"/>
    </w:rPr>
  </w:style>
  <w:style w:type="paragraph" w:styleId="BodyText">
    <w:name w:val="Body Text"/>
    <w:basedOn w:val="Normal"/>
    <w:link w:val="BodyTextChar"/>
    <w:uiPriority w:val="99"/>
    <w:unhideWhenUsed/>
    <w:rsid w:val="00064678"/>
    <w:pPr>
      <w:spacing w:after="200" w:line="276" w:lineRule="auto"/>
    </w:pPr>
    <w:rPr>
      <w:rFonts w:asciiTheme="minorHAnsi" w:hAnsiTheme="minorHAnsi" w:cstheme="minorBidi"/>
    </w:rPr>
  </w:style>
  <w:style w:type="character" w:customStyle="1" w:styleId="BodyTextChar">
    <w:name w:val="Body Text Char"/>
    <w:basedOn w:val="DefaultParagraphFont"/>
    <w:link w:val="BodyText"/>
    <w:uiPriority w:val="99"/>
    <w:rsid w:val="00064678"/>
    <w:rPr>
      <w:sz w:val="24"/>
      <w:szCs w:val="24"/>
    </w:rPr>
  </w:style>
  <w:style w:type="character" w:styleId="CommentReference">
    <w:name w:val="annotation reference"/>
    <w:basedOn w:val="DefaultParagraphFont"/>
    <w:uiPriority w:val="99"/>
    <w:semiHidden/>
    <w:unhideWhenUsed/>
    <w:rsid w:val="003C5079"/>
    <w:rPr>
      <w:sz w:val="18"/>
      <w:szCs w:val="18"/>
    </w:rPr>
  </w:style>
  <w:style w:type="paragraph" w:styleId="CommentText">
    <w:name w:val="annotation text"/>
    <w:basedOn w:val="Normal"/>
    <w:link w:val="CommentTextChar"/>
    <w:uiPriority w:val="99"/>
    <w:semiHidden/>
    <w:unhideWhenUsed/>
    <w:rsid w:val="003C5079"/>
    <w:pPr>
      <w:spacing w:after="200"/>
    </w:pPr>
    <w:rPr>
      <w:rFonts w:asciiTheme="minorHAnsi" w:hAnsiTheme="minorHAnsi" w:cstheme="minorBidi"/>
    </w:rPr>
  </w:style>
  <w:style w:type="character" w:customStyle="1" w:styleId="CommentTextChar">
    <w:name w:val="Comment Text Char"/>
    <w:basedOn w:val="DefaultParagraphFont"/>
    <w:link w:val="CommentText"/>
    <w:uiPriority w:val="99"/>
    <w:semiHidden/>
    <w:rsid w:val="003C5079"/>
    <w:rPr>
      <w:sz w:val="24"/>
      <w:szCs w:val="24"/>
    </w:rPr>
  </w:style>
  <w:style w:type="paragraph" w:styleId="CommentSubject">
    <w:name w:val="annotation subject"/>
    <w:basedOn w:val="CommentText"/>
    <w:next w:val="CommentText"/>
    <w:link w:val="CommentSubjectChar"/>
    <w:uiPriority w:val="99"/>
    <w:semiHidden/>
    <w:unhideWhenUsed/>
    <w:rsid w:val="003C5079"/>
    <w:rPr>
      <w:b/>
      <w:bCs/>
      <w:sz w:val="20"/>
      <w:szCs w:val="20"/>
    </w:rPr>
  </w:style>
  <w:style w:type="character" w:customStyle="1" w:styleId="CommentSubjectChar">
    <w:name w:val="Comment Subject Char"/>
    <w:basedOn w:val="CommentTextChar"/>
    <w:link w:val="CommentSubject"/>
    <w:uiPriority w:val="99"/>
    <w:semiHidden/>
    <w:rsid w:val="003C5079"/>
    <w:rPr>
      <w:b/>
      <w:bCs/>
      <w:sz w:val="20"/>
      <w:szCs w:val="20"/>
    </w:rPr>
  </w:style>
  <w:style w:type="paragraph" w:styleId="BalloonText">
    <w:name w:val="Balloon Text"/>
    <w:basedOn w:val="Normal"/>
    <w:link w:val="BalloonTextChar"/>
    <w:uiPriority w:val="99"/>
    <w:semiHidden/>
    <w:unhideWhenUsed/>
    <w:rsid w:val="003C5079"/>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3C5079"/>
    <w:rPr>
      <w:rFonts w:ascii="Lucida Grande" w:hAnsi="Lucida Grande"/>
      <w:sz w:val="18"/>
      <w:szCs w:val="18"/>
    </w:rPr>
  </w:style>
  <w:style w:type="paragraph" w:styleId="Revision">
    <w:name w:val="Revision"/>
    <w:hidden/>
    <w:uiPriority w:val="99"/>
    <w:semiHidden/>
    <w:rsid w:val="004A3397"/>
    <w:pPr>
      <w:spacing w:after="0" w:line="240" w:lineRule="auto"/>
    </w:pPr>
  </w:style>
  <w:style w:type="paragraph" w:styleId="Header">
    <w:name w:val="header"/>
    <w:basedOn w:val="Normal"/>
    <w:link w:val="HeaderChar"/>
    <w:uiPriority w:val="99"/>
    <w:unhideWhenUsed/>
    <w:rsid w:val="00294D3A"/>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294D3A"/>
  </w:style>
  <w:style w:type="paragraph" w:styleId="Footer">
    <w:name w:val="footer"/>
    <w:basedOn w:val="Normal"/>
    <w:link w:val="FooterChar"/>
    <w:uiPriority w:val="99"/>
    <w:unhideWhenUsed/>
    <w:rsid w:val="00294D3A"/>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294D3A"/>
  </w:style>
  <w:style w:type="paragraph" w:styleId="DocumentMap">
    <w:name w:val="Document Map"/>
    <w:basedOn w:val="Normal"/>
    <w:link w:val="DocumentMapChar"/>
    <w:uiPriority w:val="99"/>
    <w:semiHidden/>
    <w:unhideWhenUsed/>
    <w:rsid w:val="00E305C1"/>
  </w:style>
  <w:style w:type="character" w:customStyle="1" w:styleId="DocumentMapChar">
    <w:name w:val="Document Map Char"/>
    <w:basedOn w:val="DefaultParagraphFont"/>
    <w:link w:val="DocumentMap"/>
    <w:uiPriority w:val="99"/>
    <w:semiHidden/>
    <w:rsid w:val="00E305C1"/>
    <w:rPr>
      <w:rFonts w:ascii="Times New Roman" w:hAnsi="Times New Roman" w:cs="Times New Roman"/>
      <w:sz w:val="24"/>
      <w:szCs w:val="24"/>
    </w:rPr>
  </w:style>
  <w:style w:type="character" w:styleId="Hyperlink">
    <w:name w:val="Hyperlink"/>
    <w:basedOn w:val="DefaultParagraphFont"/>
    <w:uiPriority w:val="99"/>
    <w:unhideWhenUsed/>
    <w:rsid w:val="007703D3"/>
    <w:rPr>
      <w:color w:val="0000FF" w:themeColor="hyperlink"/>
      <w:u w:val="single"/>
    </w:rPr>
  </w:style>
  <w:style w:type="character" w:styleId="FollowedHyperlink">
    <w:name w:val="FollowedHyperlink"/>
    <w:basedOn w:val="DefaultParagraphFont"/>
    <w:uiPriority w:val="99"/>
    <w:semiHidden/>
    <w:unhideWhenUsed/>
    <w:rsid w:val="007703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40655">
      <w:bodyDiv w:val="1"/>
      <w:marLeft w:val="0"/>
      <w:marRight w:val="0"/>
      <w:marTop w:val="0"/>
      <w:marBottom w:val="0"/>
      <w:divBdr>
        <w:top w:val="none" w:sz="0" w:space="0" w:color="auto"/>
        <w:left w:val="none" w:sz="0" w:space="0" w:color="auto"/>
        <w:bottom w:val="none" w:sz="0" w:space="0" w:color="auto"/>
        <w:right w:val="none" w:sz="0" w:space="0" w:color="auto"/>
      </w:divBdr>
    </w:div>
    <w:div w:id="138766533">
      <w:bodyDiv w:val="1"/>
      <w:marLeft w:val="0"/>
      <w:marRight w:val="0"/>
      <w:marTop w:val="0"/>
      <w:marBottom w:val="0"/>
      <w:divBdr>
        <w:top w:val="none" w:sz="0" w:space="0" w:color="auto"/>
        <w:left w:val="none" w:sz="0" w:space="0" w:color="auto"/>
        <w:bottom w:val="none" w:sz="0" w:space="0" w:color="auto"/>
        <w:right w:val="none" w:sz="0" w:space="0" w:color="auto"/>
      </w:divBdr>
    </w:div>
    <w:div w:id="563177935">
      <w:bodyDiv w:val="1"/>
      <w:marLeft w:val="0"/>
      <w:marRight w:val="0"/>
      <w:marTop w:val="0"/>
      <w:marBottom w:val="0"/>
      <w:divBdr>
        <w:top w:val="none" w:sz="0" w:space="0" w:color="auto"/>
        <w:left w:val="none" w:sz="0" w:space="0" w:color="auto"/>
        <w:bottom w:val="none" w:sz="0" w:space="0" w:color="auto"/>
        <w:right w:val="none" w:sz="0" w:space="0" w:color="auto"/>
      </w:divBdr>
    </w:div>
    <w:div w:id="929313857">
      <w:bodyDiv w:val="1"/>
      <w:marLeft w:val="0"/>
      <w:marRight w:val="0"/>
      <w:marTop w:val="0"/>
      <w:marBottom w:val="0"/>
      <w:divBdr>
        <w:top w:val="none" w:sz="0" w:space="0" w:color="auto"/>
        <w:left w:val="none" w:sz="0" w:space="0" w:color="auto"/>
        <w:bottom w:val="none" w:sz="0" w:space="0" w:color="auto"/>
        <w:right w:val="none" w:sz="0" w:space="0" w:color="auto"/>
      </w:divBdr>
    </w:div>
    <w:div w:id="929966388">
      <w:bodyDiv w:val="1"/>
      <w:marLeft w:val="0"/>
      <w:marRight w:val="0"/>
      <w:marTop w:val="0"/>
      <w:marBottom w:val="0"/>
      <w:divBdr>
        <w:top w:val="none" w:sz="0" w:space="0" w:color="auto"/>
        <w:left w:val="none" w:sz="0" w:space="0" w:color="auto"/>
        <w:bottom w:val="none" w:sz="0" w:space="0" w:color="auto"/>
        <w:right w:val="none" w:sz="0" w:space="0" w:color="auto"/>
      </w:divBdr>
    </w:div>
    <w:div w:id="1347439888">
      <w:bodyDiv w:val="1"/>
      <w:marLeft w:val="0"/>
      <w:marRight w:val="0"/>
      <w:marTop w:val="0"/>
      <w:marBottom w:val="0"/>
      <w:divBdr>
        <w:top w:val="none" w:sz="0" w:space="0" w:color="auto"/>
        <w:left w:val="none" w:sz="0" w:space="0" w:color="auto"/>
        <w:bottom w:val="none" w:sz="0" w:space="0" w:color="auto"/>
        <w:right w:val="none" w:sz="0" w:space="0" w:color="auto"/>
      </w:divBdr>
    </w:div>
    <w:div w:id="1954435466">
      <w:bodyDiv w:val="1"/>
      <w:marLeft w:val="0"/>
      <w:marRight w:val="0"/>
      <w:marTop w:val="0"/>
      <w:marBottom w:val="0"/>
      <w:divBdr>
        <w:top w:val="none" w:sz="0" w:space="0" w:color="auto"/>
        <w:left w:val="none" w:sz="0" w:space="0" w:color="auto"/>
        <w:bottom w:val="none" w:sz="0" w:space="0" w:color="auto"/>
        <w:right w:val="none" w:sz="0" w:space="0" w:color="auto"/>
      </w:divBdr>
      <w:divsChild>
        <w:div w:id="946933228">
          <w:marLeft w:val="0"/>
          <w:marRight w:val="0"/>
          <w:marTop w:val="0"/>
          <w:marBottom w:val="0"/>
          <w:divBdr>
            <w:top w:val="none" w:sz="0" w:space="0" w:color="auto"/>
            <w:left w:val="none" w:sz="0" w:space="0" w:color="auto"/>
            <w:bottom w:val="none" w:sz="0" w:space="0" w:color="auto"/>
            <w:right w:val="none" w:sz="0" w:space="0" w:color="auto"/>
          </w:divBdr>
        </w:div>
        <w:div w:id="382751349">
          <w:marLeft w:val="0"/>
          <w:marRight w:val="0"/>
          <w:marTop w:val="0"/>
          <w:marBottom w:val="0"/>
          <w:divBdr>
            <w:top w:val="none" w:sz="0" w:space="0" w:color="auto"/>
            <w:left w:val="none" w:sz="0" w:space="0" w:color="auto"/>
            <w:bottom w:val="none" w:sz="0" w:space="0" w:color="auto"/>
            <w:right w:val="none" w:sz="0" w:space="0" w:color="auto"/>
          </w:divBdr>
        </w:div>
        <w:div w:id="2071344320">
          <w:marLeft w:val="0"/>
          <w:marRight w:val="0"/>
          <w:marTop w:val="0"/>
          <w:marBottom w:val="0"/>
          <w:divBdr>
            <w:top w:val="none" w:sz="0" w:space="0" w:color="auto"/>
            <w:left w:val="none" w:sz="0" w:space="0" w:color="auto"/>
            <w:bottom w:val="none" w:sz="0" w:space="0" w:color="auto"/>
            <w:right w:val="none" w:sz="0" w:space="0" w:color="auto"/>
          </w:divBdr>
        </w:div>
        <w:div w:id="834222653">
          <w:marLeft w:val="0"/>
          <w:marRight w:val="0"/>
          <w:marTop w:val="0"/>
          <w:marBottom w:val="0"/>
          <w:divBdr>
            <w:top w:val="none" w:sz="0" w:space="0" w:color="auto"/>
            <w:left w:val="none" w:sz="0" w:space="0" w:color="auto"/>
            <w:bottom w:val="none" w:sz="0" w:space="0" w:color="auto"/>
            <w:right w:val="none" w:sz="0" w:space="0" w:color="auto"/>
          </w:divBdr>
        </w:div>
        <w:div w:id="1362513800">
          <w:marLeft w:val="0"/>
          <w:marRight w:val="0"/>
          <w:marTop w:val="0"/>
          <w:marBottom w:val="0"/>
          <w:divBdr>
            <w:top w:val="none" w:sz="0" w:space="0" w:color="auto"/>
            <w:left w:val="none" w:sz="0" w:space="0" w:color="auto"/>
            <w:bottom w:val="none" w:sz="0" w:space="0" w:color="auto"/>
            <w:right w:val="none" w:sz="0" w:space="0" w:color="auto"/>
          </w:divBdr>
        </w:div>
        <w:div w:id="770054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5"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s://osf.io/kxy7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38EA309-4B13-8149-B0EB-5179AC353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21961</Words>
  <Characters>125181</Characters>
  <Application>Microsoft Macintosh Word</Application>
  <DocSecurity>0</DocSecurity>
  <Lines>1043</Lines>
  <Paragraphs>293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2018-04-10T15:51:00Z</dcterms:created>
  <dcterms:modified xsi:type="dcterms:W3CDTF">2018-05-01T04:32:00Z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d766133d-4a9a-3d75-b553-d794e1b7f980</vt:lpwstr>
  </property>
  <property fmtid="{D5CDD505-2E9C-101B-9397-08002B2CF9AE}" pid="4" name="Mendeley Citation Style_1">
    <vt:lpwstr>http://www.zotero.org/styles/apa</vt:lpwstr>
  </property>
</Properties>
</file>