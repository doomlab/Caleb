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5C5F" w14:textId="53B0BB09"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LOVE, LANGUAGE, AND LINEAR ALGEBRA</w:t>
      </w:r>
    </w:p>
    <w:p w14:paraId="59FE90F6"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160C0F4D"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by</w:t>
      </w:r>
    </w:p>
    <w:p w14:paraId="67B3BFF5"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5D802AD" w14:textId="3210B64F"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Caleb Zechariah Marshall</w:t>
      </w:r>
    </w:p>
    <w:p w14:paraId="7AEB9D88" w14:textId="77777777" w:rsidR="00DB3099" w:rsidRPr="00C170C6" w:rsidRDefault="00DB3099" w:rsidP="00DB3099">
      <w:pPr>
        <w:tabs>
          <w:tab w:val="center" w:pos="4320"/>
        </w:tabs>
        <w:rPr>
          <w:rFonts w:ascii="Times New Roman" w:hAnsi="Times New Roman" w:cs="Times New Roman"/>
        </w:rPr>
      </w:pPr>
    </w:p>
    <w:p w14:paraId="3C075FD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1F3C70C"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An Honors Distinction Project</w:t>
      </w:r>
    </w:p>
    <w:p w14:paraId="0027BCFA"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Submitted to the Honors College</w:t>
      </w:r>
    </w:p>
    <w:p w14:paraId="0F897D58"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Missouri State University</w:t>
      </w:r>
    </w:p>
    <w:p w14:paraId="289A5E20"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in Partial Fulfillment of the Requirements</w:t>
      </w:r>
    </w:p>
    <w:p w14:paraId="4519ADF1" w14:textId="77777777"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for Distinction in the Major in the Honors College</w:t>
      </w:r>
    </w:p>
    <w:p w14:paraId="0532D8DC"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B62F64"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44BD0A" w14:textId="2F303919" w:rsidR="00DB3099" w:rsidRPr="00C170C6" w:rsidRDefault="00DB3099" w:rsidP="00DB3099">
      <w:pPr>
        <w:tabs>
          <w:tab w:val="center" w:pos="4320"/>
        </w:tabs>
        <w:rPr>
          <w:rFonts w:ascii="Times New Roman" w:hAnsi="Times New Roman" w:cs="Times New Roman"/>
        </w:rPr>
      </w:pPr>
      <w:r w:rsidRPr="00C170C6">
        <w:rPr>
          <w:rFonts w:ascii="Times New Roman" w:hAnsi="Times New Roman" w:cs="Times New Roman"/>
        </w:rPr>
        <w:tab/>
      </w:r>
      <w:r w:rsidR="00C170C6">
        <w:rPr>
          <w:rFonts w:ascii="Times New Roman" w:hAnsi="Times New Roman" w:cs="Times New Roman"/>
        </w:rPr>
        <w:t>May 4, 2018</w:t>
      </w:r>
    </w:p>
    <w:p w14:paraId="0A14D478"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5C27BD09"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B8BDA0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3F377377"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Approved:</w:t>
      </w:r>
    </w:p>
    <w:p w14:paraId="4D55761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629F6236"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u w:val="single"/>
        </w:rPr>
        <w:t xml:space="preserve">                                                     </w:t>
      </w:r>
    </w:p>
    <w:p w14:paraId="17878B02"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Project Director</w:t>
      </w:r>
    </w:p>
    <w:p w14:paraId="45EC99F4"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20DAF165"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0A6B7BAC"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t>Department Head</w:t>
      </w:r>
    </w:p>
    <w:p w14:paraId="58743001"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p>
    <w:p w14:paraId="7C626AE1" w14:textId="77777777" w:rsidR="00DB3099" w:rsidRPr="00C170C6"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u w:val="single"/>
        </w:rPr>
        <w:t xml:space="preserve">                                                     </w:t>
      </w:r>
    </w:p>
    <w:p w14:paraId="6B686D5C" w14:textId="2B2EDB89" w:rsidR="00D57C0B" w:rsidRDefault="00DB3099" w:rsidP="00DB3099">
      <w:pPr>
        <w:tabs>
          <w:tab w:val="left" w:pos="-1440"/>
          <w:tab w:val="left" w:pos="-720"/>
          <w:tab w:val="left" w:pos="0"/>
          <w:tab w:val="decimal" w:pos="475"/>
          <w:tab w:val="left" w:pos="777"/>
        </w:tabs>
        <w:rPr>
          <w:rFonts w:ascii="Times New Roman" w:hAnsi="Times New Roman" w:cs="Times New Roman"/>
        </w:rPr>
      </w:pP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Pr="00C170C6">
        <w:rPr>
          <w:rFonts w:ascii="Times New Roman" w:hAnsi="Times New Roman" w:cs="Times New Roman"/>
        </w:rPr>
        <w:tab/>
      </w:r>
      <w:r w:rsidR="00D57C0B">
        <w:rPr>
          <w:rFonts w:ascii="Times New Roman" w:hAnsi="Times New Roman" w:cs="Times New Roman"/>
        </w:rPr>
        <w:tab/>
      </w:r>
      <w:r w:rsidR="00D57C0B">
        <w:rPr>
          <w:rFonts w:ascii="Times New Roman" w:hAnsi="Times New Roman" w:cs="Times New Roman"/>
        </w:rPr>
        <w:tab/>
        <w:t>Director of the Honors Colle</w:t>
      </w:r>
    </w:p>
    <w:p w14:paraId="3FA8EC30"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4E79C9F9"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1463BCF"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6E7152AE"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0C7DDF4A"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3EBD9F2"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1A14FE5F"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26F33BE"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6F20C076"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68450CC"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2D1C8B89"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B21D00D"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1B374EED"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3DBA986"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0D0341D7"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51018582"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426BB31A"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38C2D558"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pPr>
    </w:p>
    <w:p w14:paraId="257F7633" w14:textId="77777777" w:rsidR="00D57C0B" w:rsidRDefault="00D57C0B" w:rsidP="00DB3099">
      <w:pPr>
        <w:tabs>
          <w:tab w:val="left" w:pos="-1440"/>
          <w:tab w:val="left" w:pos="-720"/>
          <w:tab w:val="left" w:pos="0"/>
          <w:tab w:val="decimal" w:pos="475"/>
          <w:tab w:val="left" w:pos="777"/>
        </w:tabs>
        <w:rPr>
          <w:rFonts w:ascii="Times New Roman" w:hAnsi="Times New Roman" w:cs="Times New Roman"/>
        </w:rPr>
        <w:sectPr w:rsidR="00D57C0B" w:rsidSect="00D57C0B">
          <w:headerReference w:type="even" r:id="rId6"/>
          <w:headerReference w:type="default" r:id="rId7"/>
          <w:headerReference w:type="first" r:id="rId8"/>
          <w:pgSz w:w="12240" w:h="15840"/>
          <w:pgMar w:top="1440" w:right="1440" w:bottom="1440" w:left="2880" w:header="720" w:footer="720" w:gutter="0"/>
          <w:pgNumType w:fmt="lowerRoman" w:start="2"/>
          <w:cols w:space="720"/>
          <w:titlePg/>
          <w:docGrid w:linePitch="360"/>
        </w:sectPr>
      </w:pPr>
    </w:p>
    <w:p w14:paraId="2C76AE17" w14:textId="77777777" w:rsidR="00DB3099" w:rsidRDefault="00DB3099" w:rsidP="00D57C0B">
      <w:pPr>
        <w:tabs>
          <w:tab w:val="center" w:pos="4320"/>
        </w:tabs>
        <w:rPr>
          <w:rFonts w:ascii="Times New Roman" w:hAnsi="Times New Roman" w:cs="Times New Roman"/>
        </w:rPr>
      </w:pPr>
    </w:p>
    <w:p w14:paraId="6473A986" w14:textId="7EDFF38B"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LOVE, LANGUAGE, AND LINEAR ALGEBRA</w:t>
      </w:r>
    </w:p>
    <w:p w14:paraId="5AC8F2AA"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A12435D"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9AF3E4B"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An Honors Distinction Project</w:t>
      </w:r>
    </w:p>
    <w:p w14:paraId="32F5B89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17B71734"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Presented to</w:t>
      </w:r>
    </w:p>
    <w:p w14:paraId="6601EF05"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733B7771"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the Department of Psychology</w:t>
      </w:r>
    </w:p>
    <w:p w14:paraId="4B622814"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0FA87530"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and the Honors College</w:t>
      </w:r>
    </w:p>
    <w:p w14:paraId="4CA477D2"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C9594C5"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Missouri State University</w:t>
      </w:r>
    </w:p>
    <w:p w14:paraId="71792F77"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11EE9A2"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29F5BA01"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In Partial Fulfillment</w:t>
      </w:r>
    </w:p>
    <w:p w14:paraId="52ED7D2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7BE6EAE6"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 xml:space="preserve">of the </w:t>
      </w:r>
      <w:proofErr w:type="gramStart"/>
      <w:r w:rsidRPr="00DB3099">
        <w:rPr>
          <w:rFonts w:ascii="Times New Roman" w:hAnsi="Times New Roman" w:cs="Times New Roman"/>
        </w:rPr>
        <w:t>Requirements</w:t>
      </w:r>
      <w:proofErr w:type="gramEnd"/>
      <w:r w:rsidRPr="00DB3099">
        <w:rPr>
          <w:rFonts w:ascii="Times New Roman" w:hAnsi="Times New Roman" w:cs="Times New Roman"/>
        </w:rPr>
        <w:t xml:space="preserve"> for</w:t>
      </w:r>
    </w:p>
    <w:p w14:paraId="64CE806C"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121ADA3"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Distinction in the Major in the Honors College</w:t>
      </w:r>
    </w:p>
    <w:p w14:paraId="640F3076"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35C30E70"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170DA3ED"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by</w:t>
      </w:r>
    </w:p>
    <w:p w14:paraId="01566849"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6AEB59EF"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Caleb Zechariah Marshall</w:t>
      </w:r>
    </w:p>
    <w:p w14:paraId="61E6267A" w14:textId="77777777" w:rsidR="00DB3099" w:rsidRPr="00DB3099" w:rsidRDefault="00DB3099" w:rsidP="00DB3099">
      <w:pPr>
        <w:tabs>
          <w:tab w:val="left" w:pos="-1440"/>
          <w:tab w:val="left" w:pos="-720"/>
          <w:tab w:val="left" w:pos="0"/>
          <w:tab w:val="decimal" w:pos="475"/>
          <w:tab w:val="left" w:pos="777"/>
        </w:tabs>
        <w:jc w:val="center"/>
        <w:rPr>
          <w:rFonts w:ascii="Times New Roman" w:hAnsi="Times New Roman" w:cs="Times New Roman"/>
        </w:rPr>
      </w:pPr>
    </w:p>
    <w:p w14:paraId="555EF70D" w14:textId="77777777" w:rsidR="00DB3099" w:rsidRPr="00DB3099" w:rsidRDefault="00DB3099" w:rsidP="00DB3099">
      <w:pPr>
        <w:tabs>
          <w:tab w:val="center" w:pos="4320"/>
        </w:tabs>
        <w:jc w:val="center"/>
        <w:rPr>
          <w:rFonts w:ascii="Times New Roman" w:hAnsi="Times New Roman" w:cs="Times New Roman"/>
        </w:rPr>
      </w:pPr>
      <w:r w:rsidRPr="00DB3099">
        <w:rPr>
          <w:rFonts w:ascii="Times New Roman" w:hAnsi="Times New Roman" w:cs="Times New Roman"/>
        </w:rPr>
        <w:t>May 4, 2018</w:t>
      </w:r>
    </w:p>
    <w:p w14:paraId="3BA9A582" w14:textId="33AD6361" w:rsidR="00DB3099" w:rsidRPr="00DB3099" w:rsidRDefault="00DB3099" w:rsidP="00DB3099">
      <w:pPr>
        <w:jc w:val="center"/>
        <w:rPr>
          <w:rFonts w:ascii="Times New Roman" w:hAnsi="Times New Roman" w:cs="Times New Roman"/>
        </w:rPr>
      </w:pPr>
      <w:r w:rsidRPr="00DB3099">
        <w:rPr>
          <w:rFonts w:ascii="Times New Roman" w:hAnsi="Times New Roman" w:cs="Times New Roman"/>
        </w:rPr>
        <w:br w:type="page"/>
      </w:r>
    </w:p>
    <w:p w14:paraId="2587D257" w14:textId="3654AEFF"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LOVE, LANGUAGE, AND LINEAR ALGEBRA</w:t>
      </w:r>
    </w:p>
    <w:p w14:paraId="669D1D2F"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34757C27" w14:textId="63EE2930"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Department of Psychology</w:t>
      </w:r>
    </w:p>
    <w:p w14:paraId="1A28A31C"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40632D4" w14:textId="4ED9C7B8"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Missouri State University, May 4, 2018</w:t>
      </w:r>
    </w:p>
    <w:p w14:paraId="1CD8B7B3"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410C08D9" w14:textId="74E6A73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r w:rsidRPr="00DB3099">
        <w:rPr>
          <w:rFonts w:ascii="Times New Roman" w:hAnsi="Times New Roman" w:cs="Times New Roman"/>
        </w:rPr>
        <w:t>Caleb Zechariah Marshall</w:t>
      </w:r>
    </w:p>
    <w:p w14:paraId="05BC36DD"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0918172" w14:textId="77777777" w:rsidR="00DB3099" w:rsidRPr="00DB3099" w:rsidRDefault="00DB3099" w:rsidP="00DB3099">
      <w:pPr>
        <w:tabs>
          <w:tab w:val="left" w:pos="-1440"/>
          <w:tab w:val="left" w:pos="-720"/>
          <w:tab w:val="left" w:pos="0"/>
          <w:tab w:val="decimal" w:pos="475"/>
          <w:tab w:val="left" w:pos="777"/>
        </w:tabs>
        <w:rPr>
          <w:rFonts w:ascii="Times New Roman" w:hAnsi="Times New Roman" w:cs="Times New Roman"/>
        </w:rPr>
      </w:pPr>
    </w:p>
    <w:p w14:paraId="2B660263" w14:textId="6B0D84A5" w:rsidR="00BB5E3A" w:rsidRPr="00DB3099" w:rsidRDefault="00DB3099" w:rsidP="00DB3099">
      <w:pPr>
        <w:tabs>
          <w:tab w:val="center" w:pos="4320"/>
        </w:tabs>
        <w:rPr>
          <w:rFonts w:ascii="Times New Roman" w:hAnsi="Times New Roman" w:cs="Times New Roman"/>
        </w:rPr>
      </w:pPr>
      <w:r>
        <w:rPr>
          <w:rFonts w:ascii="Times New Roman" w:hAnsi="Times New Roman" w:cs="Times New Roman"/>
        </w:rPr>
        <w:tab/>
        <w:t xml:space="preserve">A </w:t>
      </w:r>
      <w:r w:rsidRPr="00DB3099">
        <w:rPr>
          <w:rFonts w:ascii="Times New Roman" w:hAnsi="Times New Roman" w:cs="Times New Roman"/>
        </w:rPr>
        <w:t xml:space="preserve">B S T R </w:t>
      </w:r>
      <w:proofErr w:type="gramStart"/>
      <w:r w:rsidRPr="00DB3099">
        <w:rPr>
          <w:rFonts w:ascii="Times New Roman" w:hAnsi="Times New Roman" w:cs="Times New Roman"/>
        </w:rPr>
        <w:t>A</w:t>
      </w:r>
      <w:proofErr w:type="gramEnd"/>
      <w:r w:rsidRPr="00DB3099">
        <w:rPr>
          <w:rFonts w:ascii="Times New Roman" w:hAnsi="Times New Roman" w:cs="Times New Roman"/>
        </w:rPr>
        <w:t xml:space="preserve"> C T</w:t>
      </w:r>
    </w:p>
    <w:p w14:paraId="07ABC792" w14:textId="77777777" w:rsidR="00DB3099" w:rsidRPr="00994292" w:rsidRDefault="00DB3099" w:rsidP="00DB3099">
      <w:pPr>
        <w:jc w:val="center"/>
        <w:rPr>
          <w:rFonts w:ascii="Times New Roman" w:hAnsi="Times New Roman" w:cs="Times New Roman"/>
        </w:rPr>
      </w:pPr>
    </w:p>
    <w:p w14:paraId="3A40EEF7" w14:textId="124D794C" w:rsidR="0079617C" w:rsidRDefault="00BB5E3A" w:rsidP="00853536">
      <w:pPr>
        <w:rPr>
          <w:rFonts w:ascii="Times New Roman" w:hAnsi="Times New Roman" w:cs="Times New Roman"/>
        </w:rPr>
      </w:pPr>
      <w:r w:rsidRPr="00994292">
        <w:rPr>
          <w:rFonts w:ascii="Times New Roman" w:hAnsi="Times New Roman" w:cs="Times New Roman"/>
        </w:rPr>
        <w:t xml:space="preserve">This study utilized Latent Semantic Analysis to evaluate the relationship between personality and participants’ written personal account of an ideal romantic </w:t>
      </w:r>
      <w:commentRangeStart w:id="0"/>
      <w:commentRangeStart w:id="1"/>
      <w:r w:rsidRPr="00994292">
        <w:rPr>
          <w:rFonts w:ascii="Times New Roman" w:hAnsi="Times New Roman" w:cs="Times New Roman"/>
        </w:rPr>
        <w:t>partner</w:t>
      </w:r>
      <w:commentRangeEnd w:id="0"/>
      <w:r w:rsidRPr="00994292">
        <w:rPr>
          <w:rStyle w:val="CommentReference"/>
          <w:rFonts w:ascii="Times New Roman" w:hAnsi="Times New Roman" w:cs="Times New Roman"/>
        </w:rPr>
        <w:commentReference w:id="0"/>
      </w:r>
      <w:commentRangeEnd w:id="1"/>
      <w:r>
        <w:rPr>
          <w:rStyle w:val="CommentReference"/>
        </w:rPr>
        <w:commentReference w:id="1"/>
      </w:r>
      <w:r>
        <w:rPr>
          <w:rFonts w:ascii="Times New Roman" w:hAnsi="Times New Roman" w:cs="Times New Roman"/>
        </w:rPr>
        <w:t xml:space="preserve"> (</w:t>
      </w:r>
      <w:proofErr w:type="spellStart"/>
      <w:r>
        <w:rPr>
          <w:rFonts w:ascii="Times New Roman" w:hAnsi="Times New Roman" w:cs="Times New Roman"/>
        </w:rPr>
        <w:t>Landauer</w:t>
      </w:r>
      <w:proofErr w:type="spellEnd"/>
      <w:r>
        <w:rPr>
          <w:rFonts w:ascii="Times New Roman" w:hAnsi="Times New Roman" w:cs="Times New Roman"/>
        </w:rPr>
        <w:t xml:space="preserve"> &amp; </w:t>
      </w:r>
      <w:proofErr w:type="spellStart"/>
      <w:r>
        <w:rPr>
          <w:rFonts w:ascii="Times New Roman" w:hAnsi="Times New Roman" w:cs="Times New Roman"/>
        </w:rPr>
        <w:t>Dumais</w:t>
      </w:r>
      <w:proofErr w:type="spellEnd"/>
      <w:r>
        <w:rPr>
          <w:rFonts w:ascii="Times New Roman" w:hAnsi="Times New Roman" w:cs="Times New Roman"/>
        </w:rPr>
        <w:t>, 1997)</w:t>
      </w:r>
      <w:r w:rsidRPr="00994292">
        <w:rPr>
          <w:rFonts w:ascii="Times New Roman" w:hAnsi="Times New Roman" w:cs="Times New Roman"/>
        </w:rPr>
        <w:t>. From participants’ writing samples, we calculated thematic cosines (a measure of relatedness) between each male and female participant. Participants completed the Big Five Personality Questionnaire Short Form (</w:t>
      </w:r>
      <w:commentRangeStart w:id="2"/>
      <w:proofErr w:type="spellStart"/>
      <w:r w:rsidRPr="00994292">
        <w:rPr>
          <w:rFonts w:ascii="Times New Roman" w:hAnsi="Times New Roman" w:cs="Times New Roman"/>
        </w:rPr>
        <w:t>Morizet</w:t>
      </w:r>
      <w:commentRangeEnd w:id="2"/>
      <w:proofErr w:type="spellEnd"/>
      <w:r w:rsidRPr="00994292">
        <w:rPr>
          <w:rStyle w:val="CommentReference"/>
          <w:rFonts w:ascii="Times New Roman" w:hAnsi="Times New Roman" w:cs="Times New Roman"/>
        </w:rPr>
        <w:commentReference w:id="2"/>
      </w:r>
      <w:r w:rsidRPr="00994292">
        <w:rPr>
          <w:rFonts w:ascii="Times New Roman" w:hAnsi="Times New Roman" w:cs="Times New Roman"/>
        </w:rPr>
        <w:t>, 2014), a personality inventory which evaluated participants’ openness, extraversion, agreeableness, conscientiousness and emotional stability. We examined if similarity among two participants’ personality traits predicted similar romantic writing cosines. Extraversion, agreeableness and conscientiousness were related to cosines, which suggested medium-small relationships from similar personality traits to similar written responses about mate preference. This relationship is consistent with previous studies on mate preference, which suggests that Latent Semantic Analysis could be a valuable tool for quantifying mate preference</w:t>
      </w:r>
      <w:r>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r w:rsidRPr="00994292">
        <w:rPr>
          <w:rFonts w:ascii="Times New Roman" w:hAnsi="Times New Roman" w:cs="Times New Roman"/>
        </w:rPr>
        <w:br w:type="page"/>
      </w:r>
    </w:p>
    <w:p w14:paraId="496A3AC1" w14:textId="5C01615D" w:rsidR="00DE7081" w:rsidRDefault="00DE7081" w:rsidP="00DE7081">
      <w:pPr>
        <w:spacing w:line="480" w:lineRule="auto"/>
        <w:jc w:val="center"/>
        <w:rPr>
          <w:rFonts w:ascii="Times New Roman" w:hAnsi="Times New Roman" w:cs="Times New Roman"/>
        </w:rPr>
      </w:pPr>
      <w:r>
        <w:rPr>
          <w:rFonts w:ascii="Times New Roman" w:hAnsi="Times New Roman" w:cs="Times New Roman"/>
        </w:rPr>
        <w:t>TABLE OF CONTENTS</w:t>
      </w:r>
    </w:p>
    <w:p w14:paraId="722CDCA3" w14:textId="17B4B296" w:rsidR="00BE2092" w:rsidRDefault="00375A52" w:rsidP="00DE7081">
      <w:pPr>
        <w:spacing w:line="480" w:lineRule="auto"/>
        <w:rPr>
          <w:rFonts w:ascii="Times New Roman" w:hAnsi="Times New Roman" w:cs="Times New Roman"/>
        </w:rPr>
      </w:pPr>
      <w:r>
        <w:rPr>
          <w:rFonts w:ascii="Times New Roman" w:hAnsi="Times New Roman" w:cs="Times New Roman"/>
        </w:rPr>
        <w:t>Title page</w:t>
      </w:r>
      <w:r w:rsidR="00B56767">
        <w:rPr>
          <w:rFonts w:ascii="Times New Roman" w:hAnsi="Times New Roman" w:cs="Times New Roman"/>
        </w:rPr>
        <w:t xml:space="preserve"> </w:t>
      </w:r>
      <w:r w:rsidR="00B56767">
        <w:rPr>
          <w:rFonts w:ascii="Times New Roman" w:hAnsi="Times New Roman" w:cs="Times New Roman"/>
        </w:rPr>
        <w:t>.................................................................................................................</w:t>
      </w:r>
      <w:proofErr w:type="spellStart"/>
      <w:r w:rsidR="00BE2092">
        <w:rPr>
          <w:rFonts w:ascii="Times New Roman" w:hAnsi="Times New Roman" w:cs="Times New Roman"/>
        </w:rPr>
        <w:t>i</w:t>
      </w:r>
      <w:proofErr w:type="spellEnd"/>
    </w:p>
    <w:p w14:paraId="3E194257" w14:textId="3537240E" w:rsidR="00BE2092" w:rsidRDefault="00375A52" w:rsidP="00DE7081">
      <w:pPr>
        <w:spacing w:line="480" w:lineRule="auto"/>
        <w:rPr>
          <w:rFonts w:ascii="Times New Roman" w:hAnsi="Times New Roman" w:cs="Times New Roman"/>
        </w:rPr>
      </w:pPr>
      <w:r>
        <w:rPr>
          <w:rFonts w:ascii="Times New Roman" w:hAnsi="Times New Roman" w:cs="Times New Roman"/>
        </w:rPr>
        <w:t>Abstract</w:t>
      </w:r>
      <w:r w:rsidR="00B56767">
        <w:rPr>
          <w:rFonts w:ascii="Times New Roman" w:hAnsi="Times New Roman" w:cs="Times New Roman"/>
        </w:rPr>
        <w:t xml:space="preserve"> </w:t>
      </w:r>
      <w:r w:rsidR="00B56767">
        <w:rPr>
          <w:rFonts w:ascii="Times New Roman" w:hAnsi="Times New Roman" w:cs="Times New Roman"/>
        </w:rPr>
        <w:t>...................................................................................................................</w:t>
      </w:r>
      <w:r w:rsidR="00BE2092">
        <w:rPr>
          <w:rFonts w:ascii="Times New Roman" w:hAnsi="Times New Roman" w:cs="Times New Roman"/>
        </w:rPr>
        <w:t>ii</w:t>
      </w:r>
    </w:p>
    <w:p w14:paraId="59F2068D" w14:textId="4DE3DC5C" w:rsidR="00375A52" w:rsidRDefault="00375A52" w:rsidP="00DE7081">
      <w:pPr>
        <w:spacing w:line="480" w:lineRule="auto"/>
        <w:rPr>
          <w:rFonts w:ascii="Times New Roman" w:hAnsi="Times New Roman" w:cs="Times New Roman"/>
        </w:rPr>
      </w:pPr>
      <w:r>
        <w:rPr>
          <w:rFonts w:ascii="Times New Roman" w:hAnsi="Times New Roman" w:cs="Times New Roman"/>
        </w:rPr>
        <w:t>List of Tables</w:t>
      </w:r>
      <w:r w:rsidR="00B56767">
        <w:rPr>
          <w:rFonts w:ascii="Times New Roman" w:hAnsi="Times New Roman" w:cs="Times New Roman"/>
          <w:sz w:val="16"/>
          <w:szCs w:val="16"/>
        </w:rPr>
        <w:t xml:space="preserve"> </w:t>
      </w:r>
      <w:r w:rsidR="00B56767">
        <w:rPr>
          <w:rFonts w:ascii="Times New Roman" w:hAnsi="Times New Roman" w:cs="Times New Roman"/>
        </w:rPr>
        <w:t>..........................................................................................................</w:t>
      </w:r>
      <w:r>
        <w:rPr>
          <w:rFonts w:ascii="Times New Roman" w:hAnsi="Times New Roman" w:cs="Times New Roman"/>
        </w:rPr>
        <w:t>iv</w:t>
      </w:r>
    </w:p>
    <w:p w14:paraId="6C8D5347" w14:textId="3CB90B57" w:rsidR="00BE2092" w:rsidRDefault="00BE2092" w:rsidP="00DE7081">
      <w:pPr>
        <w:spacing w:line="480" w:lineRule="auto"/>
        <w:rPr>
          <w:rFonts w:ascii="Times New Roman" w:hAnsi="Times New Roman" w:cs="Times New Roman"/>
        </w:rPr>
      </w:pPr>
      <w:r>
        <w:rPr>
          <w:rFonts w:ascii="Times New Roman" w:hAnsi="Times New Roman" w:cs="Times New Roman"/>
        </w:rPr>
        <w:t>I</w:t>
      </w:r>
      <w:r w:rsidR="00375A52">
        <w:rPr>
          <w:rFonts w:ascii="Times New Roman" w:hAnsi="Times New Roman" w:cs="Times New Roman"/>
        </w:rPr>
        <w:t>ntroduction</w:t>
      </w:r>
      <w:r w:rsidR="00B56767" w:rsidRPr="00B56767">
        <w:rPr>
          <w:rFonts w:ascii="Times New Roman" w:hAnsi="Times New Roman" w:cs="Times New Roman"/>
          <w:sz w:val="4"/>
        </w:rPr>
        <w:t>.</w:t>
      </w:r>
      <w:r w:rsidR="00B56767">
        <w:rPr>
          <w:rFonts w:ascii="Times New Roman" w:hAnsi="Times New Roman" w:cs="Times New Roman"/>
        </w:rPr>
        <w:t xml:space="preserve"> </w:t>
      </w:r>
      <w:r w:rsidR="00B56767">
        <w:rPr>
          <w:rFonts w:ascii="Times New Roman" w:hAnsi="Times New Roman" w:cs="Times New Roman"/>
        </w:rPr>
        <w:t>.............................................................................................................</w:t>
      </w:r>
      <w:r>
        <w:rPr>
          <w:rFonts w:ascii="Times New Roman" w:hAnsi="Times New Roman" w:cs="Times New Roman"/>
        </w:rPr>
        <w:t>1</w:t>
      </w:r>
    </w:p>
    <w:p w14:paraId="56BB0846" w14:textId="641621E8" w:rsidR="00375A52" w:rsidRDefault="00375A52" w:rsidP="00DE7081">
      <w:pPr>
        <w:spacing w:line="480" w:lineRule="auto"/>
        <w:rPr>
          <w:rFonts w:ascii="Times New Roman" w:hAnsi="Times New Roman" w:cs="Times New Roman"/>
        </w:rPr>
      </w:pPr>
      <w:r>
        <w:rPr>
          <w:rFonts w:ascii="Times New Roman" w:hAnsi="Times New Roman" w:cs="Times New Roman"/>
        </w:rPr>
        <w:t>Method</w:t>
      </w:r>
      <w:r w:rsidR="00B56767">
        <w:rPr>
          <w:rFonts w:ascii="Times New Roman" w:hAnsi="Times New Roman" w:cs="Times New Roman"/>
          <w:sz w:val="13"/>
          <w:szCs w:val="13"/>
        </w:rPr>
        <w:t xml:space="preserve"> </w:t>
      </w:r>
      <w:r w:rsidR="00B56767">
        <w:rPr>
          <w:rFonts w:ascii="Times New Roman" w:hAnsi="Times New Roman" w:cs="Times New Roman"/>
        </w:rPr>
        <w:t>.....................................................................................................................</w:t>
      </w:r>
      <w:r w:rsidR="00BE2092">
        <w:rPr>
          <w:rFonts w:ascii="Times New Roman" w:hAnsi="Times New Roman" w:cs="Times New Roman"/>
        </w:rPr>
        <w:t>5</w:t>
      </w:r>
    </w:p>
    <w:p w14:paraId="731700F9" w14:textId="5B749E23" w:rsidR="00375A52" w:rsidRDefault="00375A52" w:rsidP="00375A52">
      <w:pPr>
        <w:spacing w:line="480" w:lineRule="auto"/>
        <w:rPr>
          <w:rFonts w:ascii="Times New Roman" w:hAnsi="Times New Roman" w:cs="Times New Roman"/>
        </w:rPr>
      </w:pPr>
      <w:r>
        <w:rPr>
          <w:rFonts w:ascii="Times New Roman" w:hAnsi="Times New Roman" w:cs="Times New Roman"/>
        </w:rPr>
        <w:t xml:space="preserve">     Participants</w:t>
      </w:r>
      <w:r w:rsidR="00B56767">
        <w:rPr>
          <w:rFonts w:ascii="Times New Roman" w:hAnsi="Times New Roman" w:cs="Times New Roman"/>
        </w:rPr>
        <w:t xml:space="preserve"> </w:t>
      </w:r>
      <w:r w:rsidR="00B56767">
        <w:rPr>
          <w:rFonts w:ascii="Times New Roman" w:hAnsi="Times New Roman" w:cs="Times New Roman"/>
        </w:rPr>
        <w:t>.........................................................................................................</w:t>
      </w:r>
      <w:r>
        <w:rPr>
          <w:rFonts w:ascii="Times New Roman" w:hAnsi="Times New Roman" w:cs="Times New Roman"/>
        </w:rPr>
        <w:t>5</w:t>
      </w:r>
    </w:p>
    <w:p w14:paraId="7D1265FC" w14:textId="0C345D73" w:rsidR="00375A52" w:rsidRDefault="00375A52" w:rsidP="00DE7081">
      <w:pPr>
        <w:spacing w:line="480" w:lineRule="auto"/>
        <w:rPr>
          <w:rFonts w:ascii="Times New Roman" w:hAnsi="Times New Roman" w:cs="Times New Roman"/>
        </w:rPr>
      </w:pPr>
      <w:r>
        <w:rPr>
          <w:rFonts w:ascii="Times New Roman" w:hAnsi="Times New Roman" w:cs="Times New Roman"/>
        </w:rPr>
        <w:t xml:space="preserve">     Materials and Procedure</w:t>
      </w:r>
      <w:r w:rsidR="00B56767">
        <w:rPr>
          <w:rFonts w:ascii="Times New Roman" w:hAnsi="Times New Roman" w:cs="Times New Roman"/>
          <w:sz w:val="18"/>
          <w:szCs w:val="18"/>
        </w:rPr>
        <w:t xml:space="preserve"> </w:t>
      </w:r>
      <w:r w:rsidR="00B56767">
        <w:rPr>
          <w:rFonts w:ascii="Times New Roman" w:hAnsi="Times New Roman" w:cs="Times New Roman"/>
        </w:rPr>
        <w:t>.....................................................................................</w:t>
      </w:r>
      <w:r>
        <w:rPr>
          <w:rFonts w:ascii="Times New Roman" w:hAnsi="Times New Roman" w:cs="Times New Roman"/>
        </w:rPr>
        <w:t>5</w:t>
      </w:r>
    </w:p>
    <w:p w14:paraId="2FF77978" w14:textId="0E498B11" w:rsidR="00375A52" w:rsidRDefault="00375A52" w:rsidP="00DE7081">
      <w:pPr>
        <w:spacing w:line="480" w:lineRule="auto"/>
        <w:rPr>
          <w:rFonts w:ascii="Times New Roman" w:hAnsi="Times New Roman" w:cs="Times New Roman"/>
        </w:rPr>
      </w:pPr>
      <w:r>
        <w:rPr>
          <w:rFonts w:ascii="Times New Roman" w:hAnsi="Times New Roman" w:cs="Times New Roman"/>
        </w:rPr>
        <w:t>Results</w:t>
      </w:r>
      <w:r w:rsidR="00B56767">
        <w:rPr>
          <w:rFonts w:ascii="Times New Roman" w:hAnsi="Times New Roman" w:cs="Times New Roman"/>
        </w:rPr>
        <w:t xml:space="preserve"> </w:t>
      </w:r>
      <w:r w:rsidR="00B56767">
        <w:rPr>
          <w:rFonts w:ascii="Times New Roman" w:hAnsi="Times New Roman" w:cs="Times New Roman"/>
        </w:rPr>
        <w:t>.....................................................................................................................</w:t>
      </w:r>
      <w:r>
        <w:rPr>
          <w:rFonts w:ascii="Times New Roman" w:hAnsi="Times New Roman" w:cs="Times New Roman"/>
        </w:rPr>
        <w:t>6</w:t>
      </w:r>
    </w:p>
    <w:p w14:paraId="619C5972" w14:textId="6C9D505F" w:rsidR="00375A52" w:rsidRDefault="00375A52" w:rsidP="00DE7081">
      <w:pPr>
        <w:spacing w:line="480" w:lineRule="auto"/>
        <w:rPr>
          <w:rFonts w:ascii="Times New Roman" w:hAnsi="Times New Roman" w:cs="Times New Roman"/>
        </w:rPr>
      </w:pPr>
      <w:r>
        <w:rPr>
          <w:rFonts w:ascii="Times New Roman" w:hAnsi="Times New Roman" w:cs="Times New Roman"/>
        </w:rPr>
        <w:t>Discussion</w:t>
      </w:r>
      <w:r w:rsidR="00B56767">
        <w:rPr>
          <w:rFonts w:ascii="Times New Roman" w:hAnsi="Times New Roman" w:cs="Times New Roman"/>
        </w:rPr>
        <w:t xml:space="preserve"> </w:t>
      </w:r>
      <w:r w:rsidR="00B56767">
        <w:rPr>
          <w:rFonts w:ascii="Times New Roman" w:hAnsi="Times New Roman" w:cs="Times New Roman"/>
        </w:rPr>
        <w:t>...............................................................................................................</w:t>
      </w:r>
      <w:r>
        <w:rPr>
          <w:rFonts w:ascii="Times New Roman" w:hAnsi="Times New Roman" w:cs="Times New Roman"/>
        </w:rPr>
        <w:t>9</w:t>
      </w:r>
    </w:p>
    <w:p w14:paraId="039BFFE7" w14:textId="170242D7" w:rsidR="00DE7081" w:rsidRDefault="00375A52" w:rsidP="00DE7081">
      <w:pPr>
        <w:spacing w:line="480" w:lineRule="auto"/>
        <w:rPr>
          <w:rFonts w:ascii="Times New Roman" w:hAnsi="Times New Roman" w:cs="Times New Roman"/>
        </w:rPr>
      </w:pPr>
      <w:r>
        <w:rPr>
          <w:rFonts w:ascii="Times New Roman" w:hAnsi="Times New Roman" w:cs="Times New Roman"/>
        </w:rPr>
        <w:t>References</w:t>
      </w:r>
      <w:r w:rsidR="00B56767">
        <w:rPr>
          <w:rFonts w:ascii="Times New Roman" w:hAnsi="Times New Roman" w:cs="Times New Roman"/>
        </w:rPr>
        <w:t xml:space="preserve"> </w:t>
      </w:r>
      <w:r w:rsidR="00B56767">
        <w:rPr>
          <w:rFonts w:ascii="Times New Roman" w:hAnsi="Times New Roman" w:cs="Times New Roman"/>
        </w:rPr>
        <w:t>.............................................................................................................</w:t>
      </w:r>
      <w:r>
        <w:rPr>
          <w:rFonts w:ascii="Times New Roman" w:hAnsi="Times New Roman" w:cs="Times New Roman"/>
        </w:rPr>
        <w:t>13</w:t>
      </w:r>
    </w:p>
    <w:p w14:paraId="21E8A27B" w14:textId="27C5B771" w:rsidR="00AD2F09" w:rsidRDefault="00375A52" w:rsidP="00375A52">
      <w:pPr>
        <w:spacing w:line="480" w:lineRule="auto"/>
        <w:rPr>
          <w:rFonts w:ascii="Times New Roman" w:hAnsi="Times New Roman" w:cs="Times New Roman"/>
        </w:rPr>
      </w:pPr>
      <w:r>
        <w:rPr>
          <w:rFonts w:ascii="Times New Roman" w:hAnsi="Times New Roman" w:cs="Times New Roman"/>
        </w:rPr>
        <w:t>Tables</w:t>
      </w:r>
      <w:r w:rsidR="00B56767">
        <w:rPr>
          <w:rFonts w:ascii="Times New Roman" w:hAnsi="Times New Roman" w:cs="Times New Roman"/>
        </w:rPr>
        <w:t xml:space="preserve"> </w:t>
      </w:r>
      <w:r w:rsidR="00B56767">
        <w:rPr>
          <w:rFonts w:ascii="Times New Roman" w:hAnsi="Times New Roman" w:cs="Times New Roman"/>
        </w:rPr>
        <w:t>....................................................................................................................</w:t>
      </w:r>
      <w:r w:rsidR="00AD2F09">
        <w:rPr>
          <w:rFonts w:ascii="Times New Roman" w:hAnsi="Times New Roman" w:cs="Times New Roman"/>
        </w:rPr>
        <w:t>16</w:t>
      </w:r>
    </w:p>
    <w:p w14:paraId="56D12777" w14:textId="77777777" w:rsidR="00AD2F09" w:rsidRDefault="00AD2F09" w:rsidP="00DE7081">
      <w:pPr>
        <w:spacing w:line="480" w:lineRule="auto"/>
        <w:rPr>
          <w:rFonts w:ascii="Times New Roman" w:hAnsi="Times New Roman" w:cs="Times New Roman"/>
        </w:rPr>
      </w:pPr>
    </w:p>
    <w:p w14:paraId="30E3D62D" w14:textId="77777777" w:rsidR="00AD2F09" w:rsidRDefault="00AD2F09" w:rsidP="00DE7081">
      <w:pPr>
        <w:spacing w:line="480" w:lineRule="auto"/>
        <w:rPr>
          <w:rFonts w:ascii="Times New Roman" w:hAnsi="Times New Roman" w:cs="Times New Roman"/>
        </w:rPr>
      </w:pPr>
    </w:p>
    <w:p w14:paraId="2F9C3CF0" w14:textId="77777777" w:rsidR="00AD2F09" w:rsidRDefault="00AD2F09" w:rsidP="00DE7081">
      <w:pPr>
        <w:spacing w:line="480" w:lineRule="auto"/>
        <w:rPr>
          <w:rFonts w:ascii="Times New Roman" w:hAnsi="Times New Roman" w:cs="Times New Roman"/>
        </w:rPr>
      </w:pPr>
    </w:p>
    <w:p w14:paraId="17DA8CB2" w14:textId="77777777" w:rsidR="00AD2F09" w:rsidRDefault="00AD2F09" w:rsidP="00DE7081">
      <w:pPr>
        <w:spacing w:line="480" w:lineRule="auto"/>
        <w:rPr>
          <w:rFonts w:ascii="Times New Roman" w:hAnsi="Times New Roman" w:cs="Times New Roman"/>
        </w:rPr>
      </w:pPr>
    </w:p>
    <w:p w14:paraId="36544369" w14:textId="77777777" w:rsidR="00AD2F09" w:rsidRDefault="00AD2F09" w:rsidP="00DE7081">
      <w:pPr>
        <w:spacing w:line="480" w:lineRule="auto"/>
        <w:rPr>
          <w:rFonts w:ascii="Times New Roman" w:hAnsi="Times New Roman" w:cs="Times New Roman"/>
        </w:rPr>
      </w:pPr>
    </w:p>
    <w:p w14:paraId="59AAD634" w14:textId="77777777" w:rsidR="00AD2F09" w:rsidRDefault="00AD2F09" w:rsidP="00DE7081">
      <w:pPr>
        <w:spacing w:line="480" w:lineRule="auto"/>
        <w:rPr>
          <w:rFonts w:ascii="Times New Roman" w:hAnsi="Times New Roman" w:cs="Times New Roman"/>
        </w:rPr>
      </w:pPr>
    </w:p>
    <w:p w14:paraId="09E8788A" w14:textId="77777777" w:rsidR="00AD2F09" w:rsidRDefault="00AD2F09" w:rsidP="00DE7081">
      <w:pPr>
        <w:spacing w:line="480" w:lineRule="auto"/>
        <w:rPr>
          <w:rFonts w:ascii="Times New Roman" w:hAnsi="Times New Roman" w:cs="Times New Roman"/>
        </w:rPr>
      </w:pPr>
    </w:p>
    <w:p w14:paraId="3664EBF9" w14:textId="77777777" w:rsidR="00AD2F09" w:rsidRDefault="00AD2F09" w:rsidP="00DE7081">
      <w:pPr>
        <w:spacing w:line="480" w:lineRule="auto"/>
        <w:rPr>
          <w:rFonts w:ascii="Times New Roman" w:hAnsi="Times New Roman" w:cs="Times New Roman"/>
        </w:rPr>
      </w:pPr>
    </w:p>
    <w:p w14:paraId="58BD7EE1" w14:textId="77777777" w:rsidR="00AD2F09" w:rsidRDefault="00AD2F09" w:rsidP="00DE7081">
      <w:pPr>
        <w:spacing w:line="480" w:lineRule="auto"/>
        <w:rPr>
          <w:rFonts w:ascii="Times New Roman" w:hAnsi="Times New Roman" w:cs="Times New Roman"/>
        </w:rPr>
      </w:pPr>
    </w:p>
    <w:p w14:paraId="78B96C41" w14:textId="77777777" w:rsidR="00AD2F09" w:rsidDel="00B56767" w:rsidRDefault="00AD2F09" w:rsidP="00DE7081">
      <w:pPr>
        <w:spacing w:line="480" w:lineRule="auto"/>
        <w:rPr>
          <w:del w:id="3" w:author="Marshall, Caleb Z" w:date="2018-05-08T11:14:00Z"/>
          <w:rFonts w:ascii="Times New Roman" w:hAnsi="Times New Roman" w:cs="Times New Roman"/>
        </w:rPr>
      </w:pPr>
    </w:p>
    <w:p w14:paraId="6CA61771" w14:textId="77777777" w:rsidR="00B56767" w:rsidRDefault="00B56767" w:rsidP="00DE7081">
      <w:pPr>
        <w:spacing w:line="480" w:lineRule="auto"/>
        <w:rPr>
          <w:ins w:id="4" w:author="Marshall, Caleb Z" w:date="2018-05-08T11:14:00Z"/>
          <w:rFonts w:ascii="Times New Roman" w:hAnsi="Times New Roman" w:cs="Times New Roman"/>
        </w:rPr>
      </w:pPr>
    </w:p>
    <w:p w14:paraId="7C7AF6BD" w14:textId="77777777" w:rsidR="00AD2F09" w:rsidDel="00B56767" w:rsidRDefault="00AD2F09" w:rsidP="00DE7081">
      <w:pPr>
        <w:spacing w:line="480" w:lineRule="auto"/>
        <w:rPr>
          <w:del w:id="5" w:author="Marshall, Caleb Z" w:date="2018-05-08T11:14:00Z"/>
          <w:rFonts w:ascii="Times New Roman" w:hAnsi="Times New Roman" w:cs="Times New Roman"/>
        </w:rPr>
      </w:pPr>
    </w:p>
    <w:p w14:paraId="1458BE0E" w14:textId="671B252B" w:rsidR="00AD2F09" w:rsidDel="00B56767" w:rsidRDefault="00AD2F09" w:rsidP="00DE7081">
      <w:pPr>
        <w:spacing w:line="480" w:lineRule="auto"/>
        <w:rPr>
          <w:del w:id="6" w:author="Marshall, Caleb Z" w:date="2018-05-08T11:14:00Z"/>
          <w:rFonts w:ascii="Times New Roman" w:hAnsi="Times New Roman" w:cs="Times New Roman"/>
        </w:rPr>
      </w:pPr>
    </w:p>
    <w:p w14:paraId="2B7FC946" w14:textId="176DC887" w:rsidR="00AD2F09" w:rsidDel="00B56767" w:rsidRDefault="00AD2F09" w:rsidP="00DE7081">
      <w:pPr>
        <w:spacing w:line="480" w:lineRule="auto"/>
        <w:rPr>
          <w:del w:id="7" w:author="Marshall, Caleb Z" w:date="2018-05-08T11:14:00Z"/>
          <w:rFonts w:ascii="Times New Roman" w:hAnsi="Times New Roman" w:cs="Times New Roman"/>
        </w:rPr>
      </w:pPr>
    </w:p>
    <w:p w14:paraId="60594005" w14:textId="69B297B7" w:rsidR="00AD2F09" w:rsidDel="00B56767" w:rsidRDefault="00AD2F09" w:rsidP="00DE7081">
      <w:pPr>
        <w:spacing w:line="480" w:lineRule="auto"/>
        <w:rPr>
          <w:del w:id="8" w:author="Marshall, Caleb Z" w:date="2018-05-08T11:14:00Z"/>
          <w:rFonts w:ascii="Times New Roman" w:hAnsi="Times New Roman" w:cs="Times New Roman"/>
        </w:rPr>
      </w:pPr>
    </w:p>
    <w:p w14:paraId="5AF9E57E" w14:textId="03733BEC" w:rsidR="00AD2F09" w:rsidDel="00B56767" w:rsidRDefault="00AD2F09" w:rsidP="00DE7081">
      <w:pPr>
        <w:spacing w:line="480" w:lineRule="auto"/>
        <w:rPr>
          <w:del w:id="9" w:author="Marshall, Caleb Z" w:date="2018-05-08T11:14:00Z"/>
          <w:rFonts w:ascii="Times New Roman" w:hAnsi="Times New Roman" w:cs="Times New Roman"/>
        </w:rPr>
      </w:pPr>
    </w:p>
    <w:p w14:paraId="3FE5FF45" w14:textId="76CE8A8C" w:rsidR="00AD2F09" w:rsidDel="00B56767" w:rsidRDefault="00AD2F09" w:rsidP="00DE7081">
      <w:pPr>
        <w:spacing w:line="480" w:lineRule="auto"/>
        <w:rPr>
          <w:del w:id="10" w:author="Marshall, Caleb Z" w:date="2018-05-08T11:14:00Z"/>
          <w:rFonts w:ascii="Times New Roman" w:hAnsi="Times New Roman" w:cs="Times New Roman"/>
        </w:rPr>
      </w:pPr>
    </w:p>
    <w:p w14:paraId="59D4E07E" w14:textId="77777777" w:rsidR="00AD2F09" w:rsidRDefault="00AD2F09" w:rsidP="00DE7081">
      <w:pPr>
        <w:spacing w:line="480" w:lineRule="auto"/>
        <w:rPr>
          <w:rFonts w:ascii="Times New Roman" w:hAnsi="Times New Roman" w:cs="Times New Roman"/>
        </w:rPr>
      </w:pPr>
    </w:p>
    <w:p w14:paraId="0ED1E9E1" w14:textId="260614A3" w:rsidR="00AD2F09" w:rsidRDefault="00AD2F09" w:rsidP="00AD2F09">
      <w:pPr>
        <w:spacing w:line="480" w:lineRule="auto"/>
        <w:jc w:val="center"/>
        <w:rPr>
          <w:rFonts w:ascii="Times New Roman" w:hAnsi="Times New Roman" w:cs="Times New Roman"/>
        </w:rPr>
      </w:pPr>
      <w:r>
        <w:rPr>
          <w:rFonts w:ascii="Times New Roman" w:hAnsi="Times New Roman" w:cs="Times New Roman"/>
        </w:rPr>
        <w:t>TABLES</w:t>
      </w:r>
    </w:p>
    <w:p w14:paraId="2BE45501" w14:textId="498144E9"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1: </w:t>
      </w:r>
      <w:r w:rsidR="00D57C0B">
        <w:rPr>
          <w:rFonts w:ascii="Times New Roman" w:hAnsi="Times New Roman" w:cs="Times New Roman"/>
        </w:rPr>
        <w:t>DESCRIPTIVE STATISTICS</w:t>
      </w:r>
      <w:r>
        <w:rPr>
          <w:rFonts w:ascii="Times New Roman" w:hAnsi="Times New Roman" w:cs="Times New Roman"/>
        </w:rPr>
        <w:t>...........................</w:t>
      </w:r>
      <w:r w:rsidR="00D57C0B">
        <w:rPr>
          <w:rFonts w:ascii="Times New Roman" w:hAnsi="Times New Roman" w:cs="Times New Roman"/>
        </w:rPr>
        <w:t>..................................16</w:t>
      </w:r>
    </w:p>
    <w:p w14:paraId="0F7BF781" w14:textId="1C14FF5A"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2: </w:t>
      </w:r>
      <w:r w:rsidR="00D57C0B">
        <w:rPr>
          <w:rFonts w:ascii="Times New Roman" w:hAnsi="Times New Roman" w:cs="Times New Roman"/>
        </w:rPr>
        <w:t>MULTILEVEL MODEL S</w:t>
      </w:r>
      <w:r>
        <w:rPr>
          <w:rFonts w:ascii="Times New Roman" w:hAnsi="Times New Roman" w:cs="Times New Roman"/>
        </w:rPr>
        <w:t>UMMARIES.................</w:t>
      </w:r>
      <w:r w:rsidR="00D57C0B">
        <w:rPr>
          <w:rFonts w:ascii="Times New Roman" w:hAnsi="Times New Roman" w:cs="Times New Roman"/>
        </w:rPr>
        <w:t>...........................17</w:t>
      </w:r>
    </w:p>
    <w:p w14:paraId="21D2D061" w14:textId="258776F7" w:rsidR="00D57C0B" w:rsidRDefault="00AD2F09" w:rsidP="00DE7081">
      <w:pPr>
        <w:spacing w:line="480" w:lineRule="auto"/>
        <w:rPr>
          <w:rFonts w:ascii="Times New Roman" w:hAnsi="Times New Roman" w:cs="Times New Roman"/>
        </w:rPr>
      </w:pPr>
      <w:r>
        <w:rPr>
          <w:rFonts w:ascii="Times New Roman" w:hAnsi="Times New Roman" w:cs="Times New Roman"/>
        </w:rPr>
        <w:t xml:space="preserve">TABLE 3: </w:t>
      </w:r>
      <w:r w:rsidR="00D57C0B">
        <w:rPr>
          <w:rFonts w:ascii="Times New Roman" w:hAnsi="Times New Roman" w:cs="Times New Roman"/>
        </w:rPr>
        <w:t>INFERENTIAL STATISTICS...........</w:t>
      </w:r>
      <w:r>
        <w:rPr>
          <w:rFonts w:ascii="Times New Roman" w:hAnsi="Times New Roman" w:cs="Times New Roman"/>
        </w:rPr>
        <w:t>............................</w:t>
      </w:r>
      <w:r w:rsidR="00D57C0B">
        <w:rPr>
          <w:rFonts w:ascii="Times New Roman" w:hAnsi="Times New Roman" w:cs="Times New Roman"/>
        </w:rPr>
        <w:t>.....................18</w:t>
      </w:r>
    </w:p>
    <w:p w14:paraId="62D1F657" w14:textId="77777777" w:rsidR="00D57C0B" w:rsidRDefault="00D57C0B" w:rsidP="00DE7081">
      <w:pPr>
        <w:spacing w:line="480" w:lineRule="auto"/>
        <w:rPr>
          <w:rFonts w:ascii="Times New Roman" w:hAnsi="Times New Roman" w:cs="Times New Roman"/>
        </w:rPr>
      </w:pPr>
    </w:p>
    <w:p w14:paraId="3C0125F2" w14:textId="77777777" w:rsidR="00DE7081" w:rsidRDefault="00DE7081" w:rsidP="00DE7081">
      <w:pPr>
        <w:spacing w:line="480" w:lineRule="auto"/>
        <w:rPr>
          <w:rFonts w:ascii="Times New Roman" w:hAnsi="Times New Roman" w:cs="Times New Roman"/>
        </w:rPr>
      </w:pPr>
    </w:p>
    <w:p w14:paraId="23B7C4AA" w14:textId="77777777" w:rsidR="00DE7081" w:rsidRDefault="00DE7081" w:rsidP="00DE7081">
      <w:pPr>
        <w:spacing w:line="480" w:lineRule="auto"/>
        <w:rPr>
          <w:rFonts w:ascii="Times New Roman" w:hAnsi="Times New Roman" w:cs="Times New Roman"/>
        </w:rPr>
      </w:pPr>
    </w:p>
    <w:p w14:paraId="2387E526" w14:textId="77777777" w:rsidR="0079617C" w:rsidRDefault="0079617C">
      <w:pPr>
        <w:rPr>
          <w:rFonts w:ascii="Times New Roman" w:hAnsi="Times New Roman" w:cs="Times New Roman"/>
        </w:rPr>
      </w:pPr>
      <w:r>
        <w:rPr>
          <w:rFonts w:ascii="Times New Roman" w:hAnsi="Times New Roman" w:cs="Times New Roman"/>
        </w:rPr>
        <w:br w:type="page"/>
      </w:r>
    </w:p>
    <w:p w14:paraId="0F707D44" w14:textId="77777777" w:rsidR="00D57C0B" w:rsidRDefault="00D57C0B" w:rsidP="00DB3099">
      <w:pPr>
        <w:spacing w:line="480" w:lineRule="auto"/>
        <w:ind w:firstLine="720"/>
        <w:rPr>
          <w:rFonts w:ascii="Times New Roman" w:hAnsi="Times New Roman" w:cs="Times New Roman"/>
        </w:rPr>
        <w:sectPr w:rsidR="00D57C0B" w:rsidSect="00D57C0B">
          <w:pgSz w:w="12240" w:h="15840"/>
          <w:pgMar w:top="1440" w:right="1440" w:bottom="1440" w:left="2880" w:header="720" w:footer="720" w:gutter="0"/>
          <w:pgNumType w:fmt="lowerRoman" w:start="1"/>
          <w:cols w:space="720"/>
          <w:titlePg/>
          <w:docGrid w:linePitch="360"/>
        </w:sectPr>
      </w:pPr>
    </w:p>
    <w:p w14:paraId="27B05C02" w14:textId="783474C4" w:rsidR="00BB5E3A" w:rsidRPr="00994292" w:rsidRDefault="00BB5E3A" w:rsidP="00DB3099">
      <w:pPr>
        <w:spacing w:line="480" w:lineRule="auto"/>
        <w:ind w:firstLine="720"/>
        <w:rPr>
          <w:rFonts w:ascii="Times New Roman" w:hAnsi="Times New Roman" w:cs="Times New Roman"/>
        </w:rPr>
      </w:pPr>
      <w:r w:rsidRPr="00994292">
        <w:rPr>
          <w:rFonts w:ascii="Times New Roman" w:hAnsi="Times New Roman" w:cs="Times New Roman"/>
        </w:rPr>
        <w:t xml:space="preserve">Sexual and romantic desirability are vital in forming a basic unit of human culture, the mated pair. Through natural selection, general preference for certain traits, such as intelligence and physique, lead to our evolution as a species. Romantic preference, an individual’s abstract set of desirable traits in a mate, defines many cultural phenomena. In many ways, our similarities in individual mate preference shape our social environment. For example, the literature suggested that men value attractiveness more than women in survey based research paradigms. This specific sex difference was observed by Feinstein (1990) in a meta-analysis of 28 separate samples of American females and males. However, Feinstein also found similar differences in personal ads and billboards targeting males and females, which suggests that survey based results often correlate realistically with real-world sex differences in mate preference. </w:t>
      </w:r>
    </w:p>
    <w:p w14:paraId="33C69377"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In a far-reaching cross-sectional study, Buss (1989) examined sex differences in mate preference across 37 samples from 33 distinct cultural paradigms.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 sex differences in mate preference were almost entirely homogeneous across all cultures. Examples included higher preference among women for fiscally stable partners, and higher preference among men for younger female partners.</w:t>
      </w:r>
    </w:p>
    <w:p w14:paraId="641414CB"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Within the same study, Buss (1989) also carefully checked census data from each country to determine how mate preference influenced mate choices. As an example, in every culture studied, an age-gap of approximately three years was found between older men and younger women in census data. This dovetailed neatly with the second survey section which assessed participants’ ideal age difference between a potential mate. Yet, age differences are easily-measured, external variables. Moreover, as stated by Buss, age differences were the most statistically reliable findings in his study, while other variables, such as previous sexual experience, showed weaker effects across different cultures.</w:t>
      </w:r>
    </w:p>
    <w:p w14:paraId="716EA468"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 suggests that mate preference is a valid cognitive construct in multiple cultures and paradigms.</w:t>
      </w:r>
      <w:r w:rsidRPr="00994292" w:rsidDel="005F373E">
        <w:rPr>
          <w:rFonts w:ascii="Times New Roman" w:hAnsi="Times New Roman" w:cs="Times New Roman"/>
        </w:rPr>
        <w:t xml:space="preserve"> </w:t>
      </w:r>
      <w:r w:rsidRPr="00994292">
        <w:rPr>
          <w:rFonts w:ascii="Times New Roman" w:hAnsi="Times New Roman" w:cs="Times New Roman"/>
        </w:rPr>
        <w:t>Moreover, certain sex differences in preference, such as physical attractiveness and age, are apparent in census and environmental data. Yet, the relationship of other traits, such as personality or intelligence, to concrete mate choice is more complex. In survey-based research of Brazilian college students, Castro, Hattori, and Lopez (2012) found that preferences in non-physical traits (i.e., humor, intelligence) did not always correlate with concrete perceptions of current or recent mates. Their results show how mate preference may significantly differ across sex within a sample without necessarily predicting individuals’ perceptions of real-world romantic partners (Castro et al., 2012).</w:t>
      </w:r>
    </w:p>
    <w:p w14:paraId="3CA622DE"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Castro et al.’s findings highlight the difference between our abstract romantic preferences and our concrete sexual selection </w:t>
      </w:r>
      <w:commentRangeStart w:id="11"/>
      <w:r w:rsidRPr="00994292">
        <w:rPr>
          <w:rFonts w:ascii="Times New Roman" w:hAnsi="Times New Roman" w:cs="Times New Roman"/>
        </w:rPr>
        <w:t>process</w:t>
      </w:r>
      <w:commentRangeEnd w:id="11"/>
      <w:r w:rsidRPr="00994292">
        <w:rPr>
          <w:rStyle w:val="CommentReference"/>
          <w:rFonts w:ascii="Times New Roman" w:hAnsi="Times New Roman" w:cs="Times New Roman"/>
        </w:rPr>
        <w:commentReference w:id="11"/>
      </w:r>
      <w:r w:rsidRPr="00994292">
        <w:rPr>
          <w:rFonts w:ascii="Times New Roman" w:hAnsi="Times New Roman" w:cs="Times New Roman"/>
        </w:rPr>
        <w:t>. These results imply that people often choose mates which do not fit their stated preferences. This discrepancy necessitates research into the intricacies of romantic preference and its role in evolutionary psychology and human cognition. Of course, while an individual’s romantic preferences may fail to predict their mate choices, certain social phenomena can be explained as a function of observed gender differences in romantic preference.</w:t>
      </w:r>
    </w:p>
    <w:p w14:paraId="4C946681"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As an example, Feingold’s (1990) meta-analysis explored the types of empirical methodologies used to study romantic preference and mate choice. He also compared this meta-data with linguistic analyses of advertisements and billboards targeted towards men or women specifically. Interestingly, he noted that advertisements targeting men focus on attractive female partners more than advertisements for women, a conclusion that mirrored Buss’ (1989) findings and meta-data collected from survey-based research in romantic preference. That advertisements dovetail with observed research shows the direct applicability of empirical research in romantic preference. It also reveals the influence of romantic preference in shaping our understanding of desirability across two distinct genders.</w:t>
      </w:r>
    </w:p>
    <w:p w14:paraId="742D441E"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Of course, that romantic preference influences society suggests it also motivates individuals and influences their actions.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w:t>
      </w:r>
      <w:commentRangeStart w:id="12"/>
      <w:commentRangeStart w:id="13"/>
      <w:r w:rsidRPr="00994292">
        <w:rPr>
          <w:rFonts w:ascii="Times New Roman" w:hAnsi="Times New Roman" w:cs="Times New Roman"/>
        </w:rPr>
        <w:t>Buss</w:t>
      </w:r>
      <w:commentRangeEnd w:id="12"/>
      <w:r w:rsidRPr="00994292">
        <w:rPr>
          <w:rStyle w:val="CommentReference"/>
          <w:rFonts w:ascii="Times New Roman" w:hAnsi="Times New Roman" w:cs="Times New Roman"/>
        </w:rPr>
        <w:commentReference w:id="12"/>
      </w:r>
      <w:commentRangeEnd w:id="13"/>
      <w:r>
        <w:rPr>
          <w:rStyle w:val="CommentReference"/>
        </w:rPr>
        <w:commentReference w:id="13"/>
      </w:r>
      <w:r w:rsidRPr="00994292">
        <w:rPr>
          <w:rFonts w:ascii="Times New Roman" w:hAnsi="Times New Roman" w:cs="Times New Roman"/>
        </w:rPr>
        <w:t xml:space="preserve">, and Shackelford (1997) found that individuals from both sexes prefer romantic partners whose personality traits mirror their own. Long-term partners were likely to exhibit similar personality traits, showing a distinct connection between personality preferences in romantic partners and successful long-term romantic relationships. Even more, among all participants, </w:t>
      </w:r>
      <w:commentRangeStart w:id="14"/>
      <w:commentRangeStart w:id="15"/>
      <w:proofErr w:type="spellStart"/>
      <w:r w:rsidRPr="00994292">
        <w:rPr>
          <w:rFonts w:ascii="Times New Roman" w:hAnsi="Times New Roman" w:cs="Times New Roman"/>
        </w:rPr>
        <w:t>Botwin</w:t>
      </w:r>
      <w:commentRangeEnd w:id="14"/>
      <w:proofErr w:type="spellEnd"/>
      <w:r w:rsidRPr="00994292">
        <w:rPr>
          <w:rStyle w:val="CommentReference"/>
          <w:rFonts w:ascii="Times New Roman" w:hAnsi="Times New Roman" w:cs="Times New Roman"/>
        </w:rPr>
        <w:commentReference w:id="14"/>
      </w:r>
      <w:commentRangeEnd w:id="15"/>
      <w:r>
        <w:rPr>
          <w:rStyle w:val="CommentReference"/>
        </w:rPr>
        <w:commentReference w:id="15"/>
      </w:r>
      <w:r w:rsidRPr="00994292">
        <w:rPr>
          <w:rFonts w:ascii="Times New Roman" w:hAnsi="Times New Roman" w:cs="Times New Roman"/>
        </w:rPr>
        <w:t xml:space="preserve"> et al. (1997) found that certain personality traits</w:t>
      </w:r>
      <w:r>
        <w:rPr>
          <w:rFonts w:ascii="Times New Roman" w:hAnsi="Times New Roman" w:cs="Times New Roman"/>
        </w:rPr>
        <w:t xml:space="preserve"> </w:t>
      </w:r>
      <w:r w:rsidRPr="00994292">
        <w:rPr>
          <w:rFonts w:ascii="Times New Roman" w:hAnsi="Times New Roman" w:cs="Times New Roman"/>
        </w:rPr>
        <w:t xml:space="preserve">were unappealing. These included </w:t>
      </w:r>
      <w:r>
        <w:rPr>
          <w:rFonts w:ascii="Times New Roman" w:hAnsi="Times New Roman" w:cs="Times New Roman"/>
        </w:rPr>
        <w:t>low agreeableness</w:t>
      </w:r>
      <w:r w:rsidRPr="00994292">
        <w:rPr>
          <w:rFonts w:ascii="Times New Roman" w:hAnsi="Times New Roman" w:cs="Times New Roman"/>
        </w:rPr>
        <w:t xml:space="preserve">, </w:t>
      </w:r>
      <w:r>
        <w:rPr>
          <w:rFonts w:ascii="Times New Roman" w:hAnsi="Times New Roman" w:cs="Times New Roman"/>
        </w:rPr>
        <w:t xml:space="preserve">low </w:t>
      </w:r>
      <w:r w:rsidRPr="00994292">
        <w:rPr>
          <w:rFonts w:ascii="Times New Roman" w:hAnsi="Times New Roman" w:cs="Times New Roman"/>
        </w:rPr>
        <w:t xml:space="preserve">emotional </w:t>
      </w:r>
      <w:r>
        <w:rPr>
          <w:rFonts w:ascii="Times New Roman" w:hAnsi="Times New Roman" w:cs="Times New Roman"/>
        </w:rPr>
        <w:t>stability</w:t>
      </w:r>
      <w:r w:rsidRPr="00994292">
        <w:rPr>
          <w:rFonts w:ascii="Times New Roman" w:hAnsi="Times New Roman" w:cs="Times New Roman"/>
        </w:rPr>
        <w:t>, and non-equal o</w:t>
      </w:r>
      <w:commentRangeStart w:id="16"/>
      <w:r w:rsidRPr="00994292">
        <w:rPr>
          <w:rFonts w:ascii="Times New Roman" w:hAnsi="Times New Roman" w:cs="Times New Roman"/>
        </w:rPr>
        <w:t>penness</w:t>
      </w:r>
      <w:commentRangeEnd w:id="16"/>
      <w:r w:rsidRPr="00994292">
        <w:rPr>
          <w:rStyle w:val="CommentReference"/>
          <w:rFonts w:ascii="Times New Roman" w:hAnsi="Times New Roman" w:cs="Times New Roman"/>
        </w:rPr>
        <w:commentReference w:id="16"/>
      </w:r>
      <w:r w:rsidRPr="00994292">
        <w:rPr>
          <w:rFonts w:ascii="Times New Roman" w:hAnsi="Times New Roman" w:cs="Times New Roman"/>
        </w:rPr>
        <w:t xml:space="preserve"> </w:t>
      </w:r>
      <w:r>
        <w:rPr>
          <w:rFonts w:ascii="Times New Roman" w:hAnsi="Times New Roman" w:cs="Times New Roman"/>
        </w:rPr>
        <w:t xml:space="preserve">to experience </w:t>
      </w:r>
      <w:r w:rsidRPr="00994292">
        <w:rPr>
          <w:rFonts w:ascii="Times New Roman" w:hAnsi="Times New Roman" w:cs="Times New Roman"/>
        </w:rPr>
        <w:t xml:space="preserve">between </w:t>
      </w:r>
      <w:commentRangeStart w:id="17"/>
      <w:r w:rsidRPr="00994292">
        <w:rPr>
          <w:rFonts w:ascii="Times New Roman" w:hAnsi="Times New Roman" w:cs="Times New Roman"/>
        </w:rPr>
        <w:t>partners</w:t>
      </w:r>
      <w:commentRangeEnd w:id="17"/>
      <w:r w:rsidRPr="00994292">
        <w:rPr>
          <w:rStyle w:val="CommentReference"/>
          <w:rFonts w:ascii="Times New Roman" w:hAnsi="Times New Roman" w:cs="Times New Roman"/>
        </w:rPr>
        <w:commentReference w:id="17"/>
      </w:r>
      <w:r>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McCrae and John [1992]).  </w:t>
      </w:r>
      <w:r w:rsidRPr="00994292">
        <w:rPr>
          <w:rFonts w:ascii="Times New Roman" w:hAnsi="Times New Roman" w:cs="Times New Roman"/>
        </w:rPr>
        <w:t>In relationships which had lasted longer than a year, personality differences were even stronger predictors of dissatisfaction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 1997).</w:t>
      </w:r>
    </w:p>
    <w:p w14:paraId="079B2A43" w14:textId="77777777" w:rsidR="00BB5E3A" w:rsidRPr="00994292" w:rsidRDefault="00BB5E3A" w:rsidP="00BB5E3A">
      <w:pPr>
        <w:spacing w:line="480" w:lineRule="auto"/>
        <w:ind w:firstLine="72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al.’s (1997) results suggest a relationship between mate preference and mate choice which is consistent across several physical and personality traits. In observed concrete mate choices, similar personality scores are strong indicators of relational satisfaction. Yet, personality is a factor which </w:t>
      </w:r>
      <w:commentRangeStart w:id="18"/>
      <w:commentRangeStart w:id="19"/>
      <w:r w:rsidRPr="00994292">
        <w:rPr>
          <w:rFonts w:ascii="Times New Roman" w:hAnsi="Times New Roman" w:cs="Times New Roman"/>
        </w:rPr>
        <w:t>Castro</w:t>
      </w:r>
      <w:commentRangeEnd w:id="18"/>
      <w:r w:rsidRPr="00994292">
        <w:rPr>
          <w:rStyle w:val="CommentReference"/>
          <w:rFonts w:ascii="Times New Roman" w:hAnsi="Times New Roman" w:cs="Times New Roman"/>
        </w:rPr>
        <w:commentReference w:id="18"/>
      </w:r>
      <w:commentRangeEnd w:id="19"/>
      <w:r>
        <w:rPr>
          <w:rStyle w:val="CommentReference"/>
        </w:rPr>
        <w:commentReference w:id="19"/>
      </w:r>
      <w:r w:rsidRPr="00994292">
        <w:rPr>
          <w:rFonts w:ascii="Times New Roman" w:hAnsi="Times New Roman" w:cs="Times New Roman"/>
        </w:rPr>
        <w:t xml:space="preserve"> et al. (2012) suggests plays a lesser role in abstract romantic preference, especially among males. Back,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and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(2011) also observed that, in short-term socio-sexual interactions (i.e., speed dating scenarios), an individual’s agreeableness</w:t>
      </w:r>
      <w:r w:rsidRPr="00994292">
        <w:rPr>
          <w:rStyle w:val="CommentReference"/>
          <w:rFonts w:ascii="Times New Roman" w:hAnsi="Times New Roman" w:cs="Times New Roman"/>
        </w:rPr>
        <w:commentReference w:id="20"/>
      </w:r>
      <w:r>
        <w:rPr>
          <w:rStyle w:val="CommentReference"/>
        </w:rPr>
        <w:commentReference w:id="21"/>
      </w:r>
      <w:r w:rsidRPr="00994292">
        <w:rPr>
          <w:rFonts w:ascii="Times New Roman" w:hAnsi="Times New Roman" w:cs="Times New Roman"/>
        </w:rPr>
        <w:t xml:space="preserve"> not only predicted desirability but also significantly correlated with participants’ ability to predict their desirability among fellow participants. </w:t>
      </w:r>
    </w:p>
    <w:p w14:paraId="66B10D73"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This study examined the effect of personality differences on mate preference among males and females. However, unlike previously mentioned research, we measured participants’ mate preference through written responses to a prompt. We hypothesized that, like previous non-linguistic research, similarity in participants’ personality scores would predict mate preference as recorded through responses to </w:t>
      </w:r>
      <w:commentRangeStart w:id="22"/>
      <w:commentRangeStart w:id="23"/>
      <w:commentRangeStart w:id="24"/>
      <w:r w:rsidRPr="00994292">
        <w:rPr>
          <w:rFonts w:ascii="Times New Roman" w:hAnsi="Times New Roman" w:cs="Times New Roman"/>
        </w:rPr>
        <w:t>a written prompt</w:t>
      </w:r>
      <w:commentRangeEnd w:id="22"/>
      <w:r w:rsidRPr="00994292">
        <w:rPr>
          <w:rStyle w:val="CommentReference"/>
          <w:rFonts w:ascii="Times New Roman" w:hAnsi="Times New Roman" w:cs="Times New Roman"/>
        </w:rPr>
        <w:commentReference w:id="22"/>
      </w:r>
      <w:commentRangeEnd w:id="23"/>
      <w:r w:rsidRPr="00994292">
        <w:rPr>
          <w:rStyle w:val="CommentReference"/>
          <w:rFonts w:ascii="Times New Roman" w:hAnsi="Times New Roman" w:cs="Times New Roman"/>
        </w:rPr>
        <w:commentReference w:id="23"/>
      </w:r>
      <w:commentRangeEnd w:id="24"/>
      <w:r>
        <w:rPr>
          <w:rStyle w:val="CommentReference"/>
        </w:rPr>
        <w:commentReference w:id="24"/>
      </w:r>
      <w:r w:rsidRPr="00994292">
        <w:rPr>
          <w:rFonts w:ascii="Times New Roman" w:hAnsi="Times New Roman" w:cs="Times New Roman"/>
        </w:rPr>
        <w:t>. To incorporate linguistic data, we utilized Latent Semantic Analysis (LSA), an algebraic technique which converts word frequency and co-occurrence into thematic cosines, which behave like correlations. (</w:t>
      </w:r>
      <w:commentRangeStart w:id="25"/>
      <w:commentRangeStart w:id="26"/>
      <w:proofErr w:type="spellStart"/>
      <w:r w:rsidRPr="00994292">
        <w:rPr>
          <w:rFonts w:ascii="Times New Roman" w:hAnsi="Times New Roman" w:cs="Times New Roman"/>
        </w:rPr>
        <w:t>Landauer</w:t>
      </w:r>
      <w:commentRangeEnd w:id="25"/>
      <w:proofErr w:type="spellEnd"/>
      <w:r w:rsidRPr="00994292">
        <w:rPr>
          <w:rStyle w:val="CommentReference"/>
          <w:rFonts w:ascii="Times New Roman" w:hAnsi="Times New Roman" w:cs="Times New Roman"/>
        </w:rPr>
        <w:commentReference w:id="25"/>
      </w:r>
      <w:commentRangeEnd w:id="26"/>
      <w:r>
        <w:rPr>
          <w:rStyle w:val="CommentReference"/>
        </w:rPr>
        <w:commentReference w:id="26"/>
      </w:r>
      <w:r w:rsidRPr="00994292">
        <w:rPr>
          <w:rFonts w:ascii="Times New Roman" w:hAnsi="Times New Roman" w:cs="Times New Roman"/>
        </w:rPr>
        <w:t xml:space="preserve">, </w:t>
      </w:r>
      <w:proofErr w:type="spellStart"/>
      <w:r w:rsidRPr="00994292">
        <w:rPr>
          <w:rFonts w:ascii="Times New Roman" w:hAnsi="Times New Roman" w:cs="Times New Roman"/>
        </w:rPr>
        <w:t>Folt</w:t>
      </w:r>
      <w:proofErr w:type="spellEnd"/>
      <w:r w:rsidRPr="00994292">
        <w:rPr>
          <w:rFonts w:ascii="Times New Roman" w:hAnsi="Times New Roman" w:cs="Times New Roman"/>
        </w:rPr>
        <w:t xml:space="preserve">, &amp; </w:t>
      </w:r>
      <w:proofErr w:type="spellStart"/>
      <w:r w:rsidRPr="00994292">
        <w:rPr>
          <w:rFonts w:ascii="Times New Roman" w:hAnsi="Times New Roman" w:cs="Times New Roman"/>
        </w:rPr>
        <w:t>Laham</w:t>
      </w:r>
      <w:proofErr w:type="spellEnd"/>
      <w:r w:rsidRPr="00994292">
        <w:rPr>
          <w:rFonts w:ascii="Times New Roman" w:hAnsi="Times New Roman" w:cs="Times New Roman"/>
        </w:rPr>
        <w:t xml:space="preserve">, 1998) These thematic cosines allowed us to compare similarity from one participant’s written response to another. </w:t>
      </w:r>
    </w:p>
    <w:p w14:paraId="315DEF10" w14:textId="77777777" w:rsidR="00BB5E3A" w:rsidRPr="00375A52" w:rsidRDefault="00BB5E3A" w:rsidP="00BB5E3A">
      <w:pPr>
        <w:spacing w:line="480" w:lineRule="auto"/>
        <w:jc w:val="center"/>
        <w:outlineLvl w:val="0"/>
        <w:rPr>
          <w:rFonts w:ascii="Times New Roman" w:hAnsi="Times New Roman" w:cs="Times New Roman"/>
          <w:b/>
        </w:rPr>
      </w:pPr>
      <w:r w:rsidRPr="00375A52">
        <w:rPr>
          <w:rFonts w:ascii="Times New Roman" w:hAnsi="Times New Roman" w:cs="Times New Roman"/>
          <w:b/>
        </w:rPr>
        <w:t>Method</w:t>
      </w:r>
    </w:p>
    <w:p w14:paraId="7BA8FD12" w14:textId="77777777" w:rsidR="00BB5E3A" w:rsidRPr="00375A52" w:rsidRDefault="00BB5E3A" w:rsidP="00BB5E3A">
      <w:pPr>
        <w:spacing w:line="480" w:lineRule="auto"/>
        <w:outlineLvl w:val="0"/>
        <w:rPr>
          <w:rFonts w:ascii="Times New Roman" w:hAnsi="Times New Roman" w:cs="Times New Roman"/>
          <w:b/>
        </w:rPr>
      </w:pPr>
      <w:r w:rsidRPr="00375A52">
        <w:rPr>
          <w:rFonts w:ascii="Times New Roman" w:hAnsi="Times New Roman" w:cs="Times New Roman"/>
          <w:b/>
        </w:rPr>
        <w:t>Participants</w:t>
      </w:r>
    </w:p>
    <w:p w14:paraId="1D018797"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Pr="00994292">
        <w:rPr>
          <w:rFonts w:ascii="Times New Roman" w:hAnsi="Times New Roman" w:cs="Times New Roman"/>
        </w:rPr>
        <w:t xml:space="preserve"> = 105) was recruited from a large Midwestern university. All participants were enrolled in an introductory psychology course and received two research-participation credits for completing the study. Relatively even samples of male (N = 53) and female (</w:t>
      </w:r>
      <w:r w:rsidRPr="00A330CC">
        <w:rPr>
          <w:rFonts w:ascii="Times New Roman" w:hAnsi="Times New Roman" w:cs="Times New Roman"/>
          <w:i/>
        </w:rPr>
        <w:t>N</w:t>
      </w:r>
      <w:r w:rsidRPr="00994292">
        <w:rPr>
          <w:rFonts w:ascii="Times New Roman" w:hAnsi="Times New Roman" w:cs="Times New Roman"/>
        </w:rPr>
        <w:t xml:space="preserve"> = 52) participants were recruited. The average age of the participant was around 19 years of age (</w:t>
      </w:r>
      <w:r w:rsidRPr="00A330CC">
        <w:rPr>
          <w:rFonts w:ascii="Times New Roman" w:hAnsi="Times New Roman" w:cs="Times New Roman"/>
          <w:i/>
        </w:rPr>
        <w:t>M</w:t>
      </w:r>
      <w:r w:rsidRPr="00994292">
        <w:rPr>
          <w:rFonts w:ascii="Times New Roman" w:hAnsi="Times New Roman" w:cs="Times New Roman"/>
        </w:rPr>
        <w:t xml:space="preserve"> = 18.75, </w:t>
      </w:r>
      <w:r w:rsidRPr="00A330CC">
        <w:rPr>
          <w:rFonts w:ascii="Times New Roman" w:hAnsi="Times New Roman" w:cs="Times New Roman"/>
          <w:i/>
        </w:rPr>
        <w:t>SD</w:t>
      </w:r>
      <w:r w:rsidRPr="00994292">
        <w:rPr>
          <w:rFonts w:ascii="Times New Roman" w:hAnsi="Times New Roman" w:cs="Times New Roman"/>
        </w:rPr>
        <w:t xml:space="preserve"> = 1.60), and the majority were </w:t>
      </w:r>
      <w:commentRangeStart w:id="27"/>
      <w:commentRangeStart w:id="28"/>
      <w:commentRangeStart w:id="29"/>
      <w:r w:rsidRPr="00994292">
        <w:rPr>
          <w:rFonts w:ascii="Times New Roman" w:hAnsi="Times New Roman" w:cs="Times New Roman"/>
        </w:rPr>
        <w:t>white</w:t>
      </w:r>
      <w:commentRangeEnd w:id="27"/>
      <w:r w:rsidRPr="00994292">
        <w:rPr>
          <w:rStyle w:val="CommentReference"/>
          <w:rFonts w:ascii="Times New Roman" w:hAnsi="Times New Roman" w:cs="Times New Roman"/>
        </w:rPr>
        <w:commentReference w:id="27"/>
      </w:r>
      <w:commentRangeEnd w:id="28"/>
      <w:r>
        <w:rPr>
          <w:rStyle w:val="CommentReference"/>
        </w:rPr>
        <w:commentReference w:id="28"/>
      </w:r>
      <w:commentRangeEnd w:id="29"/>
      <w:r>
        <w:rPr>
          <w:rStyle w:val="CommentReference"/>
        </w:rPr>
        <w:commentReference w:id="29"/>
      </w:r>
      <w:r w:rsidRPr="00994292">
        <w:rPr>
          <w:rFonts w:ascii="Times New Roman" w:hAnsi="Times New Roman" w:cs="Times New Roman"/>
        </w:rPr>
        <w:t xml:space="preserve"> (96.15%) with the remainder not answering (3.85%). Sample collection occurred over a two-month period from October through early-December.</w:t>
      </w:r>
    </w:p>
    <w:p w14:paraId="5EBB5CA2" w14:textId="77777777" w:rsidR="00BB5E3A" w:rsidRPr="00375A52" w:rsidRDefault="00BB5E3A" w:rsidP="00BB5E3A">
      <w:pPr>
        <w:spacing w:line="480" w:lineRule="auto"/>
        <w:outlineLvl w:val="0"/>
        <w:rPr>
          <w:rFonts w:ascii="Times New Roman" w:hAnsi="Times New Roman" w:cs="Times New Roman"/>
          <w:b/>
        </w:rPr>
      </w:pPr>
      <w:r w:rsidRPr="00375A52">
        <w:rPr>
          <w:rFonts w:ascii="Times New Roman" w:hAnsi="Times New Roman" w:cs="Times New Roman"/>
          <w:b/>
        </w:rPr>
        <w:t>Materials and Procedure</w:t>
      </w:r>
    </w:p>
    <w:p w14:paraId="54DD9635"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online survey materials through </w:t>
      </w:r>
      <w:proofErr w:type="spellStart"/>
      <w:r w:rsidRPr="00994292">
        <w:rPr>
          <w:rFonts w:ascii="Times New Roman" w:hAnsi="Times New Roman" w:cs="Times New Roman"/>
        </w:rPr>
        <w:t>Qualtrics</w:t>
      </w:r>
      <w:proofErr w:type="spellEnd"/>
      <w:r w:rsidRPr="00994292">
        <w:rPr>
          <w:rFonts w:ascii="Times New Roman" w:hAnsi="Times New Roman" w:cs="Times New Roman"/>
        </w:rPr>
        <w:t xml:space="preserve">, an internet survey platform. After reporting demographic </w:t>
      </w:r>
      <w:commentRangeStart w:id="30"/>
      <w:commentRangeStart w:id="31"/>
      <w:r w:rsidRPr="00994292">
        <w:rPr>
          <w:rFonts w:ascii="Times New Roman" w:hAnsi="Times New Roman" w:cs="Times New Roman"/>
        </w:rPr>
        <w:t>information</w:t>
      </w:r>
      <w:commentRangeEnd w:id="30"/>
      <w:r w:rsidRPr="00994292">
        <w:rPr>
          <w:rStyle w:val="CommentReference"/>
          <w:rFonts w:ascii="Times New Roman" w:hAnsi="Times New Roman" w:cs="Times New Roman"/>
        </w:rPr>
        <w:commentReference w:id="30"/>
      </w:r>
      <w:commentRangeEnd w:id="31"/>
      <w:r>
        <w:rPr>
          <w:rStyle w:val="CommentReference"/>
        </w:rPr>
        <w:commentReference w:id="31"/>
      </w:r>
      <w:r w:rsidRPr="00994292">
        <w:rPr>
          <w:rFonts w:ascii="Times New Roman" w:hAnsi="Times New Roman" w:cs="Times New Roman"/>
        </w:rPr>
        <w:t xml:space="preserve"> (e.g., gender, age, academic major, ethnicity), participants completed the Big Five Personality Trait Short Questionnaire (</w:t>
      </w: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2014), which assessed </w:t>
      </w:r>
      <w:r>
        <w:rPr>
          <w:rFonts w:ascii="Times New Roman" w:hAnsi="Times New Roman" w:cs="Times New Roman"/>
        </w:rPr>
        <w:t>o</w:t>
      </w:r>
      <w:r w:rsidRPr="00994292">
        <w:rPr>
          <w:rFonts w:ascii="Times New Roman" w:hAnsi="Times New Roman" w:cs="Times New Roman"/>
        </w:rPr>
        <w:t xml:space="preserve">penness, </w:t>
      </w:r>
      <w:r>
        <w:rPr>
          <w:rFonts w:ascii="Times New Roman" w:hAnsi="Times New Roman" w:cs="Times New Roman"/>
        </w:rPr>
        <w:t>e</w:t>
      </w:r>
      <w:r w:rsidRPr="00994292">
        <w:rPr>
          <w:rFonts w:ascii="Times New Roman" w:hAnsi="Times New Roman" w:cs="Times New Roman"/>
        </w:rPr>
        <w:t xml:space="preserve">xtraversion, </w:t>
      </w:r>
      <w:r>
        <w:rPr>
          <w:rFonts w:ascii="Times New Roman" w:hAnsi="Times New Roman" w:cs="Times New Roman"/>
        </w:rPr>
        <w:t>a</w:t>
      </w:r>
      <w:r w:rsidRPr="00994292">
        <w:rPr>
          <w:rFonts w:ascii="Times New Roman" w:hAnsi="Times New Roman" w:cs="Times New Roman"/>
        </w:rPr>
        <w:t xml:space="preserve">greeableness, </w:t>
      </w:r>
      <w:r>
        <w:rPr>
          <w:rFonts w:ascii="Times New Roman" w:hAnsi="Times New Roman" w:cs="Times New Roman"/>
        </w:rPr>
        <w:t>c</w:t>
      </w:r>
      <w:r w:rsidRPr="00994292">
        <w:rPr>
          <w:rFonts w:ascii="Times New Roman" w:hAnsi="Times New Roman" w:cs="Times New Roman"/>
        </w:rPr>
        <w:t xml:space="preserve">onscientiousness and </w:t>
      </w:r>
      <w:r>
        <w:rPr>
          <w:rFonts w:ascii="Times New Roman" w:hAnsi="Times New Roman" w:cs="Times New Roman"/>
        </w:rPr>
        <w:t>e</w:t>
      </w:r>
      <w:r w:rsidRPr="00994292">
        <w:rPr>
          <w:rFonts w:ascii="Times New Roman" w:hAnsi="Times New Roman" w:cs="Times New Roman"/>
        </w:rPr>
        <w:t xml:space="preserve">motional </w:t>
      </w:r>
      <w:r>
        <w:rPr>
          <w:rFonts w:ascii="Times New Roman" w:hAnsi="Times New Roman" w:cs="Times New Roman"/>
        </w:rPr>
        <w:t>s</w:t>
      </w:r>
      <w:r w:rsidRPr="00994292">
        <w:rPr>
          <w:rFonts w:ascii="Times New Roman" w:hAnsi="Times New Roman" w:cs="Times New Roman"/>
        </w:rPr>
        <w:t>tability. Finally, in random order, participants responded to a pair of writing prompts. One concerned their interests and hobbies (“Describe your interests and/or hobbies”), while the other asked them to describe their ideal romantic partner (“Describe an ideal date with your perfect romantic partner”). The order of prompts was counterbalanced, and responses had to exceed a minimum of 2200 characters to move on with the study. This requirement was to ensure enough information density in the writing samples to guarantee usable latent semantic data. For this specific study, we did not utilize the interests-and-hobbies written data. In the future, we may analyze whether similarities in writing on other dimensions (i.e., interests, personal statements, etc.) moderates the relationships of personality and romantic writing. However, in this study, we only tested the relationship between similarity across each personality measure with romantic writing.</w:t>
      </w:r>
    </w:p>
    <w:p w14:paraId="53D8438C" w14:textId="77777777" w:rsidR="00BB5E3A" w:rsidRPr="00375A52" w:rsidRDefault="00BB5E3A" w:rsidP="00BB5E3A">
      <w:pPr>
        <w:spacing w:line="480" w:lineRule="auto"/>
        <w:jc w:val="center"/>
        <w:outlineLvl w:val="0"/>
        <w:rPr>
          <w:rFonts w:ascii="Times New Roman" w:hAnsi="Times New Roman" w:cs="Times New Roman"/>
          <w:b/>
        </w:rPr>
      </w:pPr>
      <w:r w:rsidRPr="00375A52">
        <w:rPr>
          <w:rFonts w:ascii="Times New Roman" w:hAnsi="Times New Roman" w:cs="Times New Roman"/>
          <w:b/>
        </w:rPr>
        <w:t>Results</w:t>
      </w:r>
    </w:p>
    <w:p w14:paraId="2AA438F6"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Pr>
          <w:rFonts w:ascii="Times New Roman" w:hAnsi="Times New Roman" w:cs="Times New Roman"/>
        </w:rPr>
        <w:t>Latent Semantic Analysis</w:t>
      </w:r>
      <w:r w:rsidRPr="00994292">
        <w:rPr>
          <w:rFonts w:ascii="Times New Roman" w:hAnsi="Times New Roman" w:cs="Times New Roman"/>
        </w:rPr>
        <w:t xml:space="preserve"> to create the dependent thematic cosine variable, and several multilevel models (MLM) examining the influence of individual participants’ personality differences on romantic writing similarity as measured by thematic cosines.</w:t>
      </w:r>
    </w:p>
    <w:p w14:paraId="792A0CCE"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Latent Semantic Analysis</w:t>
      </w:r>
    </w:p>
    <w:p w14:paraId="5D3A3A10" w14:textId="7B2205CB"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Raw written data were marked with a participant number, gender, and prompt number. LSA was conducted in R using the </w:t>
      </w:r>
      <w:proofErr w:type="spellStart"/>
      <w:r w:rsidR="00F02F10">
        <w:rPr>
          <w:rFonts w:ascii="Times New Roman" w:hAnsi="Times New Roman" w:cs="Times New Roman"/>
          <w:i/>
        </w:rPr>
        <w:t>lsa</w:t>
      </w:r>
      <w:proofErr w:type="spellEnd"/>
      <w:r w:rsidR="00F02F10">
        <w:rPr>
          <w:rFonts w:ascii="Times New Roman" w:hAnsi="Times New Roman" w:cs="Times New Roman"/>
          <w:i/>
        </w:rPr>
        <w:t xml:space="preserve"> </w:t>
      </w:r>
      <w:r w:rsidRPr="00994292">
        <w:rPr>
          <w:rFonts w:ascii="Times New Roman" w:hAnsi="Times New Roman" w:cs="Times New Roman"/>
        </w:rPr>
        <w:t xml:space="preserve">(Wild, 2015) package. Initially, LSA encodes the word frequency and co-occurrence of each participant’s written response in a text-frequency matrix. This matrix was normalized using log weighting to control for the sparsity/skew of text frequencies, that is, the differences in number of very frequently versus infrequently used </w:t>
      </w:r>
      <w:commentRangeStart w:id="32"/>
      <w:r w:rsidRPr="00994292">
        <w:rPr>
          <w:rFonts w:ascii="Times New Roman" w:hAnsi="Times New Roman" w:cs="Times New Roman"/>
        </w:rPr>
        <w:t>words</w:t>
      </w:r>
      <w:commentRangeEnd w:id="32"/>
      <w:r w:rsidRPr="00994292">
        <w:rPr>
          <w:rStyle w:val="CommentReference"/>
          <w:rFonts w:ascii="Times New Roman" w:hAnsi="Times New Roman" w:cs="Times New Roman"/>
        </w:rPr>
        <w:commentReference w:id="32"/>
      </w:r>
      <w:r w:rsidRPr="00994292">
        <w:rPr>
          <w:rFonts w:ascii="Times New Roman" w:hAnsi="Times New Roman" w:cs="Times New Roman"/>
        </w:rPr>
        <w:t xml:space="preserve">. </w:t>
      </w:r>
      <w:commentRangeStart w:id="33"/>
      <w:r>
        <w:rPr>
          <w:rFonts w:ascii="Times New Roman" w:hAnsi="Times New Roman" w:cs="Times New Roman"/>
        </w:rPr>
        <w:t xml:space="preserve">We also removed common English stop words (e.g., “the”) to reduce the number of meaningless co-occurrences across writing samples </w:t>
      </w:r>
      <w:commentRangeStart w:id="34"/>
      <w:r>
        <w:rPr>
          <w:rFonts w:ascii="Times New Roman" w:hAnsi="Times New Roman" w:cs="Times New Roman"/>
        </w:rPr>
        <w:t xml:space="preserve">(see </w:t>
      </w:r>
      <w:proofErr w:type="spellStart"/>
      <w:r w:rsidR="009617E2">
        <w:rPr>
          <w:rFonts w:ascii="Times New Roman" w:hAnsi="Times New Roman" w:cs="Times New Roman"/>
        </w:rPr>
        <w:t>Leskovec</w:t>
      </w:r>
      <w:proofErr w:type="spellEnd"/>
      <w:r w:rsidR="009617E2">
        <w:rPr>
          <w:rFonts w:ascii="Times New Roman" w:hAnsi="Times New Roman" w:cs="Times New Roman"/>
        </w:rPr>
        <w:t xml:space="preserve">, </w:t>
      </w:r>
      <w:proofErr w:type="spellStart"/>
      <w:r>
        <w:rPr>
          <w:rFonts w:ascii="Times New Roman" w:hAnsi="Times New Roman" w:cs="Times New Roman"/>
        </w:rPr>
        <w:t>Rajaraman</w:t>
      </w:r>
      <w:proofErr w:type="spellEnd"/>
      <w:r>
        <w:rPr>
          <w:rFonts w:ascii="Times New Roman" w:hAnsi="Times New Roman" w:cs="Times New Roman"/>
        </w:rPr>
        <w:t xml:space="preserve"> and Ullman [2011] for justification)</w:t>
      </w:r>
      <w:commentRangeEnd w:id="34"/>
      <w:r>
        <w:rPr>
          <w:rStyle w:val="CommentReference"/>
        </w:rPr>
        <w:commentReference w:id="34"/>
      </w:r>
      <w:r>
        <w:rPr>
          <w:rFonts w:ascii="Times New Roman" w:hAnsi="Times New Roman" w:cs="Times New Roman"/>
        </w:rPr>
        <w:t xml:space="preserve">. </w:t>
      </w:r>
      <w:commentRangeEnd w:id="33"/>
      <w:r>
        <w:rPr>
          <w:rStyle w:val="CommentReference"/>
        </w:rPr>
        <w:commentReference w:id="33"/>
      </w:r>
      <w:r w:rsidRPr="00994292">
        <w:rPr>
          <w:rFonts w:ascii="Times New Roman" w:hAnsi="Times New Roman" w:cs="Times New Roman"/>
        </w:rPr>
        <w:t>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5485 cosine values (i.e., male participant one to female participant one, two, etc.). The complete scripts and data set can be found at: https://osf.io/5qw67/.</w:t>
      </w:r>
    </w:p>
    <w:p w14:paraId="1DD26223"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Data Screening</w:t>
      </w:r>
    </w:p>
    <w:p w14:paraId="2B0BA8E4" w14:textId="31F1AF5A"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Difference scores were calculated by subtracting our male participant’s score from our female participant’s score across each personality variable. Following this, we took an absolute value to normalize the order effects of subtraction on our personality measure. Next, the data were analyzed for assumptions of parametric regression. </w:t>
      </w:r>
      <w:proofErr w:type="spellStart"/>
      <w:r w:rsidRPr="00994292">
        <w:rPr>
          <w:rFonts w:ascii="Times New Roman" w:hAnsi="Times New Roman" w:cs="Times New Roman"/>
        </w:rPr>
        <w:t>Mahalanobis</w:t>
      </w:r>
      <w:proofErr w:type="spellEnd"/>
      <w:r w:rsidRPr="00994292">
        <w:rPr>
          <w:rFonts w:ascii="Times New Roman" w:hAnsi="Times New Roman" w:cs="Times New Roman"/>
        </w:rPr>
        <w:t xml:space="preserve"> distance was calculated on the cosine scores and personality </w:t>
      </w:r>
      <w:commentRangeStart w:id="35"/>
      <w:r w:rsidRPr="00994292">
        <w:rPr>
          <w:rFonts w:ascii="Times New Roman" w:hAnsi="Times New Roman" w:cs="Times New Roman"/>
        </w:rPr>
        <w:t>responses</w:t>
      </w:r>
      <w:commentRangeEnd w:id="35"/>
      <w:r w:rsidRPr="00994292">
        <w:rPr>
          <w:rStyle w:val="CommentReference"/>
          <w:rFonts w:ascii="Times New Roman" w:hAnsi="Times New Roman" w:cs="Times New Roman"/>
        </w:rPr>
        <w:commentReference w:id="35"/>
      </w:r>
      <w:r w:rsidRPr="00994292">
        <w:rPr>
          <w:rFonts w:ascii="Times New Roman" w:hAnsi="Times New Roman" w:cs="Times New Roman"/>
        </w:rPr>
        <w:t xml:space="preserve"> (</w:t>
      </w:r>
      <w:proofErr w:type="spellStart"/>
      <w:r w:rsidRPr="00994292">
        <w:rPr>
          <w:rFonts w:ascii="Times New Roman" w:hAnsi="Times New Roman" w:cs="Times New Roman"/>
        </w:rPr>
        <w:t>Tabachnick</w:t>
      </w:r>
      <w:proofErr w:type="spellEnd"/>
      <w:r w:rsidRPr="00994292">
        <w:rPr>
          <w:rFonts w:ascii="Times New Roman" w:hAnsi="Times New Roman" w:cs="Times New Roman"/>
        </w:rPr>
        <w:t xml:space="preserve">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xml:space="preserve">, 2012). Only one participant-pair fell outside the </w:t>
      </w:r>
      <w:proofErr w:type="spellStart"/>
      <w:r w:rsidRPr="00994292">
        <w:rPr>
          <w:rFonts w:ascii="Times New Roman" w:hAnsi="Times New Roman" w:cs="Times New Roman"/>
        </w:rPr>
        <w:t>Mahalanobis</w:t>
      </w:r>
      <w:proofErr w:type="spellEnd"/>
      <w:r w:rsidRPr="00994292">
        <w:rPr>
          <w:rFonts w:ascii="Times New Roman" w:hAnsi="Times New Roman" w:cs="Times New Roman"/>
        </w:rPr>
        <w:t xml:space="preserve"> cutoff </w:t>
      </w:r>
      <w:commentRangeStart w:id="36"/>
      <w:commentRangeStart w:id="37"/>
      <w:r w:rsidRPr="00994292">
        <w:rPr>
          <w:rFonts w:ascii="Times New Roman" w:hAnsi="Times New Roman" w:cs="Times New Roman"/>
        </w:rPr>
        <w:t>score</w:t>
      </w:r>
      <w:commentRangeEnd w:id="36"/>
      <w:r w:rsidRPr="00994292">
        <w:rPr>
          <w:rStyle w:val="CommentReference"/>
          <w:rFonts w:ascii="Times New Roman" w:hAnsi="Times New Roman" w:cs="Times New Roman"/>
        </w:rPr>
        <w:commentReference w:id="36"/>
      </w:r>
      <w:commentRangeEnd w:id="37"/>
      <w:r>
        <w:rPr>
          <w:rStyle w:val="CommentReference"/>
        </w:rPr>
        <w:commentReference w:id="37"/>
      </w:r>
      <w:r w:rsidRPr="00994292">
        <w:rPr>
          <w:rFonts w:ascii="Times New Roman" w:hAnsi="Times New Roman" w:cs="Times New Roman"/>
        </w:rPr>
        <w:t xml:space="preserve"> </w:t>
      </w:r>
      <w:r w:rsidR="009617E2" w:rsidRPr="00994292">
        <w:rPr>
          <w:rFonts w:ascii="Times New Roman" w:hAnsi="Times New Roman" w:cs="Times New Roman"/>
        </w:rPr>
        <w:t>(</w:t>
      </w:r>
      <w:r w:rsidR="009617E2" w:rsidRPr="00994292">
        <w:rPr>
          <w:rFonts w:ascii="Times New Roman" w:hAnsi="Times New Roman" w:cs="Times New Roman"/>
          <w:color w:val="101010"/>
        </w:rPr>
        <w:sym w:font="Symbol" w:char="F063"/>
      </w:r>
      <w:r w:rsidR="009617E2" w:rsidRPr="00994292">
        <w:rPr>
          <w:rFonts w:ascii="Times New Roman" w:hAnsi="Times New Roman" w:cs="Times New Roman"/>
          <w:color w:val="101010"/>
          <w:vertAlign w:val="superscript"/>
        </w:rPr>
        <w:t>2</w:t>
      </w:r>
      <w:r w:rsidR="009617E2">
        <w:rPr>
          <w:rFonts w:ascii="Times New Roman" w:hAnsi="Times New Roman" w:cs="Times New Roman"/>
          <w:color w:val="101010"/>
        </w:rPr>
        <w:t>(</w:t>
      </w:r>
      <w:proofErr w:type="gramStart"/>
      <w:r w:rsidR="009617E2">
        <w:rPr>
          <w:rFonts w:ascii="Times New Roman" w:hAnsi="Times New Roman" w:cs="Times New Roman"/>
          <w:color w:val="101010"/>
        </w:rPr>
        <w:t>6)</w:t>
      </w:r>
      <w:r w:rsidR="009617E2">
        <w:rPr>
          <w:rFonts w:ascii="Times New Roman" w:hAnsi="Times New Roman" w:cs="Times New Roman"/>
          <w:i/>
          <w:color w:val="101010"/>
          <w:vertAlign w:val="subscript"/>
        </w:rPr>
        <w:t>p</w:t>
      </w:r>
      <w:proofErr w:type="gramEnd"/>
      <w:r w:rsidR="009617E2">
        <w:rPr>
          <w:rFonts w:ascii="Times New Roman" w:hAnsi="Times New Roman" w:cs="Times New Roman"/>
          <w:color w:val="101010"/>
          <w:vertAlign w:val="subscript"/>
        </w:rPr>
        <w:t>&lt;.001</w:t>
      </w:r>
      <w:r w:rsidR="009617E2">
        <w:rPr>
          <w:rFonts w:ascii="Times New Roman" w:hAnsi="Times New Roman" w:cs="Times New Roman"/>
          <w:color w:val="101010"/>
          <w:vertAlign w:val="superscript"/>
        </w:rPr>
        <w:t xml:space="preserve">  </w:t>
      </w:r>
      <w:r w:rsidR="009617E2">
        <w:rPr>
          <w:rFonts w:ascii="Times New Roman" w:hAnsi="Times New Roman" w:cs="Times New Roman"/>
          <w:color w:val="101010"/>
        </w:rPr>
        <w:t xml:space="preserve">= </w:t>
      </w:r>
      <w:r w:rsidR="009617E2" w:rsidRPr="00994292">
        <w:rPr>
          <w:rFonts w:ascii="Times New Roman" w:hAnsi="Times New Roman" w:cs="Times New Roman"/>
        </w:rPr>
        <w:t xml:space="preserve">22.46) </w:t>
      </w:r>
      <w:r w:rsidRPr="00994292">
        <w:rPr>
          <w:rFonts w:ascii="Times New Roman" w:hAnsi="Times New Roman" w:cs="Times New Roman"/>
        </w:rPr>
        <w:t xml:space="preserve"> and was excluded. Data were then screened for accuracy, additivity, normality, linearity and heteroscedasticity with all necessary assumptions being met before analysis.</w:t>
      </w:r>
    </w:p>
    <w:p w14:paraId="795AF3F0" w14:textId="77777777" w:rsidR="00BB5E3A" w:rsidRPr="00994292" w:rsidRDefault="00BB5E3A" w:rsidP="00BB5E3A">
      <w:pPr>
        <w:spacing w:line="480" w:lineRule="auto"/>
        <w:outlineLvl w:val="0"/>
        <w:rPr>
          <w:rFonts w:ascii="Times New Roman" w:hAnsi="Times New Roman" w:cs="Times New Roman"/>
        </w:rPr>
      </w:pPr>
      <w:r w:rsidRPr="00994292">
        <w:rPr>
          <w:rFonts w:ascii="Times New Roman" w:hAnsi="Times New Roman" w:cs="Times New Roman"/>
        </w:rPr>
        <w:t>M</w:t>
      </w:r>
      <w:r>
        <w:rPr>
          <w:rFonts w:ascii="Times New Roman" w:hAnsi="Times New Roman" w:cs="Times New Roman"/>
        </w:rPr>
        <w:t>ultilevel Model</w:t>
      </w:r>
      <w:r w:rsidRPr="00994292">
        <w:rPr>
          <w:rFonts w:ascii="Times New Roman" w:hAnsi="Times New Roman" w:cs="Times New Roman"/>
        </w:rPr>
        <w:t xml:space="preserve"> Analysis</w:t>
      </w:r>
    </w:p>
    <w:p w14:paraId="314D3879" w14:textId="77777777"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Following data screening, descriptive statistics were calculated for romantic cosines and personality measures across both males and females. The average romantic cosine (</w:t>
      </w:r>
      <w:commentRangeStart w:id="38"/>
      <w:commentRangeStart w:id="39"/>
      <w:r w:rsidRPr="00A330CC">
        <w:rPr>
          <w:rFonts w:ascii="Times New Roman" w:hAnsi="Times New Roman" w:cs="Times New Roman"/>
          <w:i/>
        </w:rPr>
        <w:t>M</w:t>
      </w:r>
      <w:commentRangeEnd w:id="38"/>
      <w:r w:rsidRPr="00A330CC">
        <w:rPr>
          <w:rStyle w:val="CommentReference"/>
          <w:rFonts w:ascii="Times New Roman" w:hAnsi="Times New Roman" w:cs="Times New Roman"/>
          <w:i/>
        </w:rPr>
        <w:commentReference w:id="38"/>
      </w:r>
      <w:commentRangeEnd w:id="39"/>
      <w:r w:rsidRPr="00A330CC">
        <w:rPr>
          <w:rStyle w:val="CommentReference"/>
          <w:rFonts w:ascii="Times New Roman" w:hAnsi="Times New Roman" w:cs="Times New Roman"/>
          <w:i/>
        </w:rPr>
        <w:commentReference w:id="39"/>
      </w:r>
      <w:r w:rsidRPr="00994292">
        <w:rPr>
          <w:rFonts w:ascii="Times New Roman" w:hAnsi="Times New Roman" w:cs="Times New Roman"/>
        </w:rPr>
        <w:t xml:space="preserve"> = .19, </w:t>
      </w:r>
      <w:r w:rsidRPr="00A330CC">
        <w:rPr>
          <w:rFonts w:ascii="Times New Roman" w:hAnsi="Times New Roman" w:cs="Times New Roman"/>
          <w:i/>
        </w:rPr>
        <w:t>SD</w:t>
      </w:r>
      <w:r w:rsidRPr="00994292">
        <w:rPr>
          <w:rFonts w:ascii="Times New Roman" w:hAnsi="Times New Roman" w:cs="Times New Roman"/>
        </w:rPr>
        <w:t xml:space="preserve"> = .17) was relatively small and showed a comparatively large standard deviation. Personality scores ranged from 10-50 on an interval scale</w:t>
      </w:r>
      <w:r>
        <w:rPr>
          <w:rFonts w:ascii="Times New Roman" w:hAnsi="Times New Roman" w:cs="Times New Roman"/>
        </w:rPr>
        <w:t>, although</w:t>
      </w:r>
      <w:r w:rsidRPr="00994292">
        <w:rPr>
          <w:rFonts w:ascii="Times New Roman" w:hAnsi="Times New Roman" w:cs="Times New Roman"/>
        </w:rPr>
        <w:t xml:space="preserve"> we utilized a difference score in our MLM</w:t>
      </w:r>
      <w:r>
        <w:rPr>
          <w:rFonts w:ascii="Times New Roman" w:hAnsi="Times New Roman" w:cs="Times New Roman"/>
        </w:rPr>
        <w:t>.</w:t>
      </w:r>
      <w:r w:rsidRPr="00994292">
        <w:rPr>
          <w:rFonts w:ascii="Times New Roman" w:hAnsi="Times New Roman" w:cs="Times New Roman"/>
        </w:rPr>
        <w:t xml:space="preserve"> </w:t>
      </w:r>
      <w:r>
        <w:rPr>
          <w:rFonts w:ascii="Times New Roman" w:hAnsi="Times New Roman" w:cs="Times New Roman"/>
        </w:rPr>
        <w:t>H</w:t>
      </w:r>
      <w:r w:rsidRPr="00994292">
        <w:rPr>
          <w:rFonts w:ascii="Times New Roman" w:hAnsi="Times New Roman" w:cs="Times New Roman"/>
        </w:rPr>
        <w:t xml:space="preserve">owever, for convenience, Table 1 shows personality means, standard deviations, and Cohen’s </w:t>
      </w:r>
      <w:r w:rsidRPr="00A330CC">
        <w:rPr>
          <w:rFonts w:ascii="Times New Roman" w:hAnsi="Times New Roman" w:cs="Times New Roman"/>
          <w:i/>
        </w:rPr>
        <w:t>d</w:t>
      </w:r>
      <w:r w:rsidRPr="00A330CC">
        <w:rPr>
          <w:rFonts w:ascii="Times New Roman" w:hAnsi="Times New Roman" w:cs="Times New Roman"/>
          <w:i/>
          <w:vertAlign w:val="subscript"/>
        </w:rPr>
        <w:t>s</w:t>
      </w:r>
      <w:r w:rsidRPr="00994292">
        <w:rPr>
          <w:rFonts w:ascii="Times New Roman" w:hAnsi="Times New Roman" w:cs="Times New Roman"/>
        </w:rPr>
        <w:t xml:space="preserve"> (</w:t>
      </w:r>
      <w:proofErr w:type="spellStart"/>
      <w:r w:rsidRPr="00994292">
        <w:rPr>
          <w:rFonts w:ascii="Times New Roman" w:hAnsi="Times New Roman" w:cs="Times New Roman"/>
        </w:rPr>
        <w:t>Lakens</w:t>
      </w:r>
      <w:proofErr w:type="spellEnd"/>
      <w:r w:rsidRPr="00994292">
        <w:rPr>
          <w:rFonts w:ascii="Times New Roman" w:hAnsi="Times New Roman" w:cs="Times New Roman"/>
        </w:rPr>
        <w:t xml:space="preserve">, 2013) across both males and </w:t>
      </w:r>
      <w:commentRangeStart w:id="40"/>
      <w:commentRangeStart w:id="41"/>
      <w:r w:rsidRPr="00994292">
        <w:rPr>
          <w:rFonts w:ascii="Times New Roman" w:hAnsi="Times New Roman" w:cs="Times New Roman"/>
        </w:rPr>
        <w:t>females</w:t>
      </w:r>
      <w:commentRangeEnd w:id="40"/>
      <w:r w:rsidRPr="00994292">
        <w:rPr>
          <w:rStyle w:val="CommentReference"/>
          <w:rFonts w:ascii="Times New Roman" w:hAnsi="Times New Roman" w:cs="Times New Roman"/>
        </w:rPr>
        <w:commentReference w:id="40"/>
      </w:r>
      <w:commentRangeEnd w:id="41"/>
      <w:r w:rsidRPr="00994292">
        <w:rPr>
          <w:rStyle w:val="CommentReference"/>
          <w:rFonts w:ascii="Times New Roman" w:hAnsi="Times New Roman" w:cs="Times New Roman"/>
        </w:rPr>
        <w:commentReference w:id="41"/>
      </w:r>
      <w:r w:rsidRPr="00994292">
        <w:rPr>
          <w:rFonts w:ascii="Times New Roman" w:hAnsi="Times New Roman" w:cs="Times New Roman"/>
        </w:rPr>
        <w:t xml:space="preserve">. </w:t>
      </w:r>
    </w:p>
    <w:p w14:paraId="7A7C3E37" w14:textId="4CA4A5BF"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In our analysis, each personality variable was analyzed in a separate MLM. We chose this design to control for the correlated error introduced by examining each participant paired with every other opposite gender participant (i.e., therefore, controlling for male participant one being represented in the data multiple times across female participants).  We compared three distinct models: </w:t>
      </w:r>
      <w:r w:rsidR="009617E2" w:rsidRPr="00994292">
        <w:rPr>
          <w:rFonts w:ascii="Times New Roman" w:hAnsi="Times New Roman" w:cs="Times New Roman"/>
        </w:rPr>
        <w:t xml:space="preserve">an intercept-only model, </w:t>
      </w:r>
      <w:r w:rsidR="009617E2">
        <w:rPr>
          <w:rFonts w:ascii="Times New Roman" w:hAnsi="Times New Roman" w:cs="Times New Roman"/>
        </w:rPr>
        <w:t xml:space="preserve">which estimates the </w:t>
      </w:r>
      <w:r w:rsidR="009617E2">
        <w:rPr>
          <w:rFonts w:ascii="Times New Roman" w:hAnsi="Times New Roman" w:cs="Times New Roman"/>
          <w:i/>
        </w:rPr>
        <w:t>y</w:t>
      </w:r>
      <w:r w:rsidR="009617E2">
        <w:rPr>
          <w:rFonts w:ascii="Times New Roman" w:hAnsi="Times New Roman" w:cs="Times New Roman"/>
        </w:rPr>
        <w:t>-intercept as the same across all participants</w:t>
      </w:r>
      <w:r w:rsidR="009617E2" w:rsidRPr="00994292">
        <w:rPr>
          <w:rFonts w:ascii="Times New Roman" w:hAnsi="Times New Roman" w:cs="Times New Roman"/>
        </w:rPr>
        <w:t>; a random-intercept model</w:t>
      </w:r>
      <w:r w:rsidR="009617E2">
        <w:rPr>
          <w:rFonts w:ascii="Times New Roman" w:hAnsi="Times New Roman" w:cs="Times New Roman"/>
        </w:rPr>
        <w:t>,</w:t>
      </w:r>
      <w:r w:rsidR="009617E2" w:rsidRPr="00994292">
        <w:rPr>
          <w:rFonts w:ascii="Times New Roman" w:hAnsi="Times New Roman" w:cs="Times New Roman"/>
        </w:rPr>
        <w:t xml:space="preserve"> which allows </w:t>
      </w:r>
      <w:r w:rsidR="009617E2">
        <w:rPr>
          <w:rFonts w:ascii="Times New Roman" w:hAnsi="Times New Roman" w:cs="Times New Roman"/>
        </w:rPr>
        <w:t xml:space="preserve">estimation of the </w:t>
      </w:r>
      <w:r w:rsidR="009617E2">
        <w:rPr>
          <w:rFonts w:ascii="Times New Roman" w:hAnsi="Times New Roman" w:cs="Times New Roman"/>
          <w:i/>
        </w:rPr>
        <w:t>y</w:t>
      </w:r>
      <w:r w:rsidR="009617E2">
        <w:rPr>
          <w:rFonts w:ascii="Times New Roman" w:hAnsi="Times New Roman" w:cs="Times New Roman"/>
        </w:rPr>
        <w:t>-intercept</w:t>
      </w:r>
      <w:r w:rsidR="009617E2" w:rsidRPr="00994292">
        <w:rPr>
          <w:rFonts w:ascii="Times New Roman" w:hAnsi="Times New Roman" w:cs="Times New Roman"/>
        </w:rPr>
        <w:t xml:space="preserve"> </w:t>
      </w:r>
      <w:r w:rsidR="009617E2">
        <w:rPr>
          <w:rFonts w:ascii="Times New Roman" w:hAnsi="Times New Roman" w:cs="Times New Roman"/>
        </w:rPr>
        <w:t>controlling for multiple instances of the same participant, thus handling correlated error</w:t>
      </w:r>
      <w:r w:rsidR="009617E2" w:rsidRPr="00994292">
        <w:rPr>
          <w:rFonts w:ascii="Times New Roman" w:hAnsi="Times New Roman" w:cs="Times New Roman"/>
        </w:rPr>
        <w:t xml:space="preserve">; and a random-intercept model with personality differences as a </w:t>
      </w:r>
      <w:commentRangeStart w:id="42"/>
      <w:commentRangeStart w:id="43"/>
      <w:r w:rsidR="009617E2" w:rsidRPr="00994292">
        <w:rPr>
          <w:rFonts w:ascii="Times New Roman" w:hAnsi="Times New Roman" w:cs="Times New Roman"/>
        </w:rPr>
        <w:t>predictor</w:t>
      </w:r>
      <w:commentRangeEnd w:id="42"/>
      <w:r w:rsidR="009617E2" w:rsidRPr="00994292">
        <w:rPr>
          <w:rStyle w:val="CommentReference"/>
          <w:rFonts w:ascii="Times New Roman" w:hAnsi="Times New Roman" w:cs="Times New Roman"/>
        </w:rPr>
        <w:commentReference w:id="42"/>
      </w:r>
      <w:commentRangeEnd w:id="43"/>
      <w:r w:rsidR="009617E2" w:rsidRPr="00994292">
        <w:rPr>
          <w:rStyle w:val="CommentReference"/>
          <w:rFonts w:ascii="Times New Roman" w:hAnsi="Times New Roman" w:cs="Times New Roman"/>
        </w:rPr>
        <w:commentReference w:id="43"/>
      </w:r>
      <w:r w:rsidR="009617E2">
        <w:rPr>
          <w:rFonts w:ascii="Times New Roman" w:hAnsi="Times New Roman" w:cs="Times New Roman"/>
        </w:rPr>
        <w:t>, which controls for repeated measures for each participant and estimates the relationship between the IV and the DV</w:t>
      </w:r>
      <w:r w:rsidRPr="00994292">
        <w:rPr>
          <w:rFonts w:ascii="Times New Roman" w:hAnsi="Times New Roman" w:cs="Times New Roman"/>
        </w:rPr>
        <w:t xml:space="preserve"> (Field, Miles, &amp; Field, 2012). </w:t>
      </w:r>
    </w:p>
    <w:p w14:paraId="0B6BB008" w14:textId="75FC92B5"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 xml:space="preserve">Except for the MLM examining Openness, the random-intercept model with predictors was the best fit for our data in each MLM. However, due to the repeated measures of the data, we included all models from the random-intercepts main effects, as we wished to control for correlated error. Models’ significance was evaluated using </w:t>
      </w:r>
      <w:r w:rsidR="00BE2092">
        <w:rPr>
          <w:rFonts w:ascii="Times New Roman" w:hAnsi="Times New Roman" w:cs="Times New Roman"/>
        </w:rPr>
        <w:t>a chi-square difference test where each model is compared to the previous model to determine how adding random slopes or predictors improves the model</w:t>
      </w:r>
      <w:r w:rsidR="00BE2092">
        <w:rPr>
          <w:rFonts w:ascii="Times New Roman" w:hAnsi="Times New Roman" w:cs="Times New Roman"/>
        </w:rPr>
        <w:t xml:space="preserve">. However, </w:t>
      </w:r>
      <w:r w:rsidR="00280F99" w:rsidRPr="00994292">
        <w:rPr>
          <w:rFonts w:ascii="Times New Roman" w:hAnsi="Times New Roman" w:cs="Times New Roman"/>
        </w:rPr>
        <w:t>to</w:t>
      </w:r>
      <w:r w:rsidRPr="00994292">
        <w:rPr>
          <w:rFonts w:ascii="Times New Roman" w:hAnsi="Times New Roman" w:cs="Times New Roman"/>
        </w:rPr>
        <w:t xml:space="preserve"> determine the best-fit for our data, we utilized the </w:t>
      </w:r>
      <w:proofErr w:type="spellStart"/>
      <w:r w:rsidRPr="00994292">
        <w:rPr>
          <w:rFonts w:ascii="Times New Roman" w:hAnsi="Times New Roman" w:cs="Times New Roman"/>
        </w:rPr>
        <w:t>Aikake</w:t>
      </w:r>
      <w:proofErr w:type="spellEnd"/>
      <w:r w:rsidRPr="00994292">
        <w:rPr>
          <w:rFonts w:ascii="Times New Roman" w:hAnsi="Times New Roman" w:cs="Times New Roman"/>
        </w:rPr>
        <w:t xml:space="preserve"> Information Criterion (AIC). A lower AIC corresponds to less information lost, and hence models with lower AIC scores correspond to better fits for our data. Individual model’s </w:t>
      </w:r>
      <w:commentRangeStart w:id="44"/>
      <w:commentRangeStart w:id="45"/>
      <w:r w:rsidRPr="00994292">
        <w:rPr>
          <w:rFonts w:ascii="Times New Roman" w:hAnsi="Times New Roman" w:cs="Times New Roman"/>
        </w:rPr>
        <w:t>degrees</w:t>
      </w:r>
      <w:commentRangeEnd w:id="44"/>
      <w:r w:rsidRPr="00994292">
        <w:rPr>
          <w:rStyle w:val="CommentReference"/>
          <w:rFonts w:ascii="Times New Roman" w:hAnsi="Times New Roman" w:cs="Times New Roman"/>
        </w:rPr>
        <w:commentReference w:id="44"/>
      </w:r>
      <w:commentRangeEnd w:id="45"/>
      <w:r w:rsidRPr="00994292">
        <w:rPr>
          <w:rStyle w:val="CommentReference"/>
          <w:rFonts w:ascii="Times New Roman" w:hAnsi="Times New Roman" w:cs="Times New Roman"/>
        </w:rPr>
        <w:commentReference w:id="45"/>
      </w:r>
      <w:r w:rsidRPr="00994292">
        <w:rPr>
          <w:rFonts w:ascii="Times New Roman" w:hAnsi="Times New Roman" w:cs="Times New Roman"/>
        </w:rPr>
        <w:t xml:space="preserve"> of freedom, intercepts, as well as significance among all models can be found in Table 2.</w:t>
      </w:r>
    </w:p>
    <w:p w14:paraId="3D4CD3AF" w14:textId="68F76224"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We found that differences in e</w:t>
      </w:r>
      <w:commentRangeStart w:id="46"/>
      <w:r w:rsidRPr="00994292">
        <w:rPr>
          <w:rFonts w:ascii="Times New Roman" w:hAnsi="Times New Roman" w:cs="Times New Roman"/>
        </w:rPr>
        <w:t>xtraversion</w:t>
      </w:r>
      <w:commentRangeEnd w:id="46"/>
      <w:r w:rsidRPr="00994292">
        <w:rPr>
          <w:rStyle w:val="CommentReference"/>
          <w:rFonts w:ascii="Times New Roman" w:hAnsi="Times New Roman" w:cs="Times New Roman"/>
        </w:rPr>
        <w:commentReference w:id="46"/>
      </w:r>
      <w:r w:rsidRPr="00994292">
        <w:rPr>
          <w:rFonts w:ascii="Times New Roman" w:hAnsi="Times New Roman" w:cs="Times New Roman"/>
        </w:rPr>
        <w:t xml:space="preserve">, agreeableness, and conscientiousness were predictors of similarities in thematic cosines across romantic writing. With negative slopes, this finding suggests that smaller differences in personality predicted larger thematic cosines. Therefore, as personality scores were more similar (small differences, closer to zero), the larger the overlap between the romantic writing provided for participants. Difference in </w:t>
      </w:r>
      <w:r w:rsidR="00BE2092">
        <w:rPr>
          <w:rFonts w:ascii="Times New Roman" w:hAnsi="Times New Roman" w:cs="Times New Roman"/>
        </w:rPr>
        <w:t>e</w:t>
      </w:r>
      <w:r w:rsidRPr="00994292">
        <w:rPr>
          <w:rFonts w:ascii="Times New Roman" w:hAnsi="Times New Roman" w:cs="Times New Roman"/>
        </w:rPr>
        <w:t xml:space="preserve">motional </w:t>
      </w:r>
      <w:r w:rsidR="00BE2092">
        <w:rPr>
          <w:rFonts w:ascii="Times New Roman" w:hAnsi="Times New Roman" w:cs="Times New Roman"/>
        </w:rPr>
        <w:t>s</w:t>
      </w:r>
      <w:r w:rsidRPr="00994292">
        <w:rPr>
          <w:rFonts w:ascii="Times New Roman" w:hAnsi="Times New Roman" w:cs="Times New Roman"/>
        </w:rPr>
        <w:t xml:space="preserve">tability and </w:t>
      </w:r>
      <w:r w:rsidR="00BE2092">
        <w:rPr>
          <w:rFonts w:ascii="Times New Roman" w:hAnsi="Times New Roman" w:cs="Times New Roman"/>
        </w:rPr>
        <w:t>o</w:t>
      </w:r>
      <w:r w:rsidRPr="00994292">
        <w:rPr>
          <w:rFonts w:ascii="Times New Roman" w:hAnsi="Times New Roman" w:cs="Times New Roman"/>
        </w:rPr>
        <w:t xml:space="preserve">penness were not predictors of similarity in thematic cosines. For convenience, see Table 3 for predictors, intercepts, standard errors, and </w:t>
      </w:r>
      <w:r w:rsidRPr="00375A52">
        <w:rPr>
          <w:rFonts w:ascii="Times New Roman" w:hAnsi="Times New Roman" w:cs="Times New Roman"/>
          <w:i/>
        </w:rPr>
        <w:t>p</w:t>
      </w:r>
      <w:r w:rsidRPr="00994292">
        <w:rPr>
          <w:rFonts w:ascii="Times New Roman" w:hAnsi="Times New Roman" w:cs="Times New Roman"/>
        </w:rPr>
        <w:t>-values for each predictor.</w:t>
      </w:r>
    </w:p>
    <w:p w14:paraId="4761C3EE" w14:textId="77777777" w:rsidR="00BB5E3A" w:rsidRPr="00375A52" w:rsidRDefault="00BB5E3A" w:rsidP="00BB5E3A">
      <w:pPr>
        <w:spacing w:line="480" w:lineRule="auto"/>
        <w:jc w:val="center"/>
        <w:outlineLvl w:val="0"/>
        <w:rPr>
          <w:rFonts w:ascii="Times New Roman" w:hAnsi="Times New Roman" w:cs="Times New Roman"/>
          <w:b/>
        </w:rPr>
      </w:pPr>
      <w:r w:rsidRPr="00375A52">
        <w:rPr>
          <w:rFonts w:ascii="Times New Roman" w:hAnsi="Times New Roman" w:cs="Times New Roman"/>
          <w:b/>
        </w:rPr>
        <w:t>Discussion</w:t>
      </w:r>
    </w:p>
    <w:p w14:paraId="0CA655C2" w14:textId="75DF3A14"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t xml:space="preserve">Our results show that similarity in extraversion, agreeableness, and conscientiousness predicted similarity in writing about a romantic partner. With the largest </w:t>
      </w:r>
      <w:r w:rsidRPr="00375A52">
        <w:rPr>
          <w:rFonts w:ascii="Times New Roman" w:hAnsi="Times New Roman" w:cs="Times New Roman"/>
          <w:i/>
        </w:rPr>
        <w:t>b</w:t>
      </w:r>
      <w:r w:rsidRPr="00994292">
        <w:rPr>
          <w:rFonts w:ascii="Times New Roman" w:hAnsi="Times New Roman" w:cs="Times New Roman"/>
        </w:rPr>
        <w:t xml:space="preserve">-value, agreeableness as a predictor aligns with existing findings by Back et al. (2011) and </w:t>
      </w: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et al. (1997), who suggested that agreeableness was the strongest personality predictor for high mate value and relational satisfaction in concrete mate choices.  Since our study examined mate preference specifically, we cannot draw conclusions related to mate choice. However, our results show that similar levels of agreeableness predict similarities in written responses. This </w:t>
      </w:r>
      <w:r w:rsidR="00BE2092">
        <w:rPr>
          <w:rFonts w:ascii="Times New Roman" w:hAnsi="Times New Roman" w:cs="Times New Roman"/>
        </w:rPr>
        <w:t xml:space="preserve">finding </w:t>
      </w:r>
      <w:r w:rsidRPr="00994292">
        <w:rPr>
          <w:rFonts w:ascii="Times New Roman" w:hAnsi="Times New Roman" w:cs="Times New Roman"/>
        </w:rPr>
        <w:t>suggests that further research in mate preference and personality may uncover a similar relationship of agreeableness to mate preference as in Back</w:t>
      </w:r>
      <w:r w:rsidR="00BE2092">
        <w:rPr>
          <w:rFonts w:ascii="Times New Roman" w:hAnsi="Times New Roman" w:cs="Times New Roman"/>
        </w:rPr>
        <w:t xml:space="preserve"> et al.’s</w:t>
      </w:r>
      <w:r w:rsidRPr="00994292">
        <w:rPr>
          <w:rFonts w:ascii="Times New Roman" w:hAnsi="Times New Roman" w:cs="Times New Roman"/>
        </w:rPr>
        <w:t xml:space="preserve"> and </w:t>
      </w:r>
      <w:proofErr w:type="spellStart"/>
      <w:r w:rsidRPr="00994292">
        <w:rPr>
          <w:rFonts w:ascii="Times New Roman" w:hAnsi="Times New Roman" w:cs="Times New Roman"/>
        </w:rPr>
        <w:t>Botwin</w:t>
      </w:r>
      <w:proofErr w:type="spellEnd"/>
      <w:r w:rsidR="00BE2092">
        <w:rPr>
          <w:rFonts w:ascii="Times New Roman" w:hAnsi="Times New Roman" w:cs="Times New Roman"/>
        </w:rPr>
        <w:t xml:space="preserve"> et al.’s </w:t>
      </w:r>
      <w:r w:rsidRPr="00994292">
        <w:rPr>
          <w:rFonts w:ascii="Times New Roman" w:hAnsi="Times New Roman" w:cs="Times New Roman"/>
        </w:rPr>
        <w:t>studies on mate choice.</w:t>
      </w:r>
    </w:p>
    <w:p w14:paraId="6434B436" w14:textId="77777777" w:rsidR="00BB5E3A" w:rsidRPr="00994292" w:rsidRDefault="00BB5E3A" w:rsidP="00BB5E3A">
      <w:pPr>
        <w:spacing w:line="480" w:lineRule="auto"/>
        <w:ind w:firstLine="720"/>
        <w:rPr>
          <w:rFonts w:ascii="Times New Roman" w:hAnsi="Times New Roman" w:cs="Times New Roman"/>
        </w:rPr>
      </w:pPr>
      <w:r w:rsidRPr="00994292">
        <w:rPr>
          <w:rFonts w:ascii="Times New Roman" w:hAnsi="Times New Roman" w:cs="Times New Roman"/>
        </w:rPr>
        <w:t>In this study, linguistic modelling of mate preference returned similar results as traditional survey methods. Many of the surveys examining mate preference utilize questions constructed around observed constructs related to mate preference (such as socio-economic status or personality), and usually measure these variable on a Likert-style scale (see Buss, 1989; Castro et al., 2012). This method of analysis has several benefits, including: generalizability of results from study-to-study, ease of drawing meaningful conclusions from data, and simplification of replicability. What, then, justifies the future use of linguistic modelling if our conclusions seem to agree?</w:t>
      </w:r>
    </w:p>
    <w:p w14:paraId="54F2796C" w14:textId="3D8C9990" w:rsidR="00BB5E3A" w:rsidRPr="00994292" w:rsidRDefault="00BB5E3A" w:rsidP="00BB5E3A">
      <w:pPr>
        <w:spacing w:line="480" w:lineRule="auto"/>
        <w:rPr>
          <w:rFonts w:ascii="Times New Roman" w:hAnsi="Times New Roman" w:cs="Times New Roman"/>
        </w:rPr>
      </w:pPr>
      <w:r w:rsidRPr="00994292">
        <w:rPr>
          <w:rFonts w:ascii="Times New Roman" w:hAnsi="Times New Roman" w:cs="Times New Roman"/>
        </w:rPr>
        <w:tab/>
      </w:r>
      <w:r w:rsidR="00BE2092" w:rsidRPr="00994292">
        <w:rPr>
          <w:rFonts w:ascii="Times New Roman" w:hAnsi="Times New Roman" w:cs="Times New Roman"/>
        </w:rPr>
        <w:t xml:space="preserve">In the context of measuring mate preference, linguistic modelling has several valuable assets. The principal strength of modelling writing is that it allows participants to respond freely to writing prompts before any data transformation takes place. Latent Semantic Analysis transforms a truly continuous measurement (writing) into a continuous </w:t>
      </w:r>
      <w:r w:rsidR="00BE2092">
        <w:rPr>
          <w:rFonts w:ascii="Times New Roman" w:hAnsi="Times New Roman" w:cs="Times New Roman"/>
        </w:rPr>
        <w:t>variable</w:t>
      </w:r>
      <w:r w:rsidR="00BE2092" w:rsidRPr="00994292">
        <w:rPr>
          <w:rFonts w:ascii="Times New Roman" w:hAnsi="Times New Roman" w:cs="Times New Roman"/>
        </w:rPr>
        <w:t xml:space="preserve"> (thematic cosines). </w:t>
      </w:r>
      <w:r w:rsidR="00BE2092">
        <w:rPr>
          <w:rFonts w:ascii="Times New Roman" w:hAnsi="Times New Roman" w:cs="Times New Roman"/>
        </w:rPr>
        <w:t>T</w:t>
      </w:r>
      <w:r w:rsidR="00BE2092" w:rsidRPr="00994292">
        <w:rPr>
          <w:rFonts w:ascii="Times New Roman" w:hAnsi="Times New Roman" w:cs="Times New Roman"/>
        </w:rPr>
        <w:t>he individuality of each participant’s written response reflects the uniqueness of their own innate set of mate preferences</w:t>
      </w:r>
      <w:r w:rsidR="00BE2092">
        <w:rPr>
          <w:rFonts w:ascii="Times New Roman" w:hAnsi="Times New Roman" w:cs="Times New Roman"/>
        </w:rPr>
        <w:t xml:space="preserve"> in this study</w:t>
      </w:r>
      <w:r w:rsidR="00BE2092" w:rsidRPr="00994292">
        <w:rPr>
          <w:rFonts w:ascii="Times New Roman" w:hAnsi="Times New Roman" w:cs="Times New Roman"/>
        </w:rPr>
        <w:t>. Theoretically, these thematic cosines capture more of the individual variance among our participants’ mate preference when compared to a discrete measure</w:t>
      </w:r>
      <w:r w:rsidR="00BE2092">
        <w:rPr>
          <w:rFonts w:ascii="Times New Roman" w:hAnsi="Times New Roman" w:cs="Times New Roman"/>
        </w:rPr>
        <w:t>, such as selecting a 4 on a Likert-style scale</w:t>
      </w:r>
      <w:r w:rsidR="00BE2092" w:rsidRPr="00994292">
        <w:rPr>
          <w:rFonts w:ascii="Times New Roman" w:hAnsi="Times New Roman" w:cs="Times New Roman"/>
        </w:rPr>
        <w:t>. However, Latent Semantic Analysis presents several challenges, both theoretical and pragmatic.</w:t>
      </w:r>
    </w:p>
    <w:p w14:paraId="7E413A2D" w14:textId="77777777" w:rsidR="00BE2092" w:rsidRPr="00994292" w:rsidRDefault="00BE2092" w:rsidP="00BE2092">
      <w:pPr>
        <w:spacing w:line="480" w:lineRule="auto"/>
        <w:ind w:firstLine="720"/>
        <w:rPr>
          <w:rFonts w:ascii="Times New Roman" w:hAnsi="Times New Roman" w:cs="Times New Roman"/>
        </w:rPr>
      </w:pPr>
      <w:r w:rsidRPr="00994292">
        <w:rPr>
          <w:rFonts w:ascii="Times New Roman" w:hAnsi="Times New Roman" w:cs="Times New Roman"/>
        </w:rPr>
        <w:t xml:space="preserve">Foremost among these is the interpretability of results. Often when working with ordinal measurements, such as age (measured in years) or Likert-scales, descriptive statistics of a sample are easily interpreted and explained. That does not mean a specific sample’s mean is the correct or ideal measurement of central tendency. However, it is easier to understand a statement such as, “Our sample had a mean age of 23 with a standard deviation of 2.5 years,” than one like, “Our sample had a mean thematic cosine of .35 with a standard deviation of .25.” Mathematically, thematic cosines </w:t>
      </w:r>
      <w:r>
        <w:rPr>
          <w:rFonts w:ascii="Times New Roman" w:hAnsi="Times New Roman" w:cs="Times New Roman"/>
        </w:rPr>
        <w:t>may</w:t>
      </w:r>
      <w:r w:rsidRPr="00994292">
        <w:rPr>
          <w:rFonts w:ascii="Times New Roman" w:hAnsi="Times New Roman" w:cs="Times New Roman"/>
        </w:rPr>
        <w:t xml:space="preserve"> </w:t>
      </w:r>
      <w:r>
        <w:rPr>
          <w:rFonts w:ascii="Times New Roman" w:hAnsi="Times New Roman" w:cs="Times New Roman"/>
        </w:rPr>
        <w:t xml:space="preserve">be </w:t>
      </w:r>
      <w:r w:rsidRPr="00994292">
        <w:rPr>
          <w:rFonts w:ascii="Times New Roman" w:hAnsi="Times New Roman" w:cs="Times New Roman"/>
        </w:rPr>
        <w:t xml:space="preserve">more difficult to interpret than a standard correlation, such as Pearson’s </w:t>
      </w:r>
      <w:r w:rsidRPr="004972F8">
        <w:rPr>
          <w:rFonts w:ascii="Times New Roman" w:hAnsi="Times New Roman" w:cs="Times New Roman"/>
          <w:i/>
        </w:rPr>
        <w:t>r</w:t>
      </w:r>
      <w:r w:rsidRPr="00994292">
        <w:rPr>
          <w:rFonts w:ascii="Times New Roman" w:hAnsi="Times New Roman" w:cs="Times New Roman"/>
        </w:rPr>
        <w:t xml:space="preserve"> (1896). This</w:t>
      </w:r>
      <w:r>
        <w:rPr>
          <w:rFonts w:ascii="Times New Roman" w:hAnsi="Times New Roman" w:cs="Times New Roman"/>
        </w:rPr>
        <w:t xml:space="preserve"> difficulty</w:t>
      </w:r>
      <w:r w:rsidRPr="00994292">
        <w:rPr>
          <w:rFonts w:ascii="Times New Roman" w:hAnsi="Times New Roman" w:cs="Times New Roman"/>
        </w:rPr>
        <w:t xml:space="preserve"> is because, while thematic cosines and correlations both measure similarity, there are no traditional small, medium, or large score-markers for thematic cosines. </w:t>
      </w:r>
      <w:r>
        <w:rPr>
          <w:rFonts w:ascii="Times New Roman" w:hAnsi="Times New Roman" w:cs="Times New Roman"/>
        </w:rPr>
        <w:t xml:space="preserve">However, the direction and magnitude interpretations for correlations and cosines are the same. </w:t>
      </w:r>
    </w:p>
    <w:p w14:paraId="2761B9C6" w14:textId="77777777" w:rsidR="00BE2092" w:rsidRPr="00994292" w:rsidRDefault="00BE2092" w:rsidP="00BE2092">
      <w:pPr>
        <w:spacing w:line="480" w:lineRule="auto"/>
        <w:ind w:firstLine="720"/>
        <w:rPr>
          <w:rFonts w:ascii="Times New Roman" w:hAnsi="Times New Roman" w:cs="Times New Roman"/>
        </w:rPr>
      </w:pPr>
      <w:r>
        <w:rPr>
          <w:rFonts w:ascii="Times New Roman" w:hAnsi="Times New Roman" w:cs="Times New Roman"/>
        </w:rPr>
        <w:t>T</w:t>
      </w:r>
      <w:r w:rsidRPr="00994292">
        <w:rPr>
          <w:rFonts w:ascii="Times New Roman" w:hAnsi="Times New Roman" w:cs="Times New Roman"/>
        </w:rPr>
        <w:t xml:space="preserve">hematic cosines </w:t>
      </w:r>
      <w:r>
        <w:rPr>
          <w:rFonts w:ascii="Times New Roman" w:hAnsi="Times New Roman" w:cs="Times New Roman"/>
        </w:rPr>
        <w:t>can</w:t>
      </w:r>
      <w:r w:rsidRPr="00994292">
        <w:rPr>
          <w:rFonts w:ascii="Times New Roman" w:hAnsi="Times New Roman" w:cs="Times New Roman"/>
        </w:rPr>
        <w:t xml:space="preserve"> provide a continuous measurement of mate preference</w:t>
      </w:r>
      <w:r>
        <w:rPr>
          <w:rFonts w:ascii="Times New Roman" w:hAnsi="Times New Roman" w:cs="Times New Roman"/>
        </w:rPr>
        <w:t xml:space="preserve"> using this this of writing study</w:t>
      </w:r>
      <w:r w:rsidRPr="00994292">
        <w:rPr>
          <w:rFonts w:ascii="Times New Roman" w:hAnsi="Times New Roman" w:cs="Times New Roman"/>
        </w:rPr>
        <w:t xml:space="preserve">. This </w:t>
      </w:r>
      <w:r>
        <w:rPr>
          <w:rFonts w:ascii="Times New Roman" w:hAnsi="Times New Roman" w:cs="Times New Roman"/>
        </w:rPr>
        <w:t xml:space="preserve">variable </w:t>
      </w:r>
      <w:r w:rsidRPr="00994292">
        <w:rPr>
          <w:rFonts w:ascii="Times New Roman" w:hAnsi="Times New Roman" w:cs="Times New Roman"/>
        </w:rPr>
        <w:t>is incredibly valuable, as continuity leads to a broader understanding of variance in a sample while avoiding common statistical problems associated with ordinal measurements, such as issues with Type I and Type II errors with small (e.g., 4-5 item) scale data in parametric statistical tests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&amp; Driver, 1987)</w:t>
      </w:r>
      <w:r>
        <w:rPr>
          <w:rFonts w:ascii="Times New Roman" w:hAnsi="Times New Roman" w:cs="Times New Roman"/>
        </w:rPr>
        <w:t>. Variable selection</w:t>
      </w:r>
      <w:r w:rsidRPr="00994292">
        <w:rPr>
          <w:rFonts w:ascii="Times New Roman" w:hAnsi="Times New Roman" w:cs="Times New Roman"/>
        </w:rPr>
        <w:t xml:space="preserve"> is a complicated issue, with many professional psychologists disagreeing on the use of Likert-style data in parametric statistical tests (see Rasmussen [1987] for a contrasting opinion to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&amp; Driver [1987]). Instead, we see Latent Semantic Analysis as complementary to traditional survey methods in modelling mate preference. Moreover, in situations where ordinal data is either statistically inappropriate or cumbersome, Latent Semantic Analysis provides a more all-encompassing and continuous measure for parametric statistical tests. </w:t>
      </w:r>
    </w:p>
    <w:p w14:paraId="7100DB4D" w14:textId="2BE16580" w:rsidR="00BB5E3A" w:rsidRPr="00994292" w:rsidRDefault="00BE2092" w:rsidP="00BB5E3A">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Since we ourselves only utilized Latent Semantic Analysis in this study, and did not present any complementary surveys, we naturally understand that resources and time are usually limited. Fortunately, Latent Semantic Analysis is relatively time-and-cost effective and can be executed using the </w:t>
      </w:r>
      <w:proofErr w:type="spellStart"/>
      <w:r w:rsidRPr="004972F8">
        <w:rPr>
          <w:rFonts w:ascii="Times New Roman" w:hAnsi="Times New Roman" w:cs="Times New Roman"/>
          <w:i/>
        </w:rPr>
        <w:t>lsa</w:t>
      </w:r>
      <w:proofErr w:type="spellEnd"/>
      <w:r w:rsidRPr="00994292">
        <w:rPr>
          <w:rFonts w:ascii="Times New Roman" w:hAnsi="Times New Roman" w:cs="Times New Roman"/>
        </w:rPr>
        <w:t xml:space="preserve"> package (Wild, 2015) in </w:t>
      </w:r>
      <w:r>
        <w:rPr>
          <w:rFonts w:ascii="Times New Roman" w:hAnsi="Times New Roman" w:cs="Times New Roman"/>
          <w:i/>
        </w:rPr>
        <w:t>R</w:t>
      </w:r>
      <w:r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https://osf.io/5qw67/. In conclusion, we look forward to seeing the unique insight Latent Semantic Analysis can provide in many diverse research areas, both in Evolutionary Psychology specifically, and throughout </w:t>
      </w:r>
      <w:proofErr w:type="gramStart"/>
      <w:r w:rsidRPr="00994292">
        <w:rPr>
          <w:rFonts w:ascii="Times New Roman" w:hAnsi="Times New Roman" w:cs="Times New Roman"/>
        </w:rPr>
        <w:t>all of</w:t>
      </w:r>
      <w:proofErr w:type="gramEnd"/>
      <w:r w:rsidRPr="00994292">
        <w:rPr>
          <w:rFonts w:ascii="Times New Roman" w:hAnsi="Times New Roman" w:cs="Times New Roman"/>
        </w:rPr>
        <w:t xml:space="preserve"> Behavioral Science.</w:t>
      </w:r>
    </w:p>
    <w:p w14:paraId="48EA0B03" w14:textId="77777777" w:rsidR="00BB5E3A" w:rsidRPr="00994292" w:rsidRDefault="00BB5E3A" w:rsidP="00BB5E3A">
      <w:pPr>
        <w:spacing w:line="480" w:lineRule="auto"/>
        <w:ind w:firstLine="720"/>
        <w:rPr>
          <w:rFonts w:ascii="Times New Roman" w:hAnsi="Times New Roman" w:cs="Times New Roman"/>
        </w:rPr>
      </w:pPr>
    </w:p>
    <w:p w14:paraId="55B55D9C" w14:textId="77777777" w:rsidR="00BB5E3A" w:rsidRPr="00994292" w:rsidRDefault="00BB5E3A" w:rsidP="00BB5E3A">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29D51C9D" w14:textId="77777777" w:rsidR="00BB5E3A" w:rsidRPr="00994292" w:rsidRDefault="00BB5E3A" w:rsidP="00BB5E3A">
      <w:pPr>
        <w:spacing w:line="480" w:lineRule="auto"/>
        <w:jc w:val="center"/>
        <w:outlineLvl w:val="0"/>
        <w:rPr>
          <w:rFonts w:ascii="Times New Roman" w:hAnsi="Times New Roman" w:cs="Times New Roman"/>
        </w:rPr>
      </w:pPr>
      <w:commentRangeStart w:id="47"/>
      <w:r w:rsidRPr="00994292">
        <w:rPr>
          <w:rFonts w:ascii="Times New Roman" w:hAnsi="Times New Roman" w:cs="Times New Roman"/>
        </w:rPr>
        <w:t>References</w:t>
      </w:r>
      <w:commentRangeEnd w:id="47"/>
      <w:r w:rsidRPr="00994292">
        <w:rPr>
          <w:rStyle w:val="CommentReference"/>
          <w:rFonts w:ascii="Times New Roman" w:hAnsi="Times New Roman" w:cs="Times New Roman"/>
        </w:rPr>
        <w:commentReference w:id="47"/>
      </w:r>
    </w:p>
    <w:p w14:paraId="6FB77EEF"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J. B. (2011). Knowing Your Own Mate Value. </w:t>
      </w:r>
      <w:r w:rsidRPr="00375A52">
        <w:rPr>
          <w:rFonts w:ascii="Times New Roman" w:hAnsi="Times New Roman" w:cs="Times New Roman"/>
          <w:i/>
        </w:rPr>
        <w:t>Psychological Science</w:t>
      </w:r>
      <w:r w:rsidRPr="00994292">
        <w:rPr>
          <w:rFonts w:ascii="Times New Roman" w:hAnsi="Times New Roman" w:cs="Times New Roman"/>
        </w:rPr>
        <w:t xml:space="preserve">, </w:t>
      </w:r>
      <w:r w:rsidRPr="00375A52">
        <w:rPr>
          <w:rFonts w:ascii="Times New Roman" w:hAnsi="Times New Roman" w:cs="Times New Roman"/>
          <w:i/>
        </w:rPr>
        <w:t>22</w:t>
      </w:r>
      <w:r w:rsidRPr="00994292">
        <w:rPr>
          <w:rFonts w:ascii="Times New Roman" w:hAnsi="Times New Roman" w:cs="Times New Roman"/>
        </w:rPr>
        <w:t>(8), 984–989. doi:10.1177/0956797611414725</w:t>
      </w:r>
    </w:p>
    <w:p w14:paraId="6D8D9719"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xml:space="preserve">, M.D., Buss, D.M., &amp; Shackelford, T.K. (1993). Personality and mate preference: Five factors in mate selection and marital satisfaction. </w:t>
      </w:r>
      <w:r w:rsidRPr="00375A52">
        <w:rPr>
          <w:rFonts w:ascii="Times New Roman" w:hAnsi="Times New Roman" w:cs="Times New Roman"/>
          <w:i/>
        </w:rPr>
        <w:t>Journal of Personality</w:t>
      </w:r>
      <w:r w:rsidRPr="00994292">
        <w:rPr>
          <w:rFonts w:ascii="Times New Roman" w:hAnsi="Times New Roman" w:cs="Times New Roman"/>
        </w:rPr>
        <w:t xml:space="preserve">, </w:t>
      </w:r>
      <w:r w:rsidRPr="00375A52">
        <w:rPr>
          <w:rFonts w:ascii="Times New Roman" w:hAnsi="Times New Roman" w:cs="Times New Roman"/>
          <w:i/>
        </w:rPr>
        <w:t>65</w:t>
      </w:r>
      <w:r w:rsidRPr="00994292">
        <w:rPr>
          <w:rFonts w:ascii="Times New Roman" w:hAnsi="Times New Roman" w:cs="Times New Roman"/>
        </w:rPr>
        <w:t xml:space="preserve">(1), 107-136. </w:t>
      </w:r>
      <w:proofErr w:type="spellStart"/>
      <w:r w:rsidRPr="00994292">
        <w:rPr>
          <w:rFonts w:ascii="Times New Roman" w:hAnsi="Times New Roman" w:cs="Times New Roman"/>
        </w:rPr>
        <w:t>doi</w:t>
      </w:r>
      <w:proofErr w:type="spellEnd"/>
      <w:r w:rsidRPr="00994292">
        <w:rPr>
          <w:rFonts w:ascii="Times New Roman" w:hAnsi="Times New Roman" w:cs="Times New Roman"/>
        </w:rPr>
        <w:t>: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6BEA9915" w14:textId="77777777" w:rsidR="00BB5E3A" w:rsidRPr="00994292" w:rsidRDefault="00BB5E3A" w:rsidP="00BB5E3A">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375A52">
        <w:rPr>
          <w:rFonts w:ascii="Times New Roman" w:hAnsi="Times New Roman" w:cs="Times New Roman"/>
          <w:i/>
        </w:rPr>
        <w:t>Behavioral and Brain Sciences</w:t>
      </w:r>
      <w:r w:rsidRPr="00994292">
        <w:rPr>
          <w:rFonts w:ascii="Times New Roman" w:hAnsi="Times New Roman" w:cs="Times New Roman"/>
        </w:rPr>
        <w:t xml:space="preserve">, </w:t>
      </w:r>
      <w:r w:rsidRPr="00375A52">
        <w:rPr>
          <w:rFonts w:ascii="Times New Roman" w:hAnsi="Times New Roman" w:cs="Times New Roman"/>
          <w:i/>
        </w:rPr>
        <w:t>12</w:t>
      </w:r>
      <w:r w:rsidRPr="00994292">
        <w:rPr>
          <w:rFonts w:ascii="Times New Roman" w:hAnsi="Times New Roman" w:cs="Times New Roman"/>
        </w:rPr>
        <w:t>, 1-49. doi:10.1017/S0140525X00023992</w:t>
      </w:r>
    </w:p>
    <w:p w14:paraId="21FFB656" w14:textId="77777777" w:rsidR="00BB5E3A" w:rsidRPr="00994292" w:rsidRDefault="00BB5E3A" w:rsidP="00BB5E3A">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&amp; Lopes, F.A. (2012) Relationship maintenance or preference satisfaction? Male and female strategies in romantic partner choice. </w:t>
      </w:r>
      <w:r w:rsidRPr="00375A52">
        <w:rPr>
          <w:rFonts w:ascii="Times New Roman" w:hAnsi="Times New Roman" w:cs="Times New Roman"/>
          <w:i/>
        </w:rPr>
        <w:t>Journal of Social, Evolutionary, and Cultural Psychology</w:t>
      </w:r>
      <w:r w:rsidRPr="00994292">
        <w:rPr>
          <w:rFonts w:ascii="Times New Roman" w:hAnsi="Times New Roman" w:cs="Times New Roman"/>
        </w:rPr>
        <w:t xml:space="preserve">, </w:t>
      </w:r>
      <w:r w:rsidRPr="00375A52">
        <w:rPr>
          <w:rFonts w:ascii="Times New Roman" w:hAnsi="Times New Roman" w:cs="Times New Roman"/>
          <w:i/>
        </w:rPr>
        <w:t>6</w:t>
      </w:r>
      <w:r w:rsidRPr="00994292">
        <w:rPr>
          <w:rFonts w:ascii="Times New Roman" w:hAnsi="Times New Roman" w:cs="Times New Roman"/>
        </w:rPr>
        <w:t xml:space="preserve">(2), 217-226. </w:t>
      </w:r>
      <w:proofErr w:type="spellStart"/>
      <w:r w:rsidRPr="00994292">
        <w:rPr>
          <w:rFonts w:ascii="Times New Roman" w:hAnsi="Times New Roman" w:cs="Times New Roman"/>
        </w:rPr>
        <w:t>doi</w:t>
      </w:r>
      <w:proofErr w:type="spellEnd"/>
      <w:r w:rsidRPr="00994292">
        <w:rPr>
          <w:rFonts w:ascii="Times New Roman" w:hAnsi="Times New Roman" w:cs="Times New Roman"/>
        </w:rPr>
        <w:t>: 10.1037/0099213</w:t>
      </w:r>
    </w:p>
    <w:p w14:paraId="6A02D6E2" w14:textId="77777777" w:rsidR="00BB5E3A" w:rsidRPr="00994292" w:rsidRDefault="00BB5E3A" w:rsidP="00BB5E3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differences in effects of physical attractiveness on romantic attraction: A comparison across five research paradigms. </w:t>
      </w:r>
      <w:r w:rsidRPr="00375A52">
        <w:rPr>
          <w:rFonts w:ascii="Times New Roman" w:hAnsi="Times New Roman" w:cs="Times New Roman"/>
          <w:i/>
        </w:rPr>
        <w:t>Journal of Personality and Social Psychology</w:t>
      </w:r>
      <w:r w:rsidRPr="00994292">
        <w:rPr>
          <w:rFonts w:ascii="Times New Roman" w:hAnsi="Times New Roman" w:cs="Times New Roman"/>
        </w:rPr>
        <w:t xml:space="preserve">, </w:t>
      </w:r>
      <w:r w:rsidRPr="00375A52">
        <w:rPr>
          <w:rFonts w:ascii="Times New Roman" w:hAnsi="Times New Roman" w:cs="Times New Roman"/>
          <w:i/>
        </w:rPr>
        <w:t>59</w:t>
      </w:r>
      <w:r w:rsidRPr="00994292">
        <w:rPr>
          <w:rFonts w:ascii="Times New Roman" w:hAnsi="Times New Roman" w:cs="Times New Roman"/>
        </w:rPr>
        <w:t xml:space="preserve">(5), 981-993.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11" w:tgtFrame="_blank" w:history="1">
        <w:r w:rsidRPr="00994292">
          <w:rPr>
            <w:rFonts w:ascii="Times New Roman" w:hAnsi="Times New Roman" w:cs="Times New Roman"/>
          </w:rPr>
          <w:t>10.1037/0022-3514.59.5.981</w:t>
        </w:r>
      </w:hyperlink>
    </w:p>
    <w:p w14:paraId="09FA8D8C" w14:textId="09E2A2C2" w:rsidR="00BB5E3A" w:rsidRPr="00994292" w:rsidRDefault="00BB5E3A" w:rsidP="00BB5E3A">
      <w:pPr>
        <w:spacing w:line="480" w:lineRule="auto"/>
        <w:ind w:left="450" w:hanging="450"/>
        <w:rPr>
          <w:rFonts w:ascii="Times New Roman" w:hAnsi="Times New Roman" w:cs="Times New Roman"/>
        </w:rPr>
      </w:pP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T.G., &amp; Driver, B.L. (1987) Analysis of ordinal data to detect population differences. </w:t>
      </w:r>
      <w:r w:rsidRPr="00375A52">
        <w:rPr>
          <w:rFonts w:ascii="Times New Roman" w:hAnsi="Times New Roman" w:cs="Times New Roman"/>
          <w:i/>
        </w:rPr>
        <w:t>Psychological Bulletin</w:t>
      </w:r>
      <w:r w:rsidRPr="00994292">
        <w:rPr>
          <w:rFonts w:ascii="Times New Roman" w:hAnsi="Times New Roman" w:cs="Times New Roman"/>
        </w:rPr>
        <w:t xml:space="preserve">, </w:t>
      </w:r>
      <w:r w:rsidRPr="00375A52">
        <w:rPr>
          <w:rFonts w:ascii="Times New Roman" w:hAnsi="Times New Roman" w:cs="Times New Roman"/>
          <w:i/>
        </w:rPr>
        <w:t>101</w:t>
      </w:r>
      <w:r w:rsidRPr="00994292">
        <w:rPr>
          <w:rFonts w:ascii="Times New Roman" w:hAnsi="Times New Roman" w:cs="Times New Roman"/>
        </w:rPr>
        <w:t xml:space="preserve">(1), 159-165.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Pr="00375A52">
        <w:rPr>
          <w:rFonts w:ascii="Times New Roman" w:hAnsi="Times New Roman" w:cs="Times New Roman"/>
        </w:rPr>
        <w:t>10.1037/0033-2909.101.1.159</w:t>
      </w:r>
    </w:p>
    <w:p w14:paraId="6C14E77C" w14:textId="77777777" w:rsidR="00BB5E3A" w:rsidRPr="00994292" w:rsidRDefault="00BB5E3A" w:rsidP="00BB5E3A">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w:t>
      </w:r>
      <w:r w:rsidRPr="00375A52">
        <w:rPr>
          <w:rFonts w:ascii="Times New Roman" w:hAnsi="Times New Roman" w:cs="Times New Roman"/>
          <w:i/>
        </w:rPr>
        <w:t>Biological Philosophy</w:t>
      </w:r>
      <w:r w:rsidRPr="00994292">
        <w:rPr>
          <w:rFonts w:ascii="Times New Roman" w:hAnsi="Times New Roman" w:cs="Times New Roman"/>
        </w:rPr>
        <w:t xml:space="preserve">, </w:t>
      </w:r>
      <w:r w:rsidRPr="00375A52">
        <w:rPr>
          <w:rFonts w:ascii="Times New Roman" w:hAnsi="Times New Roman" w:cs="Times New Roman"/>
          <w:i/>
        </w:rPr>
        <w:t>23</w:t>
      </w:r>
      <w:r w:rsidRPr="00994292">
        <w:rPr>
          <w:rFonts w:ascii="Times New Roman" w:hAnsi="Times New Roman" w:cs="Times New Roman"/>
        </w:rPr>
        <w:t xml:space="preserve">, 115-128.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10.1007/s10539-007-9071-0</w:t>
      </w:r>
    </w:p>
    <w:p w14:paraId="79015FA7" w14:textId="77777777" w:rsidR="00BB5E3A" w:rsidRPr="00994292" w:rsidRDefault="00BB5E3A" w:rsidP="00BB5E3A">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w:t>
      </w:r>
      <w:r w:rsidRPr="00375A52">
        <w:rPr>
          <w:rFonts w:ascii="Times New Roman" w:eastAsia="Times" w:hAnsi="Times New Roman" w:cs="Times New Roman"/>
          <w:i/>
        </w:rPr>
        <w:t>Frontiers in Psychology</w:t>
      </w:r>
      <w:r w:rsidRPr="00994292">
        <w:rPr>
          <w:rFonts w:ascii="Times New Roman" w:eastAsia="Times" w:hAnsi="Times New Roman" w:cs="Times New Roman"/>
        </w:rPr>
        <w:t xml:space="preserve">, </w:t>
      </w:r>
      <w:r w:rsidRPr="00375A52">
        <w:rPr>
          <w:rFonts w:ascii="Times New Roman" w:eastAsia="Times" w:hAnsi="Times New Roman" w:cs="Times New Roman"/>
          <w:i/>
        </w:rPr>
        <w:t>4</w:t>
      </w:r>
      <w:r w:rsidRPr="00994292">
        <w:rPr>
          <w:rFonts w:ascii="Times New Roman" w:eastAsia="Times" w:hAnsi="Times New Roman" w:cs="Times New Roman"/>
        </w:rPr>
        <w:t xml:space="preserve">, 863.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10.3389/fpsyg.2013.00863</w:t>
      </w:r>
    </w:p>
    <w:p w14:paraId="44BF812E" w14:textId="77777777" w:rsidR="00BB5E3A" w:rsidRDefault="00BB5E3A" w:rsidP="00BB5E3A">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w:t>
      </w:r>
      <w:proofErr w:type="spellStart"/>
      <w:r>
        <w:rPr>
          <w:rFonts w:ascii="Times New Roman" w:eastAsia="Times" w:hAnsi="Times New Roman" w:cs="Times New Roman"/>
        </w:rPr>
        <w:t>doi</w:t>
      </w:r>
      <w:proofErr w:type="spellEnd"/>
      <w:r>
        <w:rPr>
          <w:rFonts w:ascii="Times New Roman" w:eastAsia="Times" w:hAnsi="Times New Roman" w:cs="Times New Roman"/>
        </w:rPr>
        <w:t xml:space="preserve">: </w:t>
      </w:r>
      <w:r w:rsidRPr="001F1970">
        <w:rPr>
          <w:rFonts w:ascii="Times New Roman" w:eastAsia="Times" w:hAnsi="Times New Roman" w:cs="Times New Roman"/>
        </w:rPr>
        <w:t>10.1037/0033-295X.104.2.211</w:t>
      </w:r>
    </w:p>
    <w:p w14:paraId="01CB90C4" w14:textId="77777777" w:rsidR="00BB5E3A" w:rsidRDefault="00BB5E3A" w:rsidP="00BB5E3A">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w:t>
      </w:r>
      <w:r w:rsidRPr="00375A52">
        <w:rPr>
          <w:rFonts w:ascii="Times New Roman" w:eastAsia="Times" w:hAnsi="Times New Roman" w:cs="Times New Roman"/>
          <w:i/>
        </w:rPr>
        <w:t>Discourse Processes</w:t>
      </w:r>
      <w:r w:rsidRPr="00994292">
        <w:rPr>
          <w:rFonts w:ascii="Times New Roman" w:eastAsia="Times" w:hAnsi="Times New Roman" w:cs="Times New Roman"/>
        </w:rPr>
        <w:t xml:space="preserve">, </w:t>
      </w:r>
      <w:r w:rsidRPr="00375A52">
        <w:rPr>
          <w:rFonts w:ascii="Times New Roman" w:eastAsia="Times" w:hAnsi="Times New Roman" w:cs="Times New Roman"/>
          <w:i/>
        </w:rPr>
        <w:t>25</w:t>
      </w:r>
      <w:r w:rsidRPr="00994292">
        <w:rPr>
          <w:rFonts w:ascii="Times New Roman" w:eastAsia="Times" w:hAnsi="Times New Roman" w:cs="Times New Roman"/>
        </w:rPr>
        <w:t xml:space="preserve">(2), 259–284.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10.1080/</w:t>
      </w:r>
      <w:commentRangeStart w:id="48"/>
      <w:r w:rsidRPr="00994292">
        <w:rPr>
          <w:rFonts w:ascii="Times New Roman" w:eastAsia="Times" w:hAnsi="Times New Roman" w:cs="Times New Roman"/>
        </w:rPr>
        <w:t>01638539809545028</w:t>
      </w:r>
      <w:commentRangeEnd w:id="48"/>
      <w:r w:rsidRPr="00994292">
        <w:rPr>
          <w:rStyle w:val="CommentReference"/>
          <w:rFonts w:ascii="Times New Roman" w:hAnsi="Times New Roman" w:cs="Times New Roman"/>
        </w:rPr>
        <w:commentReference w:id="48"/>
      </w:r>
    </w:p>
    <w:p w14:paraId="63454543" w14:textId="72110A68" w:rsidR="009617E2" w:rsidRPr="00994292" w:rsidRDefault="00BE2092" w:rsidP="00BE2092">
      <w:pPr>
        <w:spacing w:line="480" w:lineRule="auto"/>
        <w:ind w:left="480" w:hanging="480"/>
        <w:rPr>
          <w:rFonts w:ascii="Times New Roman" w:eastAsia="Times" w:hAnsi="Times New Roman" w:cs="Times New Roman"/>
        </w:rPr>
      </w:pPr>
      <w:proofErr w:type="spellStart"/>
      <w:r w:rsidRPr="00BE2092">
        <w:rPr>
          <w:rFonts w:ascii="Times New Roman" w:eastAsia="Times" w:hAnsi="Times New Roman" w:cs="Times New Roman"/>
        </w:rPr>
        <w:t>Leskovec</w:t>
      </w:r>
      <w:proofErr w:type="spellEnd"/>
      <w:r w:rsidRPr="00BE2092">
        <w:rPr>
          <w:rFonts w:ascii="Times New Roman" w:eastAsia="Times" w:hAnsi="Times New Roman" w:cs="Times New Roman"/>
        </w:rPr>
        <w:t xml:space="preserve">, J., </w:t>
      </w:r>
      <w:proofErr w:type="spellStart"/>
      <w:r w:rsidRPr="00BE2092">
        <w:rPr>
          <w:rFonts w:ascii="Times New Roman" w:eastAsia="Times" w:hAnsi="Times New Roman" w:cs="Times New Roman"/>
        </w:rPr>
        <w:t>Rajaraman</w:t>
      </w:r>
      <w:proofErr w:type="spellEnd"/>
      <w:r w:rsidRPr="00BE2092">
        <w:rPr>
          <w:rFonts w:ascii="Times New Roman" w:eastAsia="Times" w:hAnsi="Times New Roman" w:cs="Times New Roman"/>
        </w:rPr>
        <w:t xml:space="preserve">, A., &amp; </w:t>
      </w:r>
      <w:r>
        <w:rPr>
          <w:rFonts w:ascii="Times New Roman" w:eastAsia="Times" w:hAnsi="Times New Roman" w:cs="Times New Roman"/>
        </w:rPr>
        <w:t>Ullman, J. D. (2014</w:t>
      </w:r>
      <w:r w:rsidRPr="00BE2092">
        <w:rPr>
          <w:rFonts w:ascii="Times New Roman" w:eastAsia="Times" w:hAnsi="Times New Roman" w:cs="Times New Roman"/>
        </w:rPr>
        <w:t xml:space="preserve">). Mining Data Streams. </w:t>
      </w:r>
      <w:r w:rsidRPr="00375A52">
        <w:rPr>
          <w:rFonts w:ascii="Times New Roman" w:eastAsia="Times" w:hAnsi="Times New Roman" w:cs="Times New Roman"/>
          <w:i/>
        </w:rPr>
        <w:t>Mining of Massive Datasets</w:t>
      </w:r>
      <w:r w:rsidRPr="00BE2092">
        <w:rPr>
          <w:rFonts w:ascii="Times New Roman" w:eastAsia="Times" w:hAnsi="Times New Roman" w:cs="Times New Roman"/>
        </w:rPr>
        <w:t>, 123–153. doi:10.1017/cbo9781139924801.005</w:t>
      </w:r>
    </w:p>
    <w:p w14:paraId="797D5484" w14:textId="77777777" w:rsidR="00BB5E3A"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58203754"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w:t>
      </w:r>
      <w:r w:rsidRPr="00375A52">
        <w:rPr>
          <w:rFonts w:ascii="Times New Roman" w:hAnsi="Times New Roman" w:cs="Times New Roman"/>
          <w:i/>
        </w:rPr>
        <w:t>Assessment</w:t>
      </w:r>
      <w:r w:rsidRPr="00994292">
        <w:rPr>
          <w:rFonts w:ascii="Times New Roman" w:hAnsi="Times New Roman" w:cs="Times New Roman"/>
        </w:rPr>
        <w:t>,</w:t>
      </w:r>
      <w:r w:rsidRPr="00375A52">
        <w:rPr>
          <w:rFonts w:ascii="Times New Roman" w:hAnsi="Times New Roman" w:cs="Times New Roman"/>
          <w:i/>
        </w:rPr>
        <w:t xml:space="preserve"> 21</w:t>
      </w:r>
      <w:r w:rsidRPr="00994292">
        <w:rPr>
          <w:rFonts w:ascii="Times New Roman" w:hAnsi="Times New Roman" w:cs="Times New Roman"/>
        </w:rPr>
        <w:t xml:space="preserve">(5), 580-606. </w:t>
      </w:r>
      <w:proofErr w:type="spellStart"/>
      <w:r w:rsidRPr="00994292">
        <w:rPr>
          <w:rFonts w:ascii="Times New Roman" w:hAnsi="Times New Roman" w:cs="Times New Roman"/>
        </w:rPr>
        <w:t>doi</w:t>
      </w:r>
      <w:proofErr w:type="spellEnd"/>
      <w:r w:rsidRPr="00994292">
        <w:rPr>
          <w:rFonts w:ascii="Times New Roman" w:hAnsi="Times New Roman" w:cs="Times New Roman"/>
        </w:rPr>
        <w:t>: 10.1177/1073191114524015</w:t>
      </w:r>
    </w:p>
    <w:p w14:paraId="66F76728" w14:textId="1EA5CB22" w:rsidR="00BB5E3A"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w:t>
      </w:r>
      <w:proofErr w:type="spellStart"/>
      <w:r w:rsidRPr="00994292">
        <w:rPr>
          <w:rFonts w:ascii="Times New Roman" w:hAnsi="Times New Roman" w:cs="Times New Roman"/>
        </w:rPr>
        <w:t>panmixia</w:t>
      </w:r>
      <w:proofErr w:type="spellEnd"/>
      <w:r w:rsidRPr="00994292">
        <w:rPr>
          <w:rFonts w:ascii="Times New Roman" w:hAnsi="Times New Roman" w:cs="Times New Roman"/>
        </w:rPr>
        <w:t xml:space="preserve">. </w:t>
      </w:r>
      <w:r w:rsidRPr="00375A52">
        <w:rPr>
          <w:rFonts w:ascii="Times New Roman" w:hAnsi="Times New Roman" w:cs="Times New Roman"/>
          <w:i/>
        </w:rPr>
        <w:t>Philosophical Transactions of the Royal Society</w:t>
      </w:r>
      <w:r w:rsidRPr="00994292">
        <w:rPr>
          <w:rFonts w:ascii="Times New Roman" w:hAnsi="Times New Roman" w:cs="Times New Roman"/>
        </w:rPr>
        <w:t xml:space="preserve">, </w:t>
      </w:r>
      <w:r w:rsidRPr="00375A52">
        <w:rPr>
          <w:rFonts w:ascii="Times New Roman" w:hAnsi="Times New Roman" w:cs="Times New Roman"/>
          <w:i/>
        </w:rPr>
        <w:t>187</w:t>
      </w:r>
      <w:r w:rsidRPr="00994292">
        <w:rPr>
          <w:rFonts w:ascii="Times New Roman" w:hAnsi="Times New Roman" w:cs="Times New Roman"/>
        </w:rPr>
        <w:t xml:space="preserve">, 253-318.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Pr="00375A52">
        <w:rPr>
          <w:rFonts w:ascii="Times New Roman" w:hAnsi="Times New Roman" w:cs="Times New Roman"/>
        </w:rPr>
        <w:t>10.1098/rsta.1896.0007</w:t>
      </w:r>
    </w:p>
    <w:p w14:paraId="3C3D5AF9" w14:textId="058AE23F"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and Driver. </w:t>
      </w:r>
      <w:r w:rsidRPr="00375A52">
        <w:rPr>
          <w:rFonts w:ascii="Times New Roman" w:hAnsi="Times New Roman" w:cs="Times New Roman"/>
          <w:i/>
        </w:rPr>
        <w:t>Psychological Bulletin</w:t>
      </w:r>
      <w:r w:rsidRPr="00994292">
        <w:rPr>
          <w:rFonts w:ascii="Times New Roman" w:hAnsi="Times New Roman" w:cs="Times New Roman"/>
        </w:rPr>
        <w:t xml:space="preserve">, </w:t>
      </w:r>
      <w:r w:rsidRPr="00375A52">
        <w:rPr>
          <w:rFonts w:ascii="Times New Roman" w:hAnsi="Times New Roman" w:cs="Times New Roman"/>
          <w:i/>
        </w:rPr>
        <w:t>105</w:t>
      </w:r>
      <w:r w:rsidRPr="00994292">
        <w:rPr>
          <w:rFonts w:ascii="Times New Roman" w:hAnsi="Times New Roman" w:cs="Times New Roman"/>
        </w:rPr>
        <w:t xml:space="preserve">(1), 167-170.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Pr="00375A52">
        <w:rPr>
          <w:rFonts w:ascii="Times New Roman" w:hAnsi="Times New Roman" w:cs="Times New Roman"/>
        </w:rPr>
        <w:t>10.1037/0033-2909.105.1.167</w:t>
      </w:r>
    </w:p>
    <w:p w14:paraId="18D7DC73"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w:t>
      </w:r>
      <w:r w:rsidRPr="00375A52">
        <w:rPr>
          <w:rFonts w:ascii="Times New Roman" w:hAnsi="Times New Roman" w:cs="Times New Roman"/>
          <w:i/>
        </w:rPr>
        <w:t>Human Nature</w:t>
      </w:r>
      <w:r w:rsidRPr="00994292">
        <w:rPr>
          <w:rFonts w:ascii="Times New Roman" w:hAnsi="Times New Roman" w:cs="Times New Roman"/>
        </w:rPr>
        <w:t xml:space="preserve">, </w:t>
      </w:r>
      <w:r w:rsidRPr="00375A52">
        <w:rPr>
          <w:rFonts w:ascii="Times New Roman" w:hAnsi="Times New Roman" w:cs="Times New Roman"/>
          <w:i/>
        </w:rPr>
        <w:t>23</w:t>
      </w:r>
      <w:r w:rsidRPr="00994292">
        <w:rPr>
          <w:rFonts w:ascii="Times New Roman" w:hAnsi="Times New Roman" w:cs="Times New Roman"/>
        </w:rPr>
        <w:t xml:space="preserve">, 447-466.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10.1007/s12110-012-9152-x</w:t>
      </w:r>
    </w:p>
    <w:p w14:paraId="2C30E106"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Tabachnick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Pr>
          <w:rFonts w:ascii="Times New Roman" w:hAnsi="Times New Roman" w:cs="Times New Roman"/>
        </w:rPr>
        <w:t>12)</w:t>
      </w:r>
      <w:r w:rsidRPr="00994292">
        <w:rPr>
          <w:rFonts w:ascii="Times New Roman" w:hAnsi="Times New Roman" w:cs="Times New Roman"/>
        </w:rPr>
        <w:t xml:space="preserve">. </w:t>
      </w:r>
      <w:r w:rsidRPr="00375A52">
        <w:rPr>
          <w:rFonts w:ascii="Times New Roman" w:hAnsi="Times New Roman" w:cs="Times New Roman"/>
          <w:i/>
        </w:rPr>
        <w:t>Using Multivariate Statistics</w:t>
      </w:r>
      <w:r w:rsidRPr="00994292">
        <w:rPr>
          <w:rFonts w:ascii="Times New Roman" w:hAnsi="Times New Roman" w:cs="Times New Roman"/>
        </w:rPr>
        <w:t>. Boston, MA: Allyn and Bacon.</w:t>
      </w:r>
    </w:p>
    <w:p w14:paraId="6A357453" w14:textId="77777777" w:rsidR="00BB5E3A" w:rsidRPr="00994292" w:rsidRDefault="00BB5E3A" w:rsidP="00BB5E3A">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p>
    <w:p w14:paraId="1FBC897E" w14:textId="77777777" w:rsidR="00BB5E3A" w:rsidRPr="00994292" w:rsidRDefault="00BB5E3A" w:rsidP="00BB5E3A">
      <w:pPr>
        <w:rPr>
          <w:rFonts w:ascii="Times New Roman" w:hAnsi="Times New Roman" w:cs="Times New Roman"/>
        </w:rPr>
      </w:pPr>
      <w:r w:rsidRPr="00994292">
        <w:rPr>
          <w:rFonts w:ascii="Times New Roman" w:hAnsi="Times New Roman" w:cs="Times New Roman"/>
        </w:rPr>
        <w:br w:type="page"/>
      </w:r>
    </w:p>
    <w:p w14:paraId="1EF36B7C"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Table 1</w:t>
      </w:r>
    </w:p>
    <w:p w14:paraId="7B6F3D2C"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Means, Standard Deviations, and Effect Size for Personality and 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BB5E3A" w:rsidRPr="00994292" w14:paraId="0BFA1674" w14:textId="77777777" w:rsidTr="00B70DEA">
        <w:trPr>
          <w:trHeight w:val="188"/>
        </w:trPr>
        <w:tc>
          <w:tcPr>
            <w:tcW w:w="3568" w:type="dxa"/>
            <w:tcBorders>
              <w:top w:val="single" w:sz="4" w:space="0" w:color="auto"/>
              <w:bottom w:val="single" w:sz="4" w:space="0" w:color="auto"/>
            </w:tcBorders>
            <w:hideMark/>
          </w:tcPr>
          <w:p w14:paraId="758ACBF9"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49" w:author="Marshall, Caleb Z" w:date="2018-05-08T11:16:00Z">
                <w:pPr>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68C00D8F" w14:textId="77777777" w:rsidR="00BB5E3A" w:rsidRPr="00705F28" w:rsidRDefault="00BB5E3A" w:rsidP="00B56767">
            <w:pPr>
              <w:widowControl w:val="0"/>
              <w:autoSpaceDE w:val="0"/>
              <w:autoSpaceDN w:val="0"/>
              <w:adjustRightInd w:val="0"/>
              <w:jc w:val="center"/>
              <w:outlineLvl w:val="0"/>
              <w:rPr>
                <w:rFonts w:ascii="Times New Roman" w:hAnsi="Times New Roman" w:cs="Times New Roman"/>
                <w:color w:val="101010"/>
                <w:sz w:val="24"/>
                <w:szCs w:val="24"/>
                <w:vertAlign w:val="subscript"/>
              </w:rPr>
              <w:pPrChange w:id="50" w:author="Marshall, Caleb Z" w:date="2018-05-08T11:16:00Z">
                <w:pPr>
                  <w:widowControl w:val="0"/>
                  <w:autoSpaceDE w:val="0"/>
                  <w:autoSpaceDN w:val="0"/>
                  <w:adjustRightInd w:val="0"/>
                  <w:spacing w:line="480" w:lineRule="auto"/>
                  <w:jc w:val="center"/>
                  <w:outlineLvl w:val="0"/>
                </w:pPr>
              </w:pPrChange>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2AD51BC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51" w:author="Marshall, Caleb Z" w:date="2018-05-08T11:16:00Z">
                <w:pPr>
                  <w:widowControl w:val="0"/>
                  <w:autoSpaceDE w:val="0"/>
                  <w:autoSpaceDN w:val="0"/>
                  <w:adjustRightInd w:val="0"/>
                  <w:spacing w:line="480" w:lineRule="auto"/>
                  <w:jc w:val="center"/>
                  <w:outlineLvl w:val="0"/>
                </w:pPr>
              </w:pPrChange>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4C96E87F" w14:textId="77777777" w:rsidR="00BB5E3A" w:rsidRPr="00705F28" w:rsidRDefault="00BB5E3A" w:rsidP="00B56767">
            <w:pPr>
              <w:widowControl w:val="0"/>
              <w:autoSpaceDE w:val="0"/>
              <w:autoSpaceDN w:val="0"/>
              <w:adjustRightInd w:val="0"/>
              <w:jc w:val="center"/>
              <w:outlineLvl w:val="0"/>
              <w:rPr>
                <w:rFonts w:ascii="Times New Roman" w:hAnsi="Times New Roman" w:cs="Times New Roman"/>
                <w:i/>
                <w:color w:val="101010"/>
                <w:sz w:val="24"/>
                <w:szCs w:val="24"/>
                <w:vertAlign w:val="subscript"/>
              </w:rPr>
              <w:pPrChange w:id="52" w:author="Marshall, Caleb Z" w:date="2018-05-08T11:16:00Z">
                <w:pPr>
                  <w:widowControl w:val="0"/>
                  <w:autoSpaceDE w:val="0"/>
                  <w:autoSpaceDN w:val="0"/>
                  <w:adjustRightInd w:val="0"/>
                  <w:spacing w:line="480" w:lineRule="auto"/>
                  <w:jc w:val="center"/>
                  <w:outlineLvl w:val="0"/>
                </w:pPr>
              </w:pPrChange>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5462361D" w14:textId="77777777" w:rsidR="00BB5E3A" w:rsidRPr="00705F28" w:rsidRDefault="00BB5E3A" w:rsidP="00B56767">
            <w:pPr>
              <w:widowControl w:val="0"/>
              <w:autoSpaceDE w:val="0"/>
              <w:autoSpaceDN w:val="0"/>
              <w:adjustRightInd w:val="0"/>
              <w:jc w:val="center"/>
              <w:outlineLvl w:val="0"/>
              <w:rPr>
                <w:rFonts w:ascii="Times New Roman" w:hAnsi="Times New Roman" w:cs="Times New Roman"/>
                <w:i/>
                <w:color w:val="101010"/>
                <w:sz w:val="24"/>
                <w:szCs w:val="24"/>
              </w:rPr>
              <w:pPrChange w:id="53" w:author="Marshall, Caleb Z" w:date="2018-05-08T11:16:00Z">
                <w:pPr>
                  <w:widowControl w:val="0"/>
                  <w:autoSpaceDE w:val="0"/>
                  <w:autoSpaceDN w:val="0"/>
                  <w:adjustRightInd w:val="0"/>
                  <w:spacing w:line="480" w:lineRule="auto"/>
                  <w:jc w:val="center"/>
                  <w:outlineLvl w:val="0"/>
                </w:pPr>
              </w:pPrChange>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56C2D88A" w14:textId="77777777" w:rsidR="00BB5E3A" w:rsidRPr="00705F28" w:rsidRDefault="00BB5E3A" w:rsidP="00B56767">
            <w:pPr>
              <w:widowControl w:val="0"/>
              <w:autoSpaceDE w:val="0"/>
              <w:autoSpaceDN w:val="0"/>
              <w:adjustRightInd w:val="0"/>
              <w:jc w:val="center"/>
              <w:outlineLvl w:val="0"/>
              <w:rPr>
                <w:rFonts w:ascii="Times New Roman" w:hAnsi="Times New Roman" w:cs="Times New Roman"/>
                <w:i/>
                <w:color w:val="101010"/>
                <w:sz w:val="24"/>
                <w:szCs w:val="24"/>
                <w:vertAlign w:val="subscript"/>
              </w:rPr>
              <w:pPrChange w:id="54" w:author="Marshall, Caleb Z" w:date="2018-05-08T11:16:00Z">
                <w:pPr>
                  <w:widowControl w:val="0"/>
                  <w:autoSpaceDE w:val="0"/>
                  <w:autoSpaceDN w:val="0"/>
                  <w:adjustRightInd w:val="0"/>
                  <w:spacing w:line="480" w:lineRule="auto"/>
                  <w:jc w:val="center"/>
                  <w:outlineLvl w:val="0"/>
                </w:pPr>
              </w:pPrChange>
            </w:pPr>
            <w:r w:rsidRPr="00705F28">
              <w:rPr>
                <w:rFonts w:ascii="Times New Roman" w:hAnsi="Times New Roman" w:cs="Times New Roman"/>
                <w:i/>
                <w:color w:val="101010"/>
                <w:sz w:val="24"/>
                <w:szCs w:val="24"/>
              </w:rPr>
              <w:t>d</w:t>
            </w:r>
            <w:r w:rsidRPr="00705F28">
              <w:rPr>
                <w:rFonts w:ascii="Times New Roman" w:hAnsi="Times New Roman" w:cs="Times New Roman"/>
                <w:i/>
                <w:color w:val="101010"/>
                <w:sz w:val="24"/>
                <w:szCs w:val="24"/>
                <w:vertAlign w:val="subscript"/>
              </w:rPr>
              <w:t>s</w:t>
            </w:r>
          </w:p>
        </w:tc>
      </w:tr>
      <w:tr w:rsidR="00BB5E3A" w:rsidRPr="00994292" w14:paraId="4F4EA8C3" w14:textId="77777777" w:rsidTr="00B70DEA">
        <w:trPr>
          <w:trHeight w:val="264"/>
        </w:trPr>
        <w:tc>
          <w:tcPr>
            <w:tcW w:w="3568" w:type="dxa"/>
            <w:tcBorders>
              <w:top w:val="single" w:sz="4" w:space="0" w:color="auto"/>
            </w:tcBorders>
            <w:vAlign w:val="center"/>
            <w:hideMark/>
          </w:tcPr>
          <w:p w14:paraId="143C1E56"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55" w:author="Marshall, Caleb Z" w:date="2018-05-08T11:16:00Z">
                <w:pPr>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6164739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56"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65B2C04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57"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1587DAAF"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58"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7DD327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59"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1BE585E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0"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0.01</w:t>
            </w:r>
          </w:p>
        </w:tc>
      </w:tr>
      <w:tr w:rsidR="00BB5E3A" w:rsidRPr="00994292" w14:paraId="6B351527" w14:textId="77777777" w:rsidTr="00B70DEA">
        <w:trPr>
          <w:trHeight w:val="264"/>
        </w:trPr>
        <w:tc>
          <w:tcPr>
            <w:tcW w:w="3568" w:type="dxa"/>
            <w:vAlign w:val="center"/>
            <w:hideMark/>
          </w:tcPr>
          <w:p w14:paraId="17AD2360"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61" w:author="Marshall, Caleb Z" w:date="2018-05-08T11:16:00Z">
                <w:pPr>
                  <w:widowControl w:val="0"/>
                  <w:autoSpaceDE w:val="0"/>
                  <w:autoSpaceDN w:val="0"/>
                  <w:adjustRightInd w:val="0"/>
                  <w:spacing w:line="480" w:lineRule="auto"/>
                  <w:outlineLvl w:val="0"/>
                </w:pPr>
              </w:pPrChange>
            </w:pPr>
            <w:commentRangeStart w:id="62"/>
            <w:commentRangeStart w:id="63"/>
            <w:r w:rsidRPr="00994292">
              <w:rPr>
                <w:rFonts w:ascii="Times New Roman" w:hAnsi="Times New Roman" w:cs="Times New Roman"/>
                <w:color w:val="101010"/>
                <w:sz w:val="24"/>
                <w:szCs w:val="24"/>
              </w:rPr>
              <w:t>Extraversion</w:t>
            </w:r>
            <w:commentRangeEnd w:id="62"/>
            <w:r w:rsidRPr="00994292">
              <w:rPr>
                <w:rStyle w:val="CommentReference"/>
                <w:rFonts w:ascii="Times New Roman" w:hAnsi="Times New Roman" w:cs="Times New Roman"/>
                <w:sz w:val="24"/>
                <w:szCs w:val="24"/>
              </w:rPr>
              <w:commentReference w:id="62"/>
            </w:r>
            <w:commentRangeEnd w:id="63"/>
            <w:r>
              <w:rPr>
                <w:rStyle w:val="CommentReference"/>
              </w:rPr>
              <w:commentReference w:id="63"/>
            </w:r>
          </w:p>
        </w:tc>
        <w:tc>
          <w:tcPr>
            <w:tcW w:w="912" w:type="dxa"/>
            <w:vAlign w:val="center"/>
            <w:hideMark/>
          </w:tcPr>
          <w:p w14:paraId="6832C7E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4"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39.60</w:t>
            </w:r>
          </w:p>
        </w:tc>
        <w:tc>
          <w:tcPr>
            <w:tcW w:w="1058" w:type="dxa"/>
            <w:vAlign w:val="center"/>
            <w:hideMark/>
          </w:tcPr>
          <w:p w14:paraId="7F2AF0C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5"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6.96</w:t>
            </w:r>
          </w:p>
        </w:tc>
        <w:tc>
          <w:tcPr>
            <w:tcW w:w="884" w:type="dxa"/>
            <w:vAlign w:val="center"/>
            <w:hideMark/>
          </w:tcPr>
          <w:p w14:paraId="2D650885"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6"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37.15</w:t>
            </w:r>
          </w:p>
        </w:tc>
        <w:tc>
          <w:tcPr>
            <w:tcW w:w="909" w:type="dxa"/>
            <w:vAlign w:val="center"/>
            <w:hideMark/>
          </w:tcPr>
          <w:p w14:paraId="1804AF8F"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7"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7.63</w:t>
            </w:r>
          </w:p>
        </w:tc>
        <w:tc>
          <w:tcPr>
            <w:tcW w:w="937" w:type="dxa"/>
            <w:vAlign w:val="center"/>
            <w:hideMark/>
          </w:tcPr>
          <w:p w14:paraId="06CFC13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68"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0.34</w:t>
            </w:r>
          </w:p>
        </w:tc>
      </w:tr>
      <w:tr w:rsidR="00BB5E3A" w:rsidRPr="00994292" w14:paraId="307A8BC6" w14:textId="77777777" w:rsidTr="00B70DEA">
        <w:trPr>
          <w:trHeight w:val="268"/>
        </w:trPr>
        <w:tc>
          <w:tcPr>
            <w:tcW w:w="3568" w:type="dxa"/>
            <w:vAlign w:val="center"/>
            <w:hideMark/>
          </w:tcPr>
          <w:p w14:paraId="6E796AC2"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69" w:author="Marshall, Caleb Z" w:date="2018-05-08T11:16:00Z">
                <w:pPr>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Agreeableness</w:t>
            </w:r>
          </w:p>
        </w:tc>
        <w:tc>
          <w:tcPr>
            <w:tcW w:w="912" w:type="dxa"/>
            <w:vAlign w:val="center"/>
            <w:hideMark/>
          </w:tcPr>
          <w:p w14:paraId="43017C6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0"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37.65</w:t>
            </w:r>
          </w:p>
        </w:tc>
        <w:tc>
          <w:tcPr>
            <w:tcW w:w="1058" w:type="dxa"/>
            <w:vAlign w:val="center"/>
            <w:hideMark/>
          </w:tcPr>
          <w:p w14:paraId="2B0E52DC"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1"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7.09</w:t>
            </w:r>
          </w:p>
        </w:tc>
        <w:tc>
          <w:tcPr>
            <w:tcW w:w="884" w:type="dxa"/>
            <w:vAlign w:val="center"/>
            <w:hideMark/>
          </w:tcPr>
          <w:p w14:paraId="5F8D9AC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2"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34.91</w:t>
            </w:r>
          </w:p>
        </w:tc>
        <w:tc>
          <w:tcPr>
            <w:tcW w:w="909" w:type="dxa"/>
            <w:vAlign w:val="center"/>
            <w:hideMark/>
          </w:tcPr>
          <w:p w14:paraId="5677FB3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3"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6.03</w:t>
            </w:r>
          </w:p>
        </w:tc>
        <w:tc>
          <w:tcPr>
            <w:tcW w:w="937" w:type="dxa"/>
            <w:vAlign w:val="center"/>
            <w:hideMark/>
          </w:tcPr>
          <w:p w14:paraId="53EC6F6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4"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0.42</w:t>
            </w:r>
          </w:p>
        </w:tc>
      </w:tr>
      <w:tr w:rsidR="00BB5E3A" w:rsidRPr="00994292" w14:paraId="5BBEC1BC" w14:textId="77777777" w:rsidTr="00B70DEA">
        <w:trPr>
          <w:trHeight w:val="275"/>
        </w:trPr>
        <w:tc>
          <w:tcPr>
            <w:tcW w:w="3568" w:type="dxa"/>
            <w:vAlign w:val="center"/>
            <w:hideMark/>
          </w:tcPr>
          <w:p w14:paraId="6850FE19"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75" w:author="Marshall, Caleb Z" w:date="2018-05-08T11:16:00Z">
                <w:pPr>
                  <w:widowControl w:val="0"/>
                  <w:autoSpaceDE w:val="0"/>
                  <w:autoSpaceDN w:val="0"/>
                  <w:adjustRightInd w:val="0"/>
                  <w:spacing w:line="480" w:lineRule="auto"/>
                  <w:outlineLvl w:val="0"/>
                </w:pPr>
              </w:pPrChange>
            </w:pPr>
            <w:commentRangeStart w:id="76"/>
            <w:commentRangeStart w:id="77"/>
            <w:r w:rsidRPr="00994292">
              <w:rPr>
                <w:rFonts w:ascii="Times New Roman" w:hAnsi="Times New Roman" w:cs="Times New Roman"/>
                <w:color w:val="101010"/>
                <w:sz w:val="24"/>
                <w:szCs w:val="24"/>
              </w:rPr>
              <w:t>Conscient</w:t>
            </w:r>
            <w:commentRangeEnd w:id="76"/>
            <w:r w:rsidRPr="00994292">
              <w:rPr>
                <w:rStyle w:val="CommentReference"/>
                <w:rFonts w:ascii="Times New Roman" w:hAnsi="Times New Roman" w:cs="Times New Roman"/>
                <w:sz w:val="24"/>
                <w:szCs w:val="24"/>
              </w:rPr>
              <w:commentReference w:id="76"/>
            </w:r>
            <w:commentRangeEnd w:id="77"/>
            <w:r>
              <w:rPr>
                <w:rStyle w:val="CommentReference"/>
              </w:rPr>
              <w:commentReference w:id="77"/>
            </w:r>
            <w:r w:rsidRPr="00994292">
              <w:rPr>
                <w:rFonts w:ascii="Times New Roman" w:hAnsi="Times New Roman" w:cs="Times New Roman"/>
                <w:color w:val="101010"/>
                <w:sz w:val="24"/>
                <w:szCs w:val="24"/>
              </w:rPr>
              <w:t>iousness</w:t>
            </w:r>
          </w:p>
        </w:tc>
        <w:tc>
          <w:tcPr>
            <w:tcW w:w="912" w:type="dxa"/>
            <w:vAlign w:val="center"/>
            <w:hideMark/>
          </w:tcPr>
          <w:p w14:paraId="0630F6C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8"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37.65</w:t>
            </w:r>
          </w:p>
        </w:tc>
        <w:tc>
          <w:tcPr>
            <w:tcW w:w="1058" w:type="dxa"/>
            <w:vAlign w:val="center"/>
            <w:hideMark/>
          </w:tcPr>
          <w:p w14:paraId="1F76EC4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79"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7.09</w:t>
            </w:r>
          </w:p>
        </w:tc>
        <w:tc>
          <w:tcPr>
            <w:tcW w:w="884" w:type="dxa"/>
            <w:vAlign w:val="center"/>
            <w:hideMark/>
          </w:tcPr>
          <w:p w14:paraId="3053596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0"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34.64</w:t>
            </w:r>
          </w:p>
        </w:tc>
        <w:tc>
          <w:tcPr>
            <w:tcW w:w="909" w:type="dxa"/>
            <w:vAlign w:val="center"/>
            <w:hideMark/>
          </w:tcPr>
          <w:p w14:paraId="089996B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1"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6.03</w:t>
            </w:r>
          </w:p>
        </w:tc>
        <w:tc>
          <w:tcPr>
            <w:tcW w:w="937" w:type="dxa"/>
            <w:vAlign w:val="center"/>
            <w:hideMark/>
          </w:tcPr>
          <w:p w14:paraId="0736C8B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2"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0.46</w:t>
            </w:r>
          </w:p>
        </w:tc>
      </w:tr>
      <w:tr w:rsidR="00BB5E3A" w:rsidRPr="00994292" w14:paraId="25026F17" w14:textId="77777777" w:rsidTr="00B70DEA">
        <w:trPr>
          <w:trHeight w:val="374"/>
        </w:trPr>
        <w:tc>
          <w:tcPr>
            <w:tcW w:w="3568" w:type="dxa"/>
            <w:tcBorders>
              <w:bottom w:val="single" w:sz="4" w:space="0" w:color="auto"/>
            </w:tcBorders>
            <w:vAlign w:val="center"/>
            <w:hideMark/>
          </w:tcPr>
          <w:p w14:paraId="401B3E69"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83" w:author="Marshall, Caleb Z" w:date="2018-05-08T11:16:00Z">
                <w:pPr>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7036184F"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4"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64F8A8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5"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14834D2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6"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0C342D7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7"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48C0BC3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88" w:author="Marshall, Caleb Z" w:date="2018-05-08T11:16: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0.70</w:t>
            </w:r>
          </w:p>
        </w:tc>
      </w:tr>
    </w:tbl>
    <w:p w14:paraId="696C93A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p>
    <w:p w14:paraId="056966C2" w14:textId="77777777" w:rsidR="00BB5E3A" w:rsidRPr="00994292" w:rsidRDefault="00BB5E3A" w:rsidP="00BB5E3A">
      <w:pPr>
        <w:rPr>
          <w:rFonts w:ascii="Times New Roman" w:hAnsi="Times New Roman" w:cs="Times New Roman"/>
          <w:color w:val="101010"/>
        </w:rPr>
      </w:pPr>
      <w:r w:rsidRPr="00994292">
        <w:rPr>
          <w:rFonts w:ascii="Times New Roman" w:hAnsi="Times New Roman" w:cs="Times New Roman"/>
          <w:color w:val="101010"/>
        </w:rPr>
        <w:br w:type="page"/>
      </w:r>
      <w:bookmarkStart w:id="89" w:name="_GoBack"/>
      <w:bookmarkEnd w:id="89"/>
    </w:p>
    <w:p w14:paraId="3797C1F8"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Table 2</w:t>
      </w:r>
    </w:p>
    <w:p w14:paraId="53F9285A" w14:textId="582E217B" w:rsidR="00BB5E3A" w:rsidRPr="00994292" w:rsidRDefault="00AD2F09" w:rsidP="00BB5E3A">
      <w:pPr>
        <w:widowControl w:val="0"/>
        <w:autoSpaceDE w:val="0"/>
        <w:autoSpaceDN w:val="0"/>
        <w:adjustRightInd w:val="0"/>
        <w:spacing w:line="480" w:lineRule="auto"/>
        <w:rPr>
          <w:rFonts w:ascii="Times New Roman" w:hAnsi="Times New Roman" w:cs="Times New Roman"/>
          <w:color w:val="101010"/>
        </w:rPr>
      </w:pPr>
      <w:r>
        <w:rPr>
          <w:rFonts w:ascii="Times New Roman" w:hAnsi="Times New Roman" w:cs="Times New Roman"/>
          <w:color w:val="101010"/>
        </w:rPr>
        <w:t>Statistics for Multilevel Model A</w:t>
      </w:r>
      <w:r w:rsidR="00BB5E3A" w:rsidRPr="00994292">
        <w:rPr>
          <w:rFonts w:ascii="Times New Roman" w:hAnsi="Times New Roman" w:cs="Times New Roman"/>
          <w:color w:val="101010"/>
        </w:rPr>
        <w:t>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90" w:author="Marshall, Caleb Z" w:date="2018-05-08T11:16: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070"/>
        <w:gridCol w:w="540"/>
        <w:gridCol w:w="1175"/>
        <w:gridCol w:w="1080"/>
        <w:gridCol w:w="1255"/>
        <w:gridCol w:w="900"/>
        <w:gridCol w:w="900"/>
        <w:tblGridChange w:id="91">
          <w:tblGrid>
            <w:gridCol w:w="2070"/>
            <w:gridCol w:w="540"/>
            <w:gridCol w:w="1175"/>
            <w:gridCol w:w="1080"/>
            <w:gridCol w:w="1255"/>
            <w:gridCol w:w="900"/>
            <w:gridCol w:w="900"/>
          </w:tblGrid>
        </w:tblGridChange>
      </w:tblGrid>
      <w:tr w:rsidR="00BB5E3A" w:rsidRPr="00994292" w14:paraId="2FCC6A9C" w14:textId="77777777" w:rsidTr="00B56767">
        <w:trPr>
          <w:trHeight w:val="432"/>
          <w:trPrChange w:id="92" w:author="Marshall, Caleb Z" w:date="2018-05-08T11:16:00Z">
            <w:trPr>
              <w:trHeight w:val="1124"/>
            </w:trPr>
          </w:trPrChange>
        </w:trPr>
        <w:tc>
          <w:tcPr>
            <w:tcW w:w="1307" w:type="pct"/>
            <w:tcBorders>
              <w:top w:val="single" w:sz="4" w:space="0" w:color="auto"/>
              <w:bottom w:val="single" w:sz="4" w:space="0" w:color="auto"/>
            </w:tcBorders>
            <w:vAlign w:val="center"/>
            <w:tcPrChange w:id="93" w:author="Marshall, Caleb Z" w:date="2018-05-08T11:16:00Z">
              <w:tcPr>
                <w:tcW w:w="1307" w:type="pct"/>
                <w:tcBorders>
                  <w:top w:val="single" w:sz="4" w:space="0" w:color="auto"/>
                  <w:bottom w:val="single" w:sz="4" w:space="0" w:color="auto"/>
                </w:tcBorders>
                <w:vAlign w:val="center"/>
              </w:tcPr>
            </w:tcPrChange>
          </w:tcPr>
          <w:p w14:paraId="188DD5B2" w14:textId="3ADE2A2F"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94"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Models</w:t>
            </w:r>
          </w:p>
        </w:tc>
        <w:tc>
          <w:tcPr>
            <w:tcW w:w="341" w:type="pct"/>
            <w:tcBorders>
              <w:top w:val="single" w:sz="4" w:space="0" w:color="auto"/>
              <w:bottom w:val="single" w:sz="4" w:space="0" w:color="auto"/>
            </w:tcBorders>
            <w:vAlign w:val="center"/>
            <w:tcPrChange w:id="95" w:author="Marshall, Caleb Z" w:date="2018-05-08T11:16:00Z">
              <w:tcPr>
                <w:tcW w:w="341" w:type="pct"/>
                <w:tcBorders>
                  <w:top w:val="single" w:sz="4" w:space="0" w:color="auto"/>
                  <w:bottom w:val="single" w:sz="4" w:space="0" w:color="auto"/>
                </w:tcBorders>
                <w:vAlign w:val="center"/>
              </w:tcPr>
            </w:tcPrChange>
          </w:tcPr>
          <w:p w14:paraId="144BCEB4"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rPr>
              <w:pPrChange w:id="96" w:author="Marshall, Caleb Z" w:date="2018-05-08T11:15:00Z">
                <w:pPr>
                  <w:widowControl w:val="0"/>
                  <w:autoSpaceDE w:val="0"/>
                  <w:autoSpaceDN w:val="0"/>
                  <w:adjustRightInd w:val="0"/>
                  <w:spacing w:line="480" w:lineRule="auto"/>
                  <w:jc w:val="center"/>
                  <w:outlineLvl w:val="0"/>
                </w:pPr>
              </w:pPrChange>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Change w:id="97" w:author="Marshall, Caleb Z" w:date="2018-05-08T11:16:00Z">
              <w:tcPr>
                <w:tcW w:w="742" w:type="pct"/>
                <w:tcBorders>
                  <w:top w:val="single" w:sz="4" w:space="0" w:color="auto"/>
                  <w:bottom w:val="single" w:sz="4" w:space="0" w:color="auto"/>
                </w:tcBorders>
                <w:vAlign w:val="center"/>
              </w:tcPr>
            </w:tcPrChange>
          </w:tcPr>
          <w:p w14:paraId="3B459C5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9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Change w:id="99" w:author="Marshall, Caleb Z" w:date="2018-05-08T11:16:00Z">
              <w:tcPr>
                <w:tcW w:w="682" w:type="pct"/>
                <w:tcBorders>
                  <w:top w:val="single" w:sz="4" w:space="0" w:color="auto"/>
                  <w:bottom w:val="single" w:sz="4" w:space="0" w:color="auto"/>
                </w:tcBorders>
                <w:vAlign w:val="center"/>
              </w:tcPr>
            </w:tcPrChange>
          </w:tcPr>
          <w:p w14:paraId="788BA45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00"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Change w:id="101" w:author="Marshall, Caleb Z" w:date="2018-05-08T11:16:00Z">
              <w:tcPr>
                <w:tcW w:w="792" w:type="pct"/>
                <w:tcBorders>
                  <w:top w:val="single" w:sz="4" w:space="0" w:color="auto"/>
                  <w:bottom w:val="single" w:sz="4" w:space="0" w:color="auto"/>
                </w:tcBorders>
                <w:vAlign w:val="center"/>
              </w:tcPr>
            </w:tcPrChange>
          </w:tcPr>
          <w:p w14:paraId="202CD60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02"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 xml:space="preserve">Log. </w:t>
            </w:r>
            <w:proofErr w:type="spellStart"/>
            <w:r w:rsidRPr="00994292">
              <w:rPr>
                <w:rFonts w:ascii="Times New Roman" w:hAnsi="Times New Roman" w:cs="Times New Roman"/>
                <w:color w:val="101010"/>
              </w:rPr>
              <w:t>Lik</w:t>
            </w:r>
            <w:proofErr w:type="spellEnd"/>
            <w:r w:rsidRPr="00994292">
              <w:rPr>
                <w:rFonts w:ascii="Times New Roman" w:hAnsi="Times New Roman" w:cs="Times New Roman"/>
                <w:color w:val="101010"/>
              </w:rPr>
              <w:t>.</w:t>
            </w:r>
          </w:p>
        </w:tc>
        <w:tc>
          <w:tcPr>
            <w:tcW w:w="568" w:type="pct"/>
            <w:tcBorders>
              <w:top w:val="single" w:sz="4" w:space="0" w:color="auto"/>
              <w:bottom w:val="single" w:sz="4" w:space="0" w:color="auto"/>
            </w:tcBorders>
            <w:vAlign w:val="center"/>
            <w:tcPrChange w:id="103" w:author="Marshall, Caleb Z" w:date="2018-05-08T11:16:00Z">
              <w:tcPr>
                <w:tcW w:w="568" w:type="pct"/>
                <w:tcBorders>
                  <w:top w:val="single" w:sz="4" w:space="0" w:color="auto"/>
                  <w:bottom w:val="single" w:sz="4" w:space="0" w:color="auto"/>
                </w:tcBorders>
                <w:vAlign w:val="center"/>
              </w:tcPr>
            </w:tcPrChange>
          </w:tcPr>
          <w:p w14:paraId="731ABEF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04"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Change w:id="105" w:author="Marshall, Caleb Z" w:date="2018-05-08T11:16:00Z">
              <w:tcPr>
                <w:tcW w:w="568" w:type="pct"/>
                <w:tcBorders>
                  <w:top w:val="single" w:sz="4" w:space="0" w:color="auto"/>
                  <w:bottom w:val="single" w:sz="4" w:space="0" w:color="auto"/>
                </w:tcBorders>
                <w:vAlign w:val="center"/>
              </w:tcPr>
            </w:tcPrChange>
          </w:tcPr>
          <w:p w14:paraId="641C6144"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rPr>
              <w:pPrChange w:id="106" w:author="Marshall, Caleb Z" w:date="2018-05-08T11:15:00Z">
                <w:pPr>
                  <w:widowControl w:val="0"/>
                  <w:autoSpaceDE w:val="0"/>
                  <w:autoSpaceDN w:val="0"/>
                  <w:adjustRightInd w:val="0"/>
                  <w:spacing w:line="480" w:lineRule="auto"/>
                  <w:jc w:val="center"/>
                  <w:outlineLvl w:val="0"/>
                </w:pPr>
              </w:pPrChange>
            </w:pPr>
            <w:r w:rsidRPr="0099336C">
              <w:rPr>
                <w:rFonts w:ascii="Times New Roman" w:hAnsi="Times New Roman" w:cs="Times New Roman"/>
                <w:i/>
                <w:color w:val="101010"/>
              </w:rPr>
              <w:t>p</w:t>
            </w:r>
          </w:p>
        </w:tc>
      </w:tr>
      <w:tr w:rsidR="00BB5E3A" w:rsidRPr="00994292" w14:paraId="1808243B" w14:textId="77777777" w:rsidTr="00B70DEA">
        <w:trPr>
          <w:trHeight w:val="179"/>
        </w:trPr>
        <w:tc>
          <w:tcPr>
            <w:tcW w:w="1307" w:type="pct"/>
            <w:tcBorders>
              <w:top w:val="single" w:sz="4" w:space="0" w:color="auto"/>
            </w:tcBorders>
          </w:tcPr>
          <w:p w14:paraId="5022B4A5"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07"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Intercept-Only</w:t>
            </w:r>
          </w:p>
        </w:tc>
        <w:tc>
          <w:tcPr>
            <w:tcW w:w="341" w:type="pct"/>
            <w:tcBorders>
              <w:top w:val="single" w:sz="4" w:space="0" w:color="auto"/>
            </w:tcBorders>
          </w:tcPr>
          <w:p w14:paraId="5E78ECD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0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w:t>
            </w:r>
          </w:p>
        </w:tc>
        <w:tc>
          <w:tcPr>
            <w:tcW w:w="742" w:type="pct"/>
            <w:tcBorders>
              <w:top w:val="single" w:sz="4" w:space="0" w:color="auto"/>
            </w:tcBorders>
          </w:tcPr>
          <w:p w14:paraId="6022D835"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09"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w:t>
            </w:r>
            <w:commentRangeStart w:id="110"/>
            <w:r w:rsidRPr="00994292">
              <w:rPr>
                <w:rFonts w:ascii="Times New Roman" w:hAnsi="Times New Roman" w:cs="Times New Roman"/>
                <w:color w:val="101010"/>
              </w:rPr>
              <w:t>1755</w:t>
            </w:r>
            <w:commentRangeEnd w:id="110"/>
            <w:r w:rsidRPr="00994292">
              <w:rPr>
                <w:rStyle w:val="CommentReference"/>
                <w:rFonts w:ascii="Times New Roman" w:hAnsi="Times New Roman" w:cs="Times New Roman"/>
              </w:rPr>
              <w:commentReference w:id="110"/>
            </w:r>
            <w:r w:rsidRPr="00994292">
              <w:rPr>
                <w:rFonts w:ascii="Times New Roman" w:hAnsi="Times New Roman" w:cs="Times New Roman"/>
                <w:color w:val="101010"/>
              </w:rPr>
              <w:t>.52</w:t>
            </w:r>
          </w:p>
        </w:tc>
        <w:tc>
          <w:tcPr>
            <w:tcW w:w="682" w:type="pct"/>
            <w:tcBorders>
              <w:top w:val="single" w:sz="4" w:space="0" w:color="auto"/>
            </w:tcBorders>
          </w:tcPr>
          <w:p w14:paraId="33CD5CDF"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11" w:author="Marshall, Caleb Z" w:date="2018-05-08T11:15:00Z">
                <w:pPr>
                  <w:widowControl w:val="0"/>
                  <w:autoSpaceDE w:val="0"/>
                  <w:autoSpaceDN w:val="0"/>
                  <w:adjustRightInd w:val="0"/>
                  <w:spacing w:line="480" w:lineRule="auto"/>
                  <w:outlineLvl w:val="0"/>
                </w:pPr>
              </w:pPrChange>
            </w:pPr>
            <w:r>
              <w:rPr>
                <w:rFonts w:ascii="Times New Roman" w:hAnsi="Times New Roman" w:cs="Times New Roman"/>
                <w:color w:val="101010"/>
              </w:rPr>
              <w:t>-</w:t>
            </w:r>
            <w:r w:rsidRPr="00994292">
              <w:rPr>
                <w:rFonts w:ascii="Times New Roman" w:hAnsi="Times New Roman" w:cs="Times New Roman"/>
                <w:color w:val="101010"/>
              </w:rPr>
              <w:t>1744.29</w:t>
            </w:r>
          </w:p>
        </w:tc>
        <w:tc>
          <w:tcPr>
            <w:tcW w:w="792" w:type="pct"/>
            <w:tcBorders>
              <w:top w:val="single" w:sz="4" w:space="0" w:color="auto"/>
            </w:tcBorders>
          </w:tcPr>
          <w:p w14:paraId="687094E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2"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879.76</w:t>
            </w:r>
          </w:p>
        </w:tc>
        <w:tc>
          <w:tcPr>
            <w:tcW w:w="568" w:type="pct"/>
            <w:tcBorders>
              <w:top w:val="single" w:sz="4" w:space="0" w:color="auto"/>
            </w:tcBorders>
          </w:tcPr>
          <w:p w14:paraId="420D3D1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3" w:author="Marshall, Caleb Z" w:date="2018-05-08T11:15:00Z">
                <w:pPr>
                  <w:widowControl w:val="0"/>
                  <w:autoSpaceDE w:val="0"/>
                  <w:autoSpaceDN w:val="0"/>
                  <w:adjustRightInd w:val="0"/>
                  <w:spacing w:line="480" w:lineRule="auto"/>
                  <w:jc w:val="center"/>
                  <w:outlineLvl w:val="0"/>
                </w:pPr>
              </w:pPrChange>
            </w:pPr>
          </w:p>
        </w:tc>
        <w:tc>
          <w:tcPr>
            <w:tcW w:w="568" w:type="pct"/>
            <w:tcBorders>
              <w:top w:val="single" w:sz="4" w:space="0" w:color="auto"/>
            </w:tcBorders>
          </w:tcPr>
          <w:p w14:paraId="10EE10D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4" w:author="Marshall, Caleb Z" w:date="2018-05-08T11:15:00Z">
                <w:pPr>
                  <w:widowControl w:val="0"/>
                  <w:autoSpaceDE w:val="0"/>
                  <w:autoSpaceDN w:val="0"/>
                  <w:adjustRightInd w:val="0"/>
                  <w:spacing w:line="480" w:lineRule="auto"/>
                  <w:jc w:val="center"/>
                  <w:outlineLvl w:val="0"/>
                </w:pPr>
              </w:pPrChange>
            </w:pPr>
          </w:p>
        </w:tc>
      </w:tr>
      <w:tr w:rsidR="00BB5E3A" w:rsidRPr="00994292" w14:paraId="6E963584" w14:textId="77777777" w:rsidTr="00B70DEA">
        <w:tc>
          <w:tcPr>
            <w:tcW w:w="1307" w:type="pct"/>
          </w:tcPr>
          <w:p w14:paraId="0B629A0B"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15"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Random-Intercept</w:t>
            </w:r>
          </w:p>
        </w:tc>
        <w:tc>
          <w:tcPr>
            <w:tcW w:w="341" w:type="pct"/>
          </w:tcPr>
          <w:p w14:paraId="60BC4AB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6"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3</w:t>
            </w:r>
          </w:p>
        </w:tc>
        <w:tc>
          <w:tcPr>
            <w:tcW w:w="742" w:type="pct"/>
          </w:tcPr>
          <w:p w14:paraId="328B73EC"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7"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-2168.23</w:t>
            </w:r>
          </w:p>
        </w:tc>
        <w:tc>
          <w:tcPr>
            <w:tcW w:w="682" w:type="pct"/>
          </w:tcPr>
          <w:p w14:paraId="2AEB00F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-2151.40</w:t>
            </w:r>
          </w:p>
        </w:tc>
        <w:tc>
          <w:tcPr>
            <w:tcW w:w="792" w:type="pct"/>
          </w:tcPr>
          <w:p w14:paraId="14911AF0"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19"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1087.12</w:t>
            </w:r>
          </w:p>
        </w:tc>
        <w:tc>
          <w:tcPr>
            <w:tcW w:w="568" w:type="pct"/>
          </w:tcPr>
          <w:p w14:paraId="1DC331CC"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0"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414.72</w:t>
            </w:r>
          </w:p>
        </w:tc>
        <w:tc>
          <w:tcPr>
            <w:tcW w:w="568" w:type="pct"/>
          </w:tcPr>
          <w:p w14:paraId="645A12F5"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1"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&lt; .001</w:t>
            </w:r>
          </w:p>
        </w:tc>
      </w:tr>
      <w:tr w:rsidR="00BB5E3A" w:rsidRPr="00994292" w14:paraId="7588F69A" w14:textId="77777777" w:rsidTr="00B70DEA">
        <w:tc>
          <w:tcPr>
            <w:tcW w:w="1307" w:type="pct"/>
          </w:tcPr>
          <w:p w14:paraId="138FF41B"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22"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Openness</w:t>
            </w:r>
          </w:p>
        </w:tc>
        <w:tc>
          <w:tcPr>
            <w:tcW w:w="341" w:type="pct"/>
          </w:tcPr>
          <w:p w14:paraId="149459B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3"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w:t>
            </w:r>
          </w:p>
        </w:tc>
        <w:tc>
          <w:tcPr>
            <w:tcW w:w="742" w:type="pct"/>
          </w:tcPr>
          <w:p w14:paraId="1A41C9BF"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4"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-2168.37</w:t>
            </w:r>
          </w:p>
        </w:tc>
        <w:tc>
          <w:tcPr>
            <w:tcW w:w="682" w:type="pct"/>
          </w:tcPr>
          <w:p w14:paraId="68E5742F"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5"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-2145.91</w:t>
            </w:r>
          </w:p>
        </w:tc>
        <w:tc>
          <w:tcPr>
            <w:tcW w:w="792" w:type="pct"/>
          </w:tcPr>
          <w:p w14:paraId="45A71A1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6"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1088.18</w:t>
            </w:r>
          </w:p>
        </w:tc>
        <w:tc>
          <w:tcPr>
            <w:tcW w:w="568" w:type="pct"/>
          </w:tcPr>
          <w:p w14:paraId="36A00D1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7"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2.13</w:t>
            </w:r>
          </w:p>
        </w:tc>
        <w:tc>
          <w:tcPr>
            <w:tcW w:w="568" w:type="pct"/>
          </w:tcPr>
          <w:p w14:paraId="35220790"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2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.14</w:t>
            </w:r>
          </w:p>
        </w:tc>
      </w:tr>
      <w:tr w:rsidR="00BB5E3A" w:rsidRPr="00994292" w14:paraId="06A0D8D4" w14:textId="77777777" w:rsidTr="00B70DEA">
        <w:tc>
          <w:tcPr>
            <w:tcW w:w="1307" w:type="pct"/>
          </w:tcPr>
          <w:p w14:paraId="2269633D"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29"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Extraversion</w:t>
            </w:r>
          </w:p>
        </w:tc>
        <w:tc>
          <w:tcPr>
            <w:tcW w:w="341" w:type="pct"/>
          </w:tcPr>
          <w:p w14:paraId="4010E73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0"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w:t>
            </w:r>
          </w:p>
        </w:tc>
        <w:tc>
          <w:tcPr>
            <w:tcW w:w="742" w:type="pct"/>
          </w:tcPr>
          <w:p w14:paraId="6382EA7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1"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-2176.1</w:t>
            </w:r>
            <w:r>
              <w:rPr>
                <w:rFonts w:ascii="Times New Roman" w:hAnsi="Times New Roman" w:cs="Times New Roman"/>
                <w:color w:val="101010"/>
              </w:rPr>
              <w:t>7</w:t>
            </w:r>
          </w:p>
        </w:tc>
        <w:tc>
          <w:tcPr>
            <w:tcW w:w="682" w:type="pct"/>
          </w:tcPr>
          <w:p w14:paraId="3069CDF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2"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-2153.7</w:t>
            </w:r>
            <w:r>
              <w:rPr>
                <w:rFonts w:ascii="Times New Roman" w:hAnsi="Times New Roman" w:cs="Times New Roman"/>
                <w:color w:val="101010"/>
              </w:rPr>
              <w:t>2</w:t>
            </w:r>
          </w:p>
        </w:tc>
        <w:tc>
          <w:tcPr>
            <w:tcW w:w="792" w:type="pct"/>
          </w:tcPr>
          <w:p w14:paraId="66105F4A"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3"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1092.</w:t>
            </w:r>
            <w:r>
              <w:rPr>
                <w:rFonts w:ascii="Times New Roman" w:hAnsi="Times New Roman" w:cs="Times New Roman"/>
                <w:color w:val="101010"/>
              </w:rPr>
              <w:t>10</w:t>
            </w:r>
          </w:p>
        </w:tc>
        <w:tc>
          <w:tcPr>
            <w:tcW w:w="568" w:type="pct"/>
          </w:tcPr>
          <w:p w14:paraId="1D2487C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4"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9.93</w:t>
            </w:r>
          </w:p>
        </w:tc>
        <w:tc>
          <w:tcPr>
            <w:tcW w:w="568" w:type="pct"/>
          </w:tcPr>
          <w:p w14:paraId="1D7AAF3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5" w:author="Marshall, Caleb Z" w:date="2018-05-08T11:15:00Z">
                <w:pPr>
                  <w:widowControl w:val="0"/>
                  <w:autoSpaceDE w:val="0"/>
                  <w:autoSpaceDN w:val="0"/>
                  <w:adjustRightInd w:val="0"/>
                  <w:spacing w:line="480" w:lineRule="auto"/>
                  <w:jc w:val="center"/>
                  <w:outlineLvl w:val="0"/>
                </w:pPr>
              </w:pPrChange>
            </w:pPr>
            <w:r>
              <w:rPr>
                <w:rFonts w:ascii="Times New Roman" w:hAnsi="Times New Roman" w:cs="Times New Roman"/>
                <w:color w:val="101010"/>
              </w:rPr>
              <w:t>.001</w:t>
            </w:r>
          </w:p>
        </w:tc>
      </w:tr>
      <w:tr w:rsidR="00BB5E3A" w:rsidRPr="00994292" w14:paraId="69088A5C" w14:textId="77777777" w:rsidTr="00B70DEA">
        <w:tc>
          <w:tcPr>
            <w:tcW w:w="1307" w:type="pct"/>
          </w:tcPr>
          <w:p w14:paraId="63AAFC8E"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36" w:author="Marshall, Caleb Z" w:date="2018-05-08T11:15:00Z">
                <w:pPr>
                  <w:widowControl w:val="0"/>
                  <w:autoSpaceDE w:val="0"/>
                  <w:autoSpaceDN w:val="0"/>
                  <w:adjustRightInd w:val="0"/>
                  <w:spacing w:line="480" w:lineRule="auto"/>
                  <w:outlineLvl w:val="0"/>
                </w:pPr>
              </w:pPrChange>
            </w:pPr>
            <w:r w:rsidRPr="00994292">
              <w:rPr>
                <w:rFonts w:ascii="Times New Roman" w:hAnsi="Times New Roman" w:cs="Times New Roman"/>
                <w:color w:val="101010"/>
              </w:rPr>
              <w:t>Agreeableness</w:t>
            </w:r>
          </w:p>
        </w:tc>
        <w:tc>
          <w:tcPr>
            <w:tcW w:w="341" w:type="pct"/>
          </w:tcPr>
          <w:p w14:paraId="31A7AEA0"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7"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w:t>
            </w:r>
          </w:p>
        </w:tc>
        <w:tc>
          <w:tcPr>
            <w:tcW w:w="742" w:type="pct"/>
          </w:tcPr>
          <w:p w14:paraId="08E2FE3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-2181.5</w:t>
            </w:r>
            <w:r>
              <w:rPr>
                <w:rFonts w:ascii="Times New Roman" w:hAnsi="Times New Roman" w:cs="Times New Roman"/>
                <w:color w:val="101010"/>
              </w:rPr>
              <w:t>2</w:t>
            </w:r>
          </w:p>
        </w:tc>
        <w:tc>
          <w:tcPr>
            <w:tcW w:w="682" w:type="pct"/>
          </w:tcPr>
          <w:p w14:paraId="073ECEB6"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39"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-2159.</w:t>
            </w:r>
            <w:r>
              <w:rPr>
                <w:rFonts w:ascii="Times New Roman" w:hAnsi="Times New Roman" w:cs="Times New Roman"/>
                <w:color w:val="101010"/>
              </w:rPr>
              <w:t>10</w:t>
            </w:r>
          </w:p>
        </w:tc>
        <w:tc>
          <w:tcPr>
            <w:tcW w:w="792" w:type="pct"/>
          </w:tcPr>
          <w:p w14:paraId="0F8CC9FA"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0"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1094.7</w:t>
            </w:r>
            <w:r>
              <w:rPr>
                <w:rFonts w:ascii="Times New Roman" w:hAnsi="Times New Roman" w:cs="Times New Roman"/>
                <w:color w:val="101010"/>
              </w:rPr>
              <w:t>6</w:t>
            </w:r>
          </w:p>
        </w:tc>
        <w:tc>
          <w:tcPr>
            <w:tcW w:w="568" w:type="pct"/>
          </w:tcPr>
          <w:p w14:paraId="272D359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1"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15.28</w:t>
            </w:r>
          </w:p>
        </w:tc>
        <w:tc>
          <w:tcPr>
            <w:tcW w:w="568" w:type="pct"/>
          </w:tcPr>
          <w:p w14:paraId="0C6DBD6C"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2" w:author="Marshall, Caleb Z" w:date="2018-05-08T11:15:00Z">
                <w:pPr>
                  <w:widowControl w:val="0"/>
                  <w:autoSpaceDE w:val="0"/>
                  <w:autoSpaceDN w:val="0"/>
                  <w:adjustRightInd w:val="0"/>
                  <w:spacing w:line="480" w:lineRule="auto"/>
                  <w:jc w:val="center"/>
                  <w:outlineLvl w:val="0"/>
                </w:pPr>
              </w:pPrChange>
            </w:pPr>
            <w:r>
              <w:rPr>
                <w:rFonts w:ascii="Times New Roman" w:hAnsi="Times New Roman" w:cs="Times New Roman"/>
                <w:color w:val="101010"/>
              </w:rPr>
              <w:t xml:space="preserve">&lt; </w:t>
            </w:r>
            <w:r w:rsidRPr="00994292">
              <w:rPr>
                <w:rFonts w:ascii="Times New Roman" w:hAnsi="Times New Roman" w:cs="Times New Roman"/>
                <w:color w:val="101010"/>
              </w:rPr>
              <w:t>.001</w:t>
            </w:r>
          </w:p>
        </w:tc>
      </w:tr>
      <w:tr w:rsidR="00BB5E3A" w:rsidRPr="00994292" w14:paraId="180CE966" w14:textId="77777777" w:rsidTr="00B70DEA">
        <w:tc>
          <w:tcPr>
            <w:tcW w:w="1307" w:type="pct"/>
          </w:tcPr>
          <w:p w14:paraId="07B0D91F"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rPr>
              <w:pPrChange w:id="143" w:author="Marshall, Caleb Z" w:date="2018-05-08T11:15:00Z">
                <w:pPr>
                  <w:widowControl w:val="0"/>
                  <w:autoSpaceDE w:val="0"/>
                  <w:autoSpaceDN w:val="0"/>
                  <w:adjustRightInd w:val="0"/>
                  <w:spacing w:line="480" w:lineRule="auto"/>
                  <w:outlineLvl w:val="0"/>
                </w:pPr>
              </w:pPrChange>
            </w:pPr>
            <w:r>
              <w:rPr>
                <w:rFonts w:ascii="Times New Roman" w:hAnsi="Times New Roman" w:cs="Times New Roman"/>
                <w:color w:val="101010"/>
              </w:rPr>
              <w:t>Conscientiousness</w:t>
            </w:r>
          </w:p>
        </w:tc>
        <w:tc>
          <w:tcPr>
            <w:tcW w:w="341" w:type="pct"/>
          </w:tcPr>
          <w:p w14:paraId="26862AB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4"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w:t>
            </w:r>
          </w:p>
        </w:tc>
        <w:tc>
          <w:tcPr>
            <w:tcW w:w="742" w:type="pct"/>
          </w:tcPr>
          <w:p w14:paraId="0422828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5"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-2185.26</w:t>
            </w:r>
          </w:p>
        </w:tc>
        <w:tc>
          <w:tcPr>
            <w:tcW w:w="682" w:type="pct"/>
          </w:tcPr>
          <w:p w14:paraId="3AF573A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6"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-2162.81</w:t>
            </w:r>
          </w:p>
        </w:tc>
        <w:tc>
          <w:tcPr>
            <w:tcW w:w="792" w:type="pct"/>
          </w:tcPr>
          <w:p w14:paraId="7562402E"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7"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1096.63</w:t>
            </w:r>
          </w:p>
        </w:tc>
        <w:tc>
          <w:tcPr>
            <w:tcW w:w="568" w:type="pct"/>
          </w:tcPr>
          <w:p w14:paraId="55450A3D"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8"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19.03</w:t>
            </w:r>
          </w:p>
        </w:tc>
        <w:tc>
          <w:tcPr>
            <w:tcW w:w="568" w:type="pct"/>
          </w:tcPr>
          <w:p w14:paraId="54A6A4C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49"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&lt; .001</w:t>
            </w:r>
          </w:p>
        </w:tc>
      </w:tr>
      <w:tr w:rsidR="00BB5E3A" w:rsidRPr="00994292" w14:paraId="3E4C9D8C" w14:textId="77777777" w:rsidTr="00B70DEA">
        <w:tc>
          <w:tcPr>
            <w:tcW w:w="1307" w:type="pct"/>
            <w:tcBorders>
              <w:bottom w:val="single" w:sz="4" w:space="0" w:color="auto"/>
            </w:tcBorders>
          </w:tcPr>
          <w:p w14:paraId="4262A5E0" w14:textId="77777777" w:rsidR="00BB5E3A" w:rsidRPr="0099336C" w:rsidRDefault="00BB5E3A" w:rsidP="00B56767">
            <w:pPr>
              <w:widowControl w:val="0"/>
              <w:autoSpaceDE w:val="0"/>
              <w:autoSpaceDN w:val="0"/>
              <w:adjustRightInd w:val="0"/>
              <w:outlineLvl w:val="0"/>
              <w:rPr>
                <w:rFonts w:ascii="Times New Roman" w:hAnsi="Times New Roman" w:cs="Times New Roman"/>
                <w:color w:val="101010"/>
                <w:sz w:val="23"/>
                <w:szCs w:val="23"/>
              </w:rPr>
              <w:pPrChange w:id="150" w:author="Marshall, Caleb Z" w:date="2018-05-08T11:15:00Z">
                <w:pPr>
                  <w:widowControl w:val="0"/>
                  <w:autoSpaceDE w:val="0"/>
                  <w:autoSpaceDN w:val="0"/>
                  <w:adjustRightInd w:val="0"/>
                  <w:spacing w:line="480" w:lineRule="auto"/>
                  <w:outlineLvl w:val="0"/>
                </w:pPr>
              </w:pPrChange>
            </w:pPr>
            <w:r>
              <w:rPr>
                <w:rFonts w:ascii="Times New Roman" w:hAnsi="Times New Roman" w:cs="Times New Roman"/>
                <w:color w:val="101010"/>
                <w:sz w:val="23"/>
                <w:szCs w:val="23"/>
              </w:rPr>
              <w:t>Emotional Stability</w:t>
            </w:r>
          </w:p>
        </w:tc>
        <w:tc>
          <w:tcPr>
            <w:tcW w:w="341" w:type="pct"/>
            <w:tcBorders>
              <w:bottom w:val="single" w:sz="4" w:space="0" w:color="auto"/>
            </w:tcBorders>
          </w:tcPr>
          <w:p w14:paraId="5D82689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1"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4</w:t>
            </w:r>
          </w:p>
        </w:tc>
        <w:tc>
          <w:tcPr>
            <w:tcW w:w="742" w:type="pct"/>
            <w:tcBorders>
              <w:bottom w:val="single" w:sz="4" w:space="0" w:color="auto"/>
            </w:tcBorders>
          </w:tcPr>
          <w:p w14:paraId="6EF2C650"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2"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-2166.46</w:t>
            </w:r>
          </w:p>
        </w:tc>
        <w:tc>
          <w:tcPr>
            <w:tcW w:w="682" w:type="pct"/>
            <w:tcBorders>
              <w:bottom w:val="single" w:sz="4" w:space="0" w:color="auto"/>
            </w:tcBorders>
          </w:tcPr>
          <w:p w14:paraId="72AECF0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3"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-2144.01</w:t>
            </w:r>
          </w:p>
        </w:tc>
        <w:tc>
          <w:tcPr>
            <w:tcW w:w="792" w:type="pct"/>
            <w:tcBorders>
              <w:bottom w:val="single" w:sz="4" w:space="0" w:color="auto"/>
            </w:tcBorders>
          </w:tcPr>
          <w:p w14:paraId="3748B24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4"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1087.23</w:t>
            </w:r>
          </w:p>
        </w:tc>
        <w:tc>
          <w:tcPr>
            <w:tcW w:w="568" w:type="pct"/>
            <w:tcBorders>
              <w:bottom w:val="single" w:sz="4" w:space="0" w:color="auto"/>
            </w:tcBorders>
          </w:tcPr>
          <w:p w14:paraId="7AEC484C"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5"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0.22</w:t>
            </w:r>
          </w:p>
        </w:tc>
        <w:tc>
          <w:tcPr>
            <w:tcW w:w="568" w:type="pct"/>
            <w:tcBorders>
              <w:bottom w:val="single" w:sz="4" w:space="0" w:color="auto"/>
            </w:tcBorders>
          </w:tcPr>
          <w:p w14:paraId="559E8B2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rPr>
              <w:pPrChange w:id="156" w:author="Marshall, Caleb Z" w:date="2018-05-08T11:15:00Z">
                <w:pPr>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rPr>
              <w:t>.64</w:t>
            </w:r>
          </w:p>
        </w:tc>
      </w:tr>
    </w:tbl>
    <w:p w14:paraId="1C44E9EA" w14:textId="77777777" w:rsidR="00BB5E3A" w:rsidRDefault="00BB5E3A" w:rsidP="00BB5E3A">
      <w:pPr>
        <w:widowControl w:val="0"/>
        <w:autoSpaceDE w:val="0"/>
        <w:autoSpaceDN w:val="0"/>
        <w:adjustRightInd w:val="0"/>
        <w:spacing w:line="480" w:lineRule="auto"/>
        <w:outlineLvl w:val="0"/>
        <w:rPr>
          <w:rFonts w:ascii="Times New Roman" w:hAnsi="Times New Roman" w:cs="Times New Roman"/>
        </w:rPr>
      </w:pPr>
    </w:p>
    <w:p w14:paraId="1ACE789F"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rPr>
        <w:t>Note</w:t>
      </w:r>
      <w:r>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independent variable and hence is only listed once.</w:t>
      </w:r>
    </w:p>
    <w:p w14:paraId="7DF6319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p>
    <w:p w14:paraId="68D97925" w14:textId="77777777" w:rsidR="00BB5E3A" w:rsidRPr="00994292" w:rsidRDefault="00BB5E3A" w:rsidP="00BB5E3A">
      <w:pPr>
        <w:rPr>
          <w:rFonts w:ascii="Times New Roman" w:hAnsi="Times New Roman" w:cs="Times New Roman"/>
          <w:color w:val="000000"/>
        </w:rPr>
      </w:pPr>
      <w:r w:rsidRPr="00994292">
        <w:rPr>
          <w:rFonts w:ascii="Times New Roman" w:hAnsi="Times New Roman" w:cs="Times New Roman"/>
          <w:color w:val="000000"/>
        </w:rPr>
        <w:br w:type="page"/>
      </w:r>
    </w:p>
    <w:p w14:paraId="7A09740D"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Table 3</w:t>
      </w:r>
    </w:p>
    <w:p w14:paraId="57B62157" w14:textId="77777777" w:rsidR="00BB5E3A" w:rsidRPr="00994292" w:rsidRDefault="00BB5E3A" w:rsidP="00BB5E3A">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Individual predictors included in the third and final random-intercepts model</w:t>
      </w:r>
      <w:r>
        <w:rPr>
          <w:rFonts w:ascii="Times New Roman" w:hAnsi="Times New Roman" w:cs="Times New Roman"/>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BB5E3A" w:rsidRPr="00994292" w14:paraId="4185D9D1" w14:textId="77777777" w:rsidTr="00B70DEA">
        <w:trPr>
          <w:trHeight w:val="301"/>
        </w:trPr>
        <w:tc>
          <w:tcPr>
            <w:tcW w:w="2920" w:type="dxa"/>
            <w:tcBorders>
              <w:top w:val="single" w:sz="4" w:space="0" w:color="auto"/>
              <w:bottom w:val="single" w:sz="4" w:space="0" w:color="auto"/>
            </w:tcBorders>
          </w:tcPr>
          <w:p w14:paraId="0129E1F2"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57" w:author="Marshall, Caleb Z" w:date="2018-05-08T11:16:00Z">
                <w:pPr>
                  <w:framePr w:hSpace="180" w:wrap="around" w:vAnchor="text" w:hAnchor="text" w:y="1"/>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3ECDC480"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sz w:val="24"/>
                <w:szCs w:val="24"/>
              </w:rPr>
              <w:pPrChange w:id="158"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76F83631"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sz w:val="24"/>
                <w:szCs w:val="24"/>
              </w:rPr>
              <w:pPrChange w:id="159"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2B43FD59"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sz w:val="24"/>
                <w:szCs w:val="24"/>
              </w:rPr>
              <w:pPrChange w:id="160"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6A5B096F" w14:textId="77777777" w:rsidR="00BB5E3A" w:rsidRPr="0099336C" w:rsidRDefault="00BB5E3A" w:rsidP="00B56767">
            <w:pPr>
              <w:widowControl w:val="0"/>
              <w:autoSpaceDE w:val="0"/>
              <w:autoSpaceDN w:val="0"/>
              <w:adjustRightInd w:val="0"/>
              <w:jc w:val="center"/>
              <w:outlineLvl w:val="0"/>
              <w:rPr>
                <w:rFonts w:ascii="Times New Roman" w:hAnsi="Times New Roman" w:cs="Times New Roman"/>
                <w:i/>
                <w:color w:val="101010"/>
                <w:sz w:val="24"/>
                <w:szCs w:val="24"/>
              </w:rPr>
              <w:pPrChange w:id="161"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336C">
              <w:rPr>
                <w:rFonts w:ascii="Times New Roman" w:hAnsi="Times New Roman" w:cs="Times New Roman"/>
                <w:i/>
                <w:color w:val="101010"/>
                <w:sz w:val="24"/>
                <w:szCs w:val="24"/>
              </w:rPr>
              <w:t>p</w:t>
            </w:r>
          </w:p>
        </w:tc>
      </w:tr>
      <w:tr w:rsidR="00BB5E3A" w:rsidRPr="00994292" w14:paraId="3F51F82A" w14:textId="77777777" w:rsidTr="00B70DEA">
        <w:trPr>
          <w:trHeight w:val="257"/>
        </w:trPr>
        <w:tc>
          <w:tcPr>
            <w:tcW w:w="2920" w:type="dxa"/>
            <w:tcBorders>
              <w:top w:val="single" w:sz="4" w:space="0" w:color="auto"/>
            </w:tcBorders>
          </w:tcPr>
          <w:p w14:paraId="4701EF62"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62" w:author="Marshall, Caleb Z" w:date="2018-05-08T11:16:00Z">
                <w:pPr>
                  <w:framePr w:hSpace="180" w:wrap="around" w:vAnchor="text" w:hAnchor="text" w:y="1"/>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30494EE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63"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0.001</w:t>
            </w:r>
          </w:p>
        </w:tc>
        <w:tc>
          <w:tcPr>
            <w:tcW w:w="1293" w:type="dxa"/>
            <w:tcBorders>
              <w:top w:val="single" w:sz="4" w:space="0" w:color="auto"/>
            </w:tcBorders>
          </w:tcPr>
          <w:p w14:paraId="0763E42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64"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Pr>
                <w:rFonts w:ascii="Times New Roman" w:hAnsi="Times New Roman" w:cs="Times New Roman"/>
                <w:color w:val="101010"/>
                <w:sz w:val="24"/>
                <w:szCs w:val="24"/>
              </w:rPr>
              <w:t xml:space="preserve">&lt; </w:t>
            </w:r>
            <w:r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1E33B06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65"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1.46</w:t>
            </w:r>
            <w:r>
              <w:rPr>
                <w:rFonts w:ascii="Times New Roman" w:hAnsi="Times New Roman" w:cs="Times New Roman"/>
                <w:color w:val="101010"/>
                <w:sz w:val="24"/>
                <w:szCs w:val="24"/>
              </w:rPr>
              <w:t>0</w:t>
            </w:r>
          </w:p>
        </w:tc>
        <w:tc>
          <w:tcPr>
            <w:tcW w:w="1546" w:type="dxa"/>
            <w:tcBorders>
              <w:top w:val="single" w:sz="4" w:space="0" w:color="auto"/>
            </w:tcBorders>
          </w:tcPr>
          <w:p w14:paraId="40029D1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66"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.14</w:t>
            </w:r>
            <w:r>
              <w:rPr>
                <w:rFonts w:ascii="Times New Roman" w:hAnsi="Times New Roman" w:cs="Times New Roman"/>
                <w:color w:val="101010"/>
                <w:sz w:val="24"/>
                <w:szCs w:val="24"/>
              </w:rPr>
              <w:t>5</w:t>
            </w:r>
          </w:p>
        </w:tc>
      </w:tr>
      <w:tr w:rsidR="00BB5E3A" w:rsidRPr="00994292" w14:paraId="40438A13" w14:textId="77777777" w:rsidTr="00B70DEA">
        <w:trPr>
          <w:trHeight w:val="305"/>
        </w:trPr>
        <w:tc>
          <w:tcPr>
            <w:tcW w:w="2920" w:type="dxa"/>
          </w:tcPr>
          <w:p w14:paraId="46AA378D"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67" w:author="Marshall, Caleb Z" w:date="2018-05-08T11:16:00Z">
                <w:pPr>
                  <w:framePr w:hSpace="180" w:wrap="around" w:vAnchor="text" w:hAnchor="text" w:y="1"/>
                  <w:widowControl w:val="0"/>
                  <w:autoSpaceDE w:val="0"/>
                  <w:autoSpaceDN w:val="0"/>
                  <w:adjustRightInd w:val="0"/>
                  <w:spacing w:line="480" w:lineRule="auto"/>
                  <w:outlineLvl w:val="0"/>
                </w:pPr>
              </w:pPrChange>
            </w:pPr>
            <w:commentRangeStart w:id="168"/>
            <w:commentRangeStart w:id="169"/>
            <w:r w:rsidRPr="00994292">
              <w:rPr>
                <w:rFonts w:ascii="Times New Roman" w:hAnsi="Times New Roman" w:cs="Times New Roman"/>
                <w:color w:val="101010"/>
                <w:sz w:val="24"/>
                <w:szCs w:val="24"/>
              </w:rPr>
              <w:t>Extraversion</w:t>
            </w:r>
            <w:commentRangeEnd w:id="168"/>
            <w:r w:rsidRPr="00994292">
              <w:rPr>
                <w:rStyle w:val="CommentReference"/>
                <w:rFonts w:ascii="Times New Roman" w:hAnsi="Times New Roman" w:cs="Times New Roman"/>
                <w:sz w:val="24"/>
                <w:szCs w:val="24"/>
              </w:rPr>
              <w:commentReference w:id="168"/>
            </w:r>
            <w:commentRangeEnd w:id="169"/>
            <w:r>
              <w:rPr>
                <w:rStyle w:val="CommentReference"/>
              </w:rPr>
              <w:commentReference w:id="169"/>
            </w:r>
          </w:p>
        </w:tc>
        <w:tc>
          <w:tcPr>
            <w:tcW w:w="1244" w:type="dxa"/>
          </w:tcPr>
          <w:p w14:paraId="0B22035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0"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-0.002</w:t>
            </w:r>
          </w:p>
        </w:tc>
        <w:tc>
          <w:tcPr>
            <w:tcW w:w="1293" w:type="dxa"/>
          </w:tcPr>
          <w:p w14:paraId="32E65E9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1"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Pr>
                <w:rFonts w:ascii="Times New Roman" w:hAnsi="Times New Roman" w:cs="Times New Roman"/>
                <w:color w:val="101010"/>
                <w:sz w:val="24"/>
                <w:szCs w:val="24"/>
              </w:rPr>
              <w:t xml:space="preserve">&lt; </w:t>
            </w:r>
            <w:r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4AC7C615"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2"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-3.1</w:t>
            </w:r>
            <w:r>
              <w:rPr>
                <w:rFonts w:ascii="Times New Roman" w:hAnsi="Times New Roman" w:cs="Times New Roman"/>
                <w:color w:val="101010"/>
                <w:sz w:val="24"/>
                <w:szCs w:val="24"/>
              </w:rPr>
              <w:t>56</w:t>
            </w:r>
          </w:p>
        </w:tc>
        <w:tc>
          <w:tcPr>
            <w:tcW w:w="1546" w:type="dxa"/>
          </w:tcPr>
          <w:p w14:paraId="6D06FDCD"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3"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.002</w:t>
            </w:r>
          </w:p>
        </w:tc>
      </w:tr>
      <w:tr w:rsidR="00BB5E3A" w:rsidRPr="00994292" w14:paraId="54BB91E4" w14:textId="77777777" w:rsidTr="00B70DEA">
        <w:trPr>
          <w:trHeight w:val="257"/>
        </w:trPr>
        <w:tc>
          <w:tcPr>
            <w:tcW w:w="2920" w:type="dxa"/>
          </w:tcPr>
          <w:p w14:paraId="7A14C441"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74" w:author="Marshall, Caleb Z" w:date="2018-05-08T11:16:00Z">
                <w:pPr>
                  <w:framePr w:hSpace="180" w:wrap="around" w:vAnchor="text" w:hAnchor="text" w:y="1"/>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Agreeableness</w:t>
            </w:r>
          </w:p>
        </w:tc>
        <w:tc>
          <w:tcPr>
            <w:tcW w:w="1244" w:type="dxa"/>
          </w:tcPr>
          <w:p w14:paraId="09B9EB27"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5"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-0.003</w:t>
            </w:r>
          </w:p>
        </w:tc>
        <w:tc>
          <w:tcPr>
            <w:tcW w:w="1293" w:type="dxa"/>
          </w:tcPr>
          <w:p w14:paraId="3C7EDC4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6"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0.001</w:t>
            </w:r>
          </w:p>
        </w:tc>
        <w:tc>
          <w:tcPr>
            <w:tcW w:w="1293" w:type="dxa"/>
          </w:tcPr>
          <w:p w14:paraId="69D4A671"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7"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-3.9</w:t>
            </w:r>
            <w:r>
              <w:rPr>
                <w:rFonts w:ascii="Times New Roman" w:hAnsi="Times New Roman" w:cs="Times New Roman"/>
                <w:color w:val="101010"/>
                <w:sz w:val="24"/>
                <w:szCs w:val="24"/>
              </w:rPr>
              <w:t>15</w:t>
            </w:r>
          </w:p>
        </w:tc>
        <w:tc>
          <w:tcPr>
            <w:tcW w:w="1546" w:type="dxa"/>
          </w:tcPr>
          <w:p w14:paraId="1E022E6B"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78"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&lt; .00</w:t>
            </w:r>
            <w:r>
              <w:rPr>
                <w:rFonts w:ascii="Times New Roman" w:hAnsi="Times New Roman" w:cs="Times New Roman"/>
                <w:color w:val="101010"/>
                <w:sz w:val="24"/>
                <w:szCs w:val="24"/>
              </w:rPr>
              <w:t>1</w:t>
            </w:r>
          </w:p>
        </w:tc>
      </w:tr>
      <w:tr w:rsidR="00BB5E3A" w:rsidRPr="00994292" w14:paraId="7C668409" w14:textId="77777777" w:rsidTr="00B70DEA">
        <w:trPr>
          <w:trHeight w:val="257"/>
        </w:trPr>
        <w:tc>
          <w:tcPr>
            <w:tcW w:w="2920" w:type="dxa"/>
          </w:tcPr>
          <w:p w14:paraId="3AD8BB8F"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79" w:author="Marshall, Caleb Z" w:date="2018-05-08T11:16:00Z">
                <w:pPr>
                  <w:framePr w:hSpace="180" w:wrap="around" w:vAnchor="text" w:hAnchor="text" w:y="1"/>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Conscientiousness</w:t>
            </w:r>
          </w:p>
        </w:tc>
        <w:tc>
          <w:tcPr>
            <w:tcW w:w="1244" w:type="dxa"/>
          </w:tcPr>
          <w:p w14:paraId="27A02DB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0"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-0.002</w:t>
            </w:r>
          </w:p>
        </w:tc>
        <w:tc>
          <w:tcPr>
            <w:tcW w:w="1293" w:type="dxa"/>
          </w:tcPr>
          <w:p w14:paraId="4706E4B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1"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0.001</w:t>
            </w:r>
          </w:p>
        </w:tc>
        <w:tc>
          <w:tcPr>
            <w:tcW w:w="1293" w:type="dxa"/>
          </w:tcPr>
          <w:p w14:paraId="6E80A6B4"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2"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-4.37</w:t>
            </w:r>
            <w:r>
              <w:rPr>
                <w:rFonts w:ascii="Times New Roman" w:hAnsi="Times New Roman" w:cs="Times New Roman"/>
                <w:color w:val="101010"/>
                <w:sz w:val="24"/>
                <w:szCs w:val="24"/>
              </w:rPr>
              <w:t>1</w:t>
            </w:r>
          </w:p>
        </w:tc>
        <w:tc>
          <w:tcPr>
            <w:tcW w:w="1546" w:type="dxa"/>
          </w:tcPr>
          <w:p w14:paraId="5888350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3"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&lt; .00</w:t>
            </w:r>
            <w:r>
              <w:rPr>
                <w:rFonts w:ascii="Times New Roman" w:hAnsi="Times New Roman" w:cs="Times New Roman"/>
                <w:color w:val="101010"/>
                <w:sz w:val="24"/>
                <w:szCs w:val="24"/>
              </w:rPr>
              <w:t>1</w:t>
            </w:r>
          </w:p>
        </w:tc>
      </w:tr>
      <w:tr w:rsidR="00BB5E3A" w:rsidRPr="00994292" w14:paraId="205CDED7" w14:textId="77777777" w:rsidTr="00B70DEA">
        <w:trPr>
          <w:trHeight w:val="257"/>
        </w:trPr>
        <w:tc>
          <w:tcPr>
            <w:tcW w:w="2920" w:type="dxa"/>
            <w:tcBorders>
              <w:bottom w:val="single" w:sz="4" w:space="0" w:color="auto"/>
            </w:tcBorders>
          </w:tcPr>
          <w:p w14:paraId="03E44635" w14:textId="77777777" w:rsidR="00BB5E3A" w:rsidRPr="00994292" w:rsidRDefault="00BB5E3A" w:rsidP="00B56767">
            <w:pPr>
              <w:widowControl w:val="0"/>
              <w:autoSpaceDE w:val="0"/>
              <w:autoSpaceDN w:val="0"/>
              <w:adjustRightInd w:val="0"/>
              <w:outlineLvl w:val="0"/>
              <w:rPr>
                <w:rFonts w:ascii="Times New Roman" w:hAnsi="Times New Roman" w:cs="Times New Roman"/>
                <w:color w:val="101010"/>
                <w:sz w:val="24"/>
                <w:szCs w:val="24"/>
              </w:rPr>
              <w:pPrChange w:id="184" w:author="Marshall, Caleb Z" w:date="2018-05-08T11:16:00Z">
                <w:pPr>
                  <w:framePr w:hSpace="180" w:wrap="around" w:vAnchor="text" w:hAnchor="text" w:y="1"/>
                  <w:widowControl w:val="0"/>
                  <w:autoSpaceDE w:val="0"/>
                  <w:autoSpaceDN w:val="0"/>
                  <w:adjustRightInd w:val="0"/>
                  <w:spacing w:line="480" w:lineRule="auto"/>
                  <w:outlineLvl w:val="0"/>
                </w:pPr>
              </w:pPrChange>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67661952"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5"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&lt;</w:t>
            </w:r>
            <w:r>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52E65639"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6"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6986B713"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7"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0.47</w:t>
            </w:r>
            <w:r>
              <w:rPr>
                <w:rFonts w:ascii="Times New Roman" w:hAnsi="Times New Roman" w:cs="Times New Roman"/>
                <w:color w:val="101010"/>
                <w:sz w:val="24"/>
                <w:szCs w:val="24"/>
              </w:rPr>
              <w:t>4</w:t>
            </w:r>
          </w:p>
        </w:tc>
        <w:tc>
          <w:tcPr>
            <w:tcW w:w="1546" w:type="dxa"/>
            <w:tcBorders>
              <w:bottom w:val="single" w:sz="4" w:space="0" w:color="auto"/>
            </w:tcBorders>
          </w:tcPr>
          <w:p w14:paraId="702A4318" w14:textId="77777777" w:rsidR="00BB5E3A" w:rsidRPr="00994292" w:rsidRDefault="00BB5E3A" w:rsidP="00B56767">
            <w:pPr>
              <w:widowControl w:val="0"/>
              <w:autoSpaceDE w:val="0"/>
              <w:autoSpaceDN w:val="0"/>
              <w:adjustRightInd w:val="0"/>
              <w:jc w:val="center"/>
              <w:outlineLvl w:val="0"/>
              <w:rPr>
                <w:rFonts w:ascii="Times New Roman" w:hAnsi="Times New Roman" w:cs="Times New Roman"/>
                <w:color w:val="101010"/>
                <w:sz w:val="24"/>
                <w:szCs w:val="24"/>
              </w:rPr>
              <w:pPrChange w:id="188" w:author="Marshall, Caleb Z" w:date="2018-05-08T11:16:00Z">
                <w:pPr>
                  <w:framePr w:hSpace="180" w:wrap="around" w:vAnchor="text" w:hAnchor="text" w:y="1"/>
                  <w:widowControl w:val="0"/>
                  <w:autoSpaceDE w:val="0"/>
                  <w:autoSpaceDN w:val="0"/>
                  <w:adjustRightInd w:val="0"/>
                  <w:spacing w:line="480" w:lineRule="auto"/>
                  <w:jc w:val="center"/>
                  <w:outlineLvl w:val="0"/>
                </w:pPr>
              </w:pPrChange>
            </w:pPr>
            <w:r w:rsidRPr="00994292">
              <w:rPr>
                <w:rFonts w:ascii="Times New Roman" w:hAnsi="Times New Roman" w:cs="Times New Roman"/>
                <w:color w:val="101010"/>
                <w:sz w:val="24"/>
                <w:szCs w:val="24"/>
              </w:rPr>
              <w:t>.6</w:t>
            </w:r>
            <w:r>
              <w:rPr>
                <w:rFonts w:ascii="Times New Roman" w:hAnsi="Times New Roman" w:cs="Times New Roman"/>
                <w:color w:val="101010"/>
                <w:sz w:val="24"/>
                <w:szCs w:val="24"/>
              </w:rPr>
              <w:t>36</w:t>
            </w:r>
          </w:p>
        </w:tc>
      </w:tr>
    </w:tbl>
    <w:p w14:paraId="25DD9FF8" w14:textId="77777777" w:rsidR="00BB5E3A" w:rsidDel="00B56767" w:rsidRDefault="00BB5E3A" w:rsidP="00B56767">
      <w:pPr>
        <w:spacing w:line="480" w:lineRule="auto"/>
        <w:rPr>
          <w:del w:id="189" w:author="Marshall, Caleb Z" w:date="2018-05-08T11:16:00Z"/>
          <w:rFonts w:ascii="Times New Roman" w:hAnsi="Times New Roman" w:cs="Times New Roman"/>
          <w:color w:val="000000"/>
        </w:rPr>
      </w:pPr>
    </w:p>
    <w:p w14:paraId="5E3623B0" w14:textId="77777777" w:rsidR="00B56767" w:rsidRDefault="00B56767" w:rsidP="00B56767">
      <w:pPr>
        <w:spacing w:line="480" w:lineRule="auto"/>
        <w:rPr>
          <w:ins w:id="190" w:author="Marshall, Caleb Z" w:date="2018-05-08T11:16:00Z"/>
          <w:rFonts w:ascii="Times New Roman" w:hAnsi="Times New Roman" w:cs="Times New Roman"/>
          <w:color w:val="000000"/>
        </w:rPr>
      </w:pPr>
    </w:p>
    <w:p w14:paraId="424EB9F8" w14:textId="77777777" w:rsidR="00BB5E3A" w:rsidRPr="00994292" w:rsidRDefault="00BB5E3A" w:rsidP="00B56767">
      <w:pPr>
        <w:spacing w:line="480" w:lineRule="auto"/>
        <w:rPr>
          <w:rFonts w:ascii="Times New Roman" w:hAnsi="Times New Roman" w:cs="Times New Roman"/>
          <w:color w:val="000000"/>
        </w:rPr>
      </w:pPr>
      <w:r w:rsidRPr="00994292">
        <w:rPr>
          <w:rFonts w:ascii="Times New Roman" w:hAnsi="Times New Roman" w:cs="Times New Roman"/>
          <w:color w:val="000000"/>
        </w:rPr>
        <w:t>Note</w:t>
      </w:r>
      <w:r>
        <w:rPr>
          <w:rFonts w:ascii="Times New Roman" w:hAnsi="Times New Roman" w:cs="Times New Roman"/>
          <w:color w:val="000000"/>
        </w:rPr>
        <w:t>:</w:t>
      </w:r>
      <w:r w:rsidRPr="00994292">
        <w:rPr>
          <w:rFonts w:ascii="Times New Roman" w:hAnsi="Times New Roman" w:cs="Times New Roman"/>
          <w:color w:val="000000"/>
        </w:rPr>
        <w:t xml:space="preserve"> </w:t>
      </w:r>
      <w:proofErr w:type="spellStart"/>
      <w:r w:rsidRPr="0099336C">
        <w:rPr>
          <w:rFonts w:ascii="Times New Roman" w:hAnsi="Times New Roman" w:cs="Times New Roman"/>
          <w:i/>
          <w:color w:val="000000"/>
        </w:rPr>
        <w:t>df</w:t>
      </w:r>
      <w:proofErr w:type="spellEnd"/>
      <w:r w:rsidRPr="00994292">
        <w:rPr>
          <w:rFonts w:ascii="Times New Roman" w:hAnsi="Times New Roman" w:cs="Times New Roman"/>
          <w:color w:val="000000"/>
        </w:rPr>
        <w:t xml:space="preserve"> = </w:t>
      </w:r>
      <w:commentRangeStart w:id="191"/>
      <w:r>
        <w:rPr>
          <w:rFonts w:ascii="Times New Roman" w:hAnsi="Times New Roman" w:cs="Times New Roman"/>
          <w:color w:val="000000"/>
        </w:rPr>
        <w:t>1979</w:t>
      </w:r>
      <w:commentRangeEnd w:id="191"/>
      <w:r>
        <w:rPr>
          <w:rStyle w:val="CommentReference"/>
        </w:rPr>
        <w:commentReference w:id="191"/>
      </w:r>
      <w:r>
        <w:rPr>
          <w:rFonts w:ascii="Times New Roman" w:hAnsi="Times New Roman" w:cs="Times New Roman"/>
          <w:color w:val="000000"/>
        </w:rPr>
        <w:t>.</w:t>
      </w:r>
    </w:p>
    <w:p w14:paraId="614146DE" w14:textId="77777777" w:rsidR="009414A8" w:rsidRDefault="00D719D1"/>
    <w:sectPr w:rsidR="009414A8" w:rsidSect="00D57C0B">
      <w:pgSz w:w="12240" w:h="15840"/>
      <w:pgMar w:top="1440" w:right="1440" w:bottom="1440" w:left="288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7:00Z" w:initials="BEM">
    <w:p w14:paraId="54527F27" w14:textId="77777777" w:rsidR="00BB5E3A" w:rsidRDefault="00BB5E3A" w:rsidP="00BB5E3A">
      <w:pPr>
        <w:pStyle w:val="CommentText"/>
      </w:pPr>
      <w:r>
        <w:rPr>
          <w:rStyle w:val="CommentReference"/>
        </w:rPr>
        <w:annotationRef/>
      </w:r>
      <w:r>
        <w:t xml:space="preserve">Cite </w:t>
      </w:r>
      <w:proofErr w:type="spellStart"/>
      <w:r>
        <w:t>landaeur</w:t>
      </w:r>
      <w:proofErr w:type="spellEnd"/>
      <w:r>
        <w:t xml:space="preserve"> </w:t>
      </w:r>
    </w:p>
  </w:comment>
  <w:comment w:id="1" w:author="Marshall, Caleb Z" w:date="2018-05-03T23:40:00Z" w:initials="MCZ">
    <w:p w14:paraId="7BE4E0C4" w14:textId="77777777" w:rsidR="00BB5E3A" w:rsidRDefault="00BB5E3A" w:rsidP="00BB5E3A">
      <w:pPr>
        <w:pStyle w:val="CommentText"/>
      </w:pPr>
      <w:r>
        <w:rPr>
          <w:rStyle w:val="CommentReference"/>
        </w:rPr>
        <w:annotationRef/>
      </w:r>
      <w:r>
        <w:t>Cited and added to references.</w:t>
      </w:r>
    </w:p>
  </w:comment>
  <w:comment w:id="2" w:author="Buchanan, Erin M" w:date="2018-04-25T11:26:00Z" w:initials="BEM">
    <w:p w14:paraId="168FCB19" w14:textId="77777777" w:rsidR="00BB5E3A" w:rsidRDefault="00BB5E3A" w:rsidP="00BB5E3A">
      <w:pPr>
        <w:pStyle w:val="CommentText"/>
      </w:pPr>
      <w:r>
        <w:rPr>
          <w:rStyle w:val="CommentReference"/>
        </w:rPr>
        <w:annotationRef/>
      </w:r>
      <w:r>
        <w:t xml:space="preserve">APA style </w:t>
      </w:r>
      <w:proofErr w:type="spellStart"/>
      <w:r>
        <w:t>plz</w:t>
      </w:r>
      <w:proofErr w:type="spellEnd"/>
      <w:r>
        <w:t xml:space="preserve"> (commas!)</w:t>
      </w:r>
    </w:p>
  </w:comment>
  <w:comment w:id="11" w:author="Buchanan, Erin M" w:date="2018-04-25T12:12:00Z" w:initials="BEM">
    <w:p w14:paraId="3E7C2001" w14:textId="77777777" w:rsidR="00BB5E3A" w:rsidRDefault="00BB5E3A" w:rsidP="00BB5E3A">
      <w:pPr>
        <w:pStyle w:val="CommentText"/>
      </w:pPr>
      <w:r>
        <w:rPr>
          <w:rStyle w:val="CommentReference"/>
        </w:rPr>
        <w:annotationRef/>
      </w:r>
      <w:r>
        <w:t xml:space="preserve">Ok this is a good sentence that highlights what I think you are trying to get at above, think about ways to make that stronger above. </w:t>
      </w:r>
    </w:p>
  </w:comment>
  <w:comment w:id="12" w:author="Buchanan, Erin M" w:date="2018-04-25T12:18:00Z" w:initials="BEM">
    <w:p w14:paraId="3AE49D5C" w14:textId="77777777" w:rsidR="00BB5E3A" w:rsidRDefault="00BB5E3A" w:rsidP="00BB5E3A">
      <w:pPr>
        <w:pStyle w:val="CommentText"/>
      </w:pPr>
      <w:r>
        <w:rPr>
          <w:rStyle w:val="CommentReference"/>
        </w:rPr>
        <w:annotationRef/>
      </w:r>
      <w:r>
        <w:t xml:space="preserve">This needs a year </w:t>
      </w:r>
    </w:p>
  </w:comment>
  <w:comment w:id="13" w:author="Marshall, Caleb Z" w:date="2018-05-03T23:42:00Z" w:initials="MCZ">
    <w:p w14:paraId="6F75987A" w14:textId="77777777" w:rsidR="00BB5E3A" w:rsidRDefault="00BB5E3A" w:rsidP="00BB5E3A">
      <w:pPr>
        <w:pStyle w:val="CommentText"/>
      </w:pPr>
      <w:r>
        <w:rPr>
          <w:rStyle w:val="CommentReference"/>
        </w:rPr>
        <w:annotationRef/>
      </w:r>
      <w:r>
        <w:t>Added year</w:t>
      </w:r>
    </w:p>
  </w:comment>
  <w:comment w:id="14" w:author="Buchanan, Erin M" w:date="2018-04-25T12:18:00Z" w:initials="BEM">
    <w:p w14:paraId="0D677A28" w14:textId="77777777" w:rsidR="00BB5E3A" w:rsidRDefault="00BB5E3A" w:rsidP="00BB5E3A">
      <w:pPr>
        <w:pStyle w:val="CommentText"/>
      </w:pPr>
      <w:r>
        <w:rPr>
          <w:rStyle w:val="CommentReference"/>
        </w:rPr>
        <w:annotationRef/>
      </w:r>
      <w:r>
        <w:t xml:space="preserve">et al here </w:t>
      </w:r>
    </w:p>
  </w:comment>
  <w:comment w:id="15" w:author="Marshall, Caleb Z" w:date="2018-05-03T23:43:00Z" w:initials="MCZ">
    <w:p w14:paraId="55C6117E" w14:textId="77777777" w:rsidR="00BB5E3A" w:rsidRDefault="00BB5E3A" w:rsidP="00BB5E3A">
      <w:pPr>
        <w:pStyle w:val="CommentText"/>
      </w:pPr>
      <w:r>
        <w:rPr>
          <w:rStyle w:val="CommentReference"/>
        </w:rPr>
        <w:annotationRef/>
      </w:r>
      <w:r>
        <w:t>added et al.</w:t>
      </w:r>
    </w:p>
  </w:comment>
  <w:comment w:id="16" w:author="Buchanan, Erin M" w:date="2018-04-25T12:19:00Z" w:initials="BEM">
    <w:p w14:paraId="2A99FB1F" w14:textId="77777777" w:rsidR="00BB5E3A" w:rsidRDefault="00BB5E3A" w:rsidP="00BB5E3A">
      <w:pPr>
        <w:pStyle w:val="CommentText"/>
      </w:pPr>
      <w:r>
        <w:rPr>
          <w:rStyle w:val="CommentReference"/>
        </w:rPr>
        <w:annotationRef/>
      </w:r>
      <w:r>
        <w:t xml:space="preserve">you will probably need to explain this more, that’s not something that everyone will be familiar with. </w:t>
      </w:r>
    </w:p>
  </w:comment>
  <w:comment w:id="17" w:author="Marshall, Caleb Z" w:date="2018-05-01T10:26:00Z" w:initials="MCZ">
    <w:p w14:paraId="7043A0C3" w14:textId="77777777" w:rsidR="00BB5E3A" w:rsidRDefault="00BB5E3A" w:rsidP="00BB5E3A">
      <w:pPr>
        <w:pStyle w:val="CommentText"/>
      </w:pPr>
      <w:r>
        <w:rPr>
          <w:rStyle w:val="CommentReference"/>
        </w:rPr>
        <w:annotationRef/>
      </w:r>
      <w:r>
        <w:t>Explain personality dimensions.</w:t>
      </w:r>
    </w:p>
  </w:comment>
  <w:comment w:id="18" w:author="Buchanan, Erin M" w:date="2018-04-25T12:39:00Z" w:initials="BEM">
    <w:p w14:paraId="6D7B4422" w14:textId="77777777" w:rsidR="00BB5E3A" w:rsidRDefault="00BB5E3A" w:rsidP="00BB5E3A">
      <w:pPr>
        <w:pStyle w:val="CommentText"/>
      </w:pPr>
      <w:r>
        <w:rPr>
          <w:rStyle w:val="CommentReference"/>
        </w:rPr>
        <w:annotationRef/>
      </w:r>
      <w:r>
        <w:t xml:space="preserve">Be sure to et al </w:t>
      </w:r>
    </w:p>
  </w:comment>
  <w:comment w:id="19" w:author="Marshall, Caleb Z" w:date="2018-05-03T23:56:00Z" w:initials="MCZ">
    <w:p w14:paraId="2CF1D0C0" w14:textId="77777777" w:rsidR="00BB5E3A" w:rsidRDefault="00BB5E3A" w:rsidP="00BB5E3A">
      <w:pPr>
        <w:pStyle w:val="CommentText"/>
      </w:pPr>
      <w:r>
        <w:rPr>
          <w:rStyle w:val="CommentReference"/>
        </w:rPr>
        <w:annotationRef/>
      </w:r>
      <w:r>
        <w:t>Added et al.</w:t>
      </w:r>
    </w:p>
  </w:comment>
  <w:comment w:id="20" w:author="Buchanan, Erin M" w:date="2018-04-25T12:39:00Z" w:initials="BEM">
    <w:p w14:paraId="53E22E17" w14:textId="77777777" w:rsidR="00BB5E3A" w:rsidRDefault="00BB5E3A" w:rsidP="00BB5E3A">
      <w:pPr>
        <w:pStyle w:val="CommentText"/>
      </w:pPr>
      <w:r>
        <w:rPr>
          <w:rStyle w:val="CommentReference"/>
        </w:rPr>
        <w:annotationRef/>
      </w:r>
      <w:r>
        <w:t>I don’t think these should be capped</w:t>
      </w:r>
    </w:p>
  </w:comment>
  <w:comment w:id="21" w:author="Marshall, Caleb Z" w:date="2018-05-03T23:56:00Z" w:initials="MCZ">
    <w:p w14:paraId="270F081E" w14:textId="77777777" w:rsidR="00BB5E3A" w:rsidRDefault="00BB5E3A" w:rsidP="00BB5E3A">
      <w:pPr>
        <w:pStyle w:val="CommentText"/>
      </w:pPr>
      <w:r>
        <w:rPr>
          <w:rStyle w:val="CommentReference"/>
        </w:rPr>
        <w:annotationRef/>
      </w:r>
      <w:r>
        <w:t>Fixed throughout paper</w:t>
      </w:r>
    </w:p>
  </w:comment>
  <w:comment w:id="22" w:author="Fallone, Melissa D" w:date="2017-12-17T17:49:00Z" w:initials="MDF">
    <w:p w14:paraId="06B71F9F" w14:textId="77777777" w:rsidR="00BB5E3A" w:rsidRDefault="00BB5E3A" w:rsidP="00BB5E3A">
      <w:pPr>
        <w:pStyle w:val="CommentText"/>
      </w:pPr>
      <w:r>
        <w:rPr>
          <w:rStyle w:val="CommentReference"/>
        </w:rPr>
        <w:annotationRef/>
      </w:r>
      <w:r>
        <w:rPr>
          <w:noProof/>
        </w:rPr>
        <w:t>Should you say responses to a writing prompt?</w:t>
      </w:r>
    </w:p>
  </w:comment>
  <w:comment w:id="23" w:author="Buchanan, Erin M" w:date="2018-04-25T12:40:00Z" w:initials="BEM">
    <w:p w14:paraId="3A44DD7F" w14:textId="77777777" w:rsidR="00BB5E3A" w:rsidRDefault="00BB5E3A" w:rsidP="00BB5E3A">
      <w:pPr>
        <w:pStyle w:val="CommentText"/>
      </w:pPr>
      <w:r>
        <w:rPr>
          <w:rStyle w:val="CommentReference"/>
        </w:rPr>
        <w:annotationRef/>
      </w:r>
      <w:r>
        <w:t xml:space="preserve">Yes </w:t>
      </w:r>
    </w:p>
  </w:comment>
  <w:comment w:id="24" w:author="Marshall, Caleb Z" w:date="2018-05-03T23:56:00Z" w:initials="MCZ">
    <w:p w14:paraId="7EF21697" w14:textId="77777777" w:rsidR="00BB5E3A" w:rsidRDefault="00BB5E3A" w:rsidP="00BB5E3A">
      <w:pPr>
        <w:pStyle w:val="CommentText"/>
      </w:pPr>
      <w:r>
        <w:rPr>
          <w:rStyle w:val="CommentReference"/>
        </w:rPr>
        <w:annotationRef/>
      </w:r>
      <w:r>
        <w:t>Addressed</w:t>
      </w:r>
    </w:p>
  </w:comment>
  <w:comment w:id="25" w:author="Buchanan, Erin M" w:date="2018-04-25T12:41:00Z" w:initials="BEM">
    <w:p w14:paraId="2859ADAC" w14:textId="77777777" w:rsidR="00BB5E3A" w:rsidRDefault="00BB5E3A" w:rsidP="00BB5E3A">
      <w:pPr>
        <w:pStyle w:val="CommentText"/>
      </w:pPr>
      <w:r>
        <w:rPr>
          <w:rStyle w:val="CommentReference"/>
        </w:rPr>
        <w:annotationRef/>
      </w:r>
      <w:r>
        <w:t>Don’t et al the first time</w:t>
      </w:r>
    </w:p>
  </w:comment>
  <w:comment w:id="26" w:author="Marshall, Caleb Z" w:date="2018-05-03T23:56:00Z" w:initials="MCZ">
    <w:p w14:paraId="13685B0E" w14:textId="77777777" w:rsidR="00BB5E3A" w:rsidRDefault="00BB5E3A" w:rsidP="00BB5E3A">
      <w:pPr>
        <w:pStyle w:val="CommentText"/>
      </w:pPr>
      <w:r>
        <w:rPr>
          <w:rStyle w:val="CommentReference"/>
        </w:rPr>
        <w:annotationRef/>
      </w:r>
      <w:r>
        <w:t>Fixed</w:t>
      </w:r>
    </w:p>
  </w:comment>
  <w:comment w:id="27" w:author="Buchanan, Erin M" w:date="2018-04-25T12:52:00Z" w:initials="BEM">
    <w:p w14:paraId="2579EB13" w14:textId="77777777" w:rsidR="00BB5E3A" w:rsidRDefault="00BB5E3A" w:rsidP="00BB5E3A">
      <w:pPr>
        <w:pStyle w:val="CommentText"/>
      </w:pPr>
      <w:r>
        <w:rPr>
          <w:rStyle w:val="CommentReference"/>
        </w:rPr>
        <w:annotationRef/>
      </w:r>
      <w:r>
        <w:t xml:space="preserve">More detail here exact average age and </w:t>
      </w:r>
      <w:proofErr w:type="spellStart"/>
      <w:r>
        <w:t>sd</w:t>
      </w:r>
      <w:proofErr w:type="spellEnd"/>
      <w:r>
        <w:t xml:space="preserve"> with the percent breakdown for race/ethnicity. </w:t>
      </w:r>
    </w:p>
  </w:comment>
  <w:comment w:id="28" w:author="Marshall, Caleb Z" w:date="2018-05-03T23:56:00Z" w:initials="MCZ">
    <w:p w14:paraId="513BFA37" w14:textId="77777777" w:rsidR="00BB5E3A" w:rsidRDefault="00BB5E3A" w:rsidP="00BB5E3A">
      <w:pPr>
        <w:pStyle w:val="CommentText"/>
      </w:pPr>
      <w:r>
        <w:rPr>
          <w:rStyle w:val="CommentReference"/>
        </w:rPr>
        <w:annotationRef/>
      </w:r>
      <w:r>
        <w:t>Fixed</w:t>
      </w:r>
    </w:p>
  </w:comment>
  <w:comment w:id="29" w:author="Marshall, Caleb Z" w:date="2018-05-03T23:57:00Z" w:initials="MCZ">
    <w:p w14:paraId="04FAE04F" w14:textId="77777777" w:rsidR="00BB5E3A" w:rsidRDefault="00BB5E3A" w:rsidP="00BB5E3A">
      <w:pPr>
        <w:pStyle w:val="CommentText"/>
      </w:pPr>
      <w:r>
        <w:rPr>
          <w:rStyle w:val="CommentReference"/>
        </w:rPr>
        <w:annotationRef/>
      </w:r>
      <w:r>
        <w:t>Added the requested info</w:t>
      </w:r>
    </w:p>
  </w:comment>
  <w:comment w:id="30" w:author="Buchanan, Erin M" w:date="2018-04-25T12:53:00Z" w:initials="BEM">
    <w:p w14:paraId="277BDF63" w14:textId="77777777" w:rsidR="00BB5E3A" w:rsidRDefault="00BB5E3A" w:rsidP="00BB5E3A">
      <w:pPr>
        <w:pStyle w:val="CommentText"/>
      </w:pPr>
      <w:r>
        <w:rPr>
          <w:rStyle w:val="CommentReference"/>
        </w:rPr>
        <w:annotationRef/>
      </w:r>
      <w:r>
        <w:t xml:space="preserve">What all demographic information did you ask? </w:t>
      </w:r>
    </w:p>
  </w:comment>
  <w:comment w:id="31" w:author="Marshall, Caleb Z" w:date="2018-05-03T23:57:00Z" w:initials="MCZ">
    <w:p w14:paraId="5635A4A4" w14:textId="77777777" w:rsidR="00BB5E3A" w:rsidRDefault="00BB5E3A" w:rsidP="00BB5E3A">
      <w:pPr>
        <w:pStyle w:val="CommentText"/>
      </w:pPr>
      <w:r>
        <w:rPr>
          <w:rStyle w:val="CommentReference"/>
        </w:rPr>
        <w:annotationRef/>
      </w:r>
      <w:r>
        <w:t>Added in parenthetical</w:t>
      </w:r>
    </w:p>
  </w:comment>
  <w:comment w:id="32" w:author="Buchanan, Erin M" w:date="2018-04-25T13:00:00Z" w:initials="BEM">
    <w:p w14:paraId="62FA12F3" w14:textId="77777777" w:rsidR="00BB5E3A" w:rsidRDefault="00BB5E3A" w:rsidP="00BB5E3A">
      <w:pPr>
        <w:pStyle w:val="CommentText"/>
      </w:pPr>
      <w:r>
        <w:rPr>
          <w:rStyle w:val="CommentReference"/>
        </w:rPr>
        <w:annotationRef/>
      </w:r>
      <w:r>
        <w:t xml:space="preserve">Did you remove </w:t>
      </w:r>
      <w:r>
        <w:rPr>
          <w:noProof/>
        </w:rPr>
        <w:t>s</w:t>
      </w:r>
      <w:r>
        <w:t xml:space="preserve">top words that will be important to </w:t>
      </w:r>
      <w:proofErr w:type="gramStart"/>
      <w:r>
        <w:t>not</w:t>
      </w:r>
      <w:proofErr w:type="gramEnd"/>
    </w:p>
  </w:comment>
  <w:comment w:id="34" w:author="Marshall, Caleb Z" w:date="2018-05-04T00:03:00Z" w:initials="MCZ">
    <w:p w14:paraId="2EB5D948" w14:textId="77777777" w:rsidR="00BB5E3A" w:rsidRDefault="00BB5E3A" w:rsidP="00BB5E3A">
      <w:pPr>
        <w:pStyle w:val="CommentText"/>
      </w:pPr>
      <w:r>
        <w:rPr>
          <w:rStyle w:val="CommentReference"/>
        </w:rPr>
        <w:annotationRef/>
      </w:r>
      <w:r>
        <w:t xml:space="preserve">Do I need this? I haven’t added it to the reference list yet, because I wasn’t sure if it was </w:t>
      </w:r>
      <w:proofErr w:type="gramStart"/>
      <w:r>
        <w:t>really necessary</w:t>
      </w:r>
      <w:proofErr w:type="gramEnd"/>
      <w:r>
        <w:t>…?</w:t>
      </w:r>
    </w:p>
  </w:comment>
  <w:comment w:id="33" w:author="Marshall, Caleb Z" w:date="2018-05-04T00:07:00Z" w:initials="MCZ">
    <w:p w14:paraId="115D734E" w14:textId="77777777" w:rsidR="00BB5E3A" w:rsidRDefault="00BB5E3A" w:rsidP="00BB5E3A">
      <w:pPr>
        <w:pStyle w:val="CommentText"/>
      </w:pPr>
      <w:r>
        <w:rPr>
          <w:rStyle w:val="CommentReference"/>
        </w:rPr>
        <w:annotationRef/>
      </w:r>
      <w:r>
        <w:t>Addressed stop words</w:t>
      </w:r>
    </w:p>
  </w:comment>
  <w:comment w:id="35" w:author="Buchanan, Erin M" w:date="2018-04-25T20:35:00Z" w:initials="BEM">
    <w:p w14:paraId="491D2A23" w14:textId="77777777" w:rsidR="00BB5E3A" w:rsidRDefault="00BB5E3A" w:rsidP="00BB5E3A">
      <w:pPr>
        <w:pStyle w:val="CommentText"/>
      </w:pPr>
      <w:r>
        <w:rPr>
          <w:rStyle w:val="CommentReference"/>
        </w:rPr>
        <w:annotationRef/>
      </w:r>
      <w:r>
        <w:t xml:space="preserve">Cite </w:t>
      </w:r>
      <w:proofErr w:type="spellStart"/>
      <w:r>
        <w:t>tabachnick</w:t>
      </w:r>
      <w:proofErr w:type="spellEnd"/>
      <w:r>
        <w:t xml:space="preserve"> here </w:t>
      </w:r>
    </w:p>
  </w:comment>
  <w:comment w:id="36" w:author="Buchanan, Erin M" w:date="2018-04-25T20:36:00Z" w:initials="BEM">
    <w:p w14:paraId="7EE66065" w14:textId="77777777" w:rsidR="00BB5E3A" w:rsidRDefault="00BB5E3A" w:rsidP="00BB5E3A">
      <w:pPr>
        <w:pStyle w:val="CommentText"/>
      </w:pPr>
      <w:r>
        <w:rPr>
          <w:rStyle w:val="CommentReference"/>
        </w:rPr>
        <w:annotationRef/>
      </w:r>
      <w:r>
        <w:t>Of what?</w:t>
      </w:r>
    </w:p>
  </w:comment>
  <w:comment w:id="37" w:author="Marshall, Caleb Z" w:date="2018-05-04T00:09:00Z" w:initials="MCZ">
    <w:p w14:paraId="670D012B" w14:textId="77777777" w:rsidR="00BB5E3A" w:rsidRDefault="00BB5E3A" w:rsidP="00BB5E3A">
      <w:pPr>
        <w:pStyle w:val="CommentText"/>
      </w:pPr>
      <w:r>
        <w:rPr>
          <w:rStyle w:val="CommentReference"/>
        </w:rPr>
        <w:annotationRef/>
      </w:r>
      <w:r>
        <w:t>Added cutoff score</w:t>
      </w:r>
    </w:p>
  </w:comment>
  <w:comment w:id="38" w:author="Buchanan, Erin M" w:date="2018-04-27T10:54:00Z" w:initials="BEM">
    <w:p w14:paraId="78F2BFD6" w14:textId="77777777" w:rsidR="00BB5E3A" w:rsidRDefault="00BB5E3A" w:rsidP="00BB5E3A">
      <w:pPr>
        <w:pStyle w:val="CommentText"/>
      </w:pPr>
      <w:r>
        <w:rPr>
          <w:rStyle w:val="CommentReference"/>
        </w:rPr>
        <w:annotationRef/>
      </w:r>
      <w:r>
        <w:t xml:space="preserve">Since cosine can’t go over one I don’t think you should include the leading zeros here for M and SD </w:t>
      </w:r>
    </w:p>
  </w:comment>
  <w:comment w:id="39" w:author="Marshall, Caleb Z" w:date="2018-05-03T23:12:00Z" w:initials="MCZ">
    <w:p w14:paraId="13B66031" w14:textId="77777777" w:rsidR="00BB5E3A" w:rsidRDefault="00BB5E3A" w:rsidP="00BB5E3A">
      <w:pPr>
        <w:pStyle w:val="CommentText"/>
      </w:pPr>
      <w:r>
        <w:rPr>
          <w:rStyle w:val="CommentReference"/>
        </w:rPr>
        <w:annotationRef/>
      </w:r>
      <w:r>
        <w:t>Fixed!</w:t>
      </w:r>
    </w:p>
  </w:comment>
  <w:comment w:id="40" w:author="Buchanan, Erin M" w:date="2018-04-27T10:55:00Z" w:initials="BEM">
    <w:p w14:paraId="5694FD8F" w14:textId="77777777" w:rsidR="00BB5E3A" w:rsidRDefault="00BB5E3A" w:rsidP="00BB5E3A">
      <w:pPr>
        <w:pStyle w:val="CommentText"/>
      </w:pPr>
      <w:r>
        <w:rPr>
          <w:rStyle w:val="CommentReference"/>
        </w:rPr>
        <w:annotationRef/>
      </w:r>
      <w:r>
        <w:t xml:space="preserve">You can cite </w:t>
      </w:r>
      <w:proofErr w:type="spellStart"/>
      <w:r>
        <w:t>lakens</w:t>
      </w:r>
      <w:proofErr w:type="spellEnd"/>
      <w:r>
        <w:t xml:space="preserve"> 2013 for the type of </w:t>
      </w:r>
      <w:proofErr w:type="spellStart"/>
      <w:r>
        <w:t>cohen’s</w:t>
      </w:r>
      <w:proofErr w:type="spellEnd"/>
      <w:r>
        <w:t xml:space="preserve"> d if you want </w:t>
      </w:r>
    </w:p>
  </w:comment>
  <w:comment w:id="41" w:author="Marshall, Caleb Z" w:date="2018-05-03T23:12:00Z" w:initials="MCZ">
    <w:p w14:paraId="2CD034E9" w14:textId="77777777" w:rsidR="00BB5E3A" w:rsidRDefault="00BB5E3A" w:rsidP="00BB5E3A">
      <w:pPr>
        <w:pStyle w:val="CommentText"/>
      </w:pPr>
      <w:r>
        <w:rPr>
          <w:rStyle w:val="CommentReference"/>
        </w:rPr>
        <w:annotationRef/>
      </w:r>
      <w:r>
        <w:t>Cited!</w:t>
      </w:r>
    </w:p>
  </w:comment>
  <w:comment w:id="42" w:author="Buchanan, Erin M" w:date="2018-04-27T10:57:00Z" w:initials="BEM">
    <w:p w14:paraId="4B0C0C8F" w14:textId="77777777" w:rsidR="009617E2" w:rsidRDefault="009617E2" w:rsidP="009617E2">
      <w:pPr>
        <w:pStyle w:val="CommentText"/>
      </w:pPr>
      <w:r>
        <w:rPr>
          <w:rStyle w:val="CommentReference"/>
        </w:rPr>
        <w:annotationRef/>
      </w:r>
      <w:r>
        <w:t xml:space="preserve">Cite </w:t>
      </w:r>
      <w:proofErr w:type="spellStart"/>
      <w:r>
        <w:t>andy</w:t>
      </w:r>
      <w:proofErr w:type="spellEnd"/>
      <w:r>
        <w:t xml:space="preserve"> field or </w:t>
      </w:r>
      <w:proofErr w:type="spellStart"/>
      <w:r>
        <w:t>gelman</w:t>
      </w:r>
      <w:proofErr w:type="spellEnd"/>
      <w:r>
        <w:t xml:space="preserve"> here. </w:t>
      </w:r>
    </w:p>
  </w:comment>
  <w:comment w:id="43" w:author="Marshall, Caleb Z" w:date="2018-05-03T23:12:00Z" w:initials="MCZ">
    <w:p w14:paraId="284A95B4" w14:textId="77777777" w:rsidR="009617E2" w:rsidRDefault="009617E2" w:rsidP="009617E2">
      <w:pPr>
        <w:pStyle w:val="CommentText"/>
      </w:pPr>
      <w:r>
        <w:rPr>
          <w:rStyle w:val="CommentReference"/>
        </w:rPr>
        <w:annotationRef/>
      </w:r>
      <w:r>
        <w:t>Cited</w:t>
      </w:r>
    </w:p>
  </w:comment>
  <w:comment w:id="44" w:author="Buchanan, Erin M" w:date="2018-04-27T10:58:00Z" w:initials="BEM">
    <w:p w14:paraId="76333477" w14:textId="77777777" w:rsidR="00BB5E3A" w:rsidRDefault="00BB5E3A" w:rsidP="00BB5E3A">
      <w:pPr>
        <w:pStyle w:val="CommentText"/>
      </w:pPr>
      <w:r>
        <w:rPr>
          <w:rStyle w:val="CommentReference"/>
        </w:rPr>
        <w:annotationRef/>
      </w:r>
      <w:r>
        <w:t xml:space="preserve">How did you determine something was significant? Talk here about how these steps work a bit more </w:t>
      </w:r>
    </w:p>
  </w:comment>
  <w:comment w:id="45" w:author="Marshall, Caleb Z" w:date="2018-05-03T23:11:00Z" w:initials="MCZ">
    <w:p w14:paraId="2570AAC0" w14:textId="77777777" w:rsidR="00BB5E3A" w:rsidRDefault="00BB5E3A" w:rsidP="00BB5E3A">
      <w:pPr>
        <w:pStyle w:val="CommentText"/>
      </w:pPr>
      <w:r>
        <w:rPr>
          <w:rStyle w:val="CommentReference"/>
        </w:rPr>
        <w:annotationRef/>
      </w:r>
      <w:r>
        <w:t xml:space="preserve">Did I answer this well enough talking about </w:t>
      </w:r>
      <w:proofErr w:type="spellStart"/>
      <w:r>
        <w:t>Aikake</w:t>
      </w:r>
      <w:proofErr w:type="spellEnd"/>
      <w:r>
        <w:t>? If not, what could I add to talk more about this.</w:t>
      </w:r>
    </w:p>
  </w:comment>
  <w:comment w:id="46" w:author="Buchanan, Erin M" w:date="2018-04-27T11:16:00Z" w:initials="BEM">
    <w:p w14:paraId="6E53426B" w14:textId="77777777" w:rsidR="00BB5E3A" w:rsidRDefault="00BB5E3A" w:rsidP="00BB5E3A">
      <w:pPr>
        <w:pStyle w:val="CommentText"/>
      </w:pPr>
      <w:r>
        <w:rPr>
          <w:rStyle w:val="CommentReference"/>
        </w:rPr>
        <w:annotationRef/>
      </w:r>
      <w:r>
        <w:t xml:space="preserve">You have these in the table you don’t need them here. </w:t>
      </w:r>
    </w:p>
  </w:comment>
  <w:comment w:id="47" w:author="Buchanan, Erin M" w:date="2018-04-27T11:06:00Z" w:initials="BEM">
    <w:p w14:paraId="14959512" w14:textId="77777777" w:rsidR="00BB5E3A" w:rsidRDefault="00BB5E3A" w:rsidP="00BB5E3A">
      <w:pPr>
        <w:pStyle w:val="CommentText"/>
      </w:pPr>
      <w:r>
        <w:rPr>
          <w:rStyle w:val="CommentReference"/>
        </w:rPr>
        <w:annotationRef/>
      </w:r>
      <w:proofErr w:type="gramStart"/>
      <w:r>
        <w:t>These look</w:t>
      </w:r>
      <w:proofErr w:type="gramEnd"/>
      <w:r>
        <w:t xml:space="preserve"> fine but I would suggest going back through the new document and adding/subtracting ones I suggested taking out. Like I know the algebra book is cool to you but the audience here is more likely to care about </w:t>
      </w:r>
      <w:proofErr w:type="spellStart"/>
      <w:r>
        <w:t>landauer</w:t>
      </w:r>
      <w:proofErr w:type="spellEnd"/>
      <w:r>
        <w:t xml:space="preserve"> references over algebra books because it’s specific to LSA. </w:t>
      </w:r>
    </w:p>
  </w:comment>
  <w:comment w:id="48" w:author="Buchanan, Erin M" w:date="2018-04-27T11:07:00Z" w:initials="BEM">
    <w:p w14:paraId="498486F1" w14:textId="77777777" w:rsidR="00BB5E3A" w:rsidRDefault="00BB5E3A" w:rsidP="00BB5E3A">
      <w:pPr>
        <w:pStyle w:val="CommentText"/>
      </w:pPr>
      <w:r>
        <w:rPr>
          <w:rStyle w:val="CommentReference"/>
        </w:rPr>
        <w:annotationRef/>
      </w:r>
      <w:r>
        <w:t xml:space="preserve">You need to also cite the original paper </w:t>
      </w:r>
      <w:proofErr w:type="spellStart"/>
      <w:r>
        <w:t>landauer</w:t>
      </w:r>
      <w:proofErr w:type="spellEnd"/>
      <w:r>
        <w:t xml:space="preserve"> and </w:t>
      </w:r>
      <w:proofErr w:type="spellStart"/>
      <w:r>
        <w:t>dumais</w:t>
      </w:r>
      <w:proofErr w:type="spellEnd"/>
      <w:r>
        <w:t xml:space="preserve"> paper. </w:t>
      </w:r>
    </w:p>
  </w:comment>
  <w:comment w:id="62" w:author="Buchanan, Erin M" w:date="2018-04-27T11:03:00Z" w:initials="BEM">
    <w:p w14:paraId="7C399640" w14:textId="77777777" w:rsidR="00BB5E3A" w:rsidRDefault="00BB5E3A" w:rsidP="00BB5E3A">
      <w:pPr>
        <w:pStyle w:val="CommentText"/>
      </w:pPr>
      <w:r>
        <w:rPr>
          <w:rStyle w:val="CommentReference"/>
        </w:rPr>
        <w:annotationRef/>
      </w:r>
      <w:r>
        <w:t xml:space="preserve">Why are these starred? </w:t>
      </w:r>
    </w:p>
  </w:comment>
  <w:comment w:id="63" w:author="Marshall, Caleb Z" w:date="2018-05-03T23:24:00Z" w:initials="MCZ">
    <w:p w14:paraId="48461920" w14:textId="77777777" w:rsidR="00BB5E3A" w:rsidRDefault="00BB5E3A" w:rsidP="00BB5E3A">
      <w:pPr>
        <w:pStyle w:val="CommentText"/>
      </w:pPr>
      <w:r>
        <w:rPr>
          <w:rStyle w:val="CommentReference"/>
        </w:rPr>
        <w:annotationRef/>
      </w:r>
      <w:r>
        <w:t>Removed star. These were copied from a talk handout I used. Just an error that the stars were not removed.</w:t>
      </w:r>
    </w:p>
  </w:comment>
  <w:comment w:id="76" w:author="Buchanan, Erin M" w:date="2018-04-27T11:03:00Z" w:initials="BEM">
    <w:p w14:paraId="443EAE7A" w14:textId="77777777" w:rsidR="00BB5E3A" w:rsidRDefault="00BB5E3A" w:rsidP="00BB5E3A">
      <w:pPr>
        <w:pStyle w:val="CommentText"/>
      </w:pPr>
      <w:r>
        <w:rPr>
          <w:rStyle w:val="CommentReference"/>
        </w:rPr>
        <w:annotationRef/>
      </w:r>
      <w:r>
        <w:t xml:space="preserve">You have room don’t abbreviate </w:t>
      </w:r>
    </w:p>
  </w:comment>
  <w:comment w:id="77" w:author="Marshall, Caleb Z" w:date="2018-05-03T23:24:00Z" w:initials="MCZ">
    <w:p w14:paraId="33B84D98" w14:textId="77777777" w:rsidR="00BB5E3A" w:rsidRDefault="00BB5E3A" w:rsidP="00BB5E3A">
      <w:pPr>
        <w:pStyle w:val="CommentText"/>
      </w:pPr>
      <w:r>
        <w:rPr>
          <w:rStyle w:val="CommentReference"/>
        </w:rPr>
        <w:annotationRef/>
      </w:r>
      <w:r>
        <w:t>Fixed</w:t>
      </w:r>
    </w:p>
  </w:comment>
  <w:comment w:id="110" w:author="Buchanan, Erin M" w:date="2018-04-27T11:02:00Z" w:initials="BEM">
    <w:p w14:paraId="4085A0CD" w14:textId="77777777" w:rsidR="00BB5E3A" w:rsidRDefault="00BB5E3A" w:rsidP="00BB5E3A">
      <w:pPr>
        <w:pStyle w:val="CommentText"/>
      </w:pPr>
      <w:r>
        <w:rPr>
          <w:rStyle w:val="CommentReference"/>
        </w:rPr>
        <w:annotationRef/>
      </w:r>
      <w:r>
        <w:t>Consistently use two decimals here except when p &lt; .001</w:t>
      </w:r>
    </w:p>
  </w:comment>
  <w:comment w:id="168" w:author="Buchanan, Erin M" w:date="2018-04-27T11:05:00Z" w:initials="BEM">
    <w:p w14:paraId="6176B77B" w14:textId="77777777" w:rsidR="00BB5E3A" w:rsidRDefault="00BB5E3A" w:rsidP="00BB5E3A">
      <w:pPr>
        <w:pStyle w:val="CommentText"/>
      </w:pPr>
      <w:r>
        <w:rPr>
          <w:rStyle w:val="CommentReference"/>
        </w:rPr>
        <w:annotationRef/>
      </w:r>
      <w:r>
        <w:t xml:space="preserve">In this table I would consistently use three decimals </w:t>
      </w:r>
    </w:p>
  </w:comment>
  <w:comment w:id="169" w:author="Marshall, Caleb Z" w:date="2018-05-03T23:26:00Z" w:initials="MCZ">
    <w:p w14:paraId="2269CFD0" w14:textId="77777777" w:rsidR="00BB5E3A" w:rsidRDefault="00BB5E3A" w:rsidP="00BB5E3A">
      <w:pPr>
        <w:pStyle w:val="CommentText"/>
      </w:pPr>
      <w:r>
        <w:rPr>
          <w:rStyle w:val="CommentReference"/>
        </w:rPr>
        <w:annotationRef/>
      </w:r>
      <w:r>
        <w:t>I am assuming this counts the one’s place as the first decimal? If not, I will come back and correct?</w:t>
      </w:r>
    </w:p>
    <w:p w14:paraId="50562824" w14:textId="77777777" w:rsidR="00BB5E3A" w:rsidRDefault="00BB5E3A" w:rsidP="00BB5E3A">
      <w:pPr>
        <w:pStyle w:val="CommentText"/>
      </w:pPr>
    </w:p>
    <w:p w14:paraId="144ED528" w14:textId="77777777" w:rsidR="00BB5E3A" w:rsidRDefault="00BB5E3A" w:rsidP="00BB5E3A">
      <w:pPr>
        <w:pStyle w:val="CommentText"/>
      </w:pPr>
      <w:r>
        <w:t>WAIT I’M STUPID NEVERMIND</w:t>
      </w:r>
    </w:p>
    <w:p w14:paraId="2F541E79" w14:textId="77777777" w:rsidR="00BB5E3A" w:rsidRDefault="00BB5E3A" w:rsidP="00BB5E3A">
      <w:pPr>
        <w:pStyle w:val="CommentText"/>
      </w:pPr>
    </w:p>
    <w:p w14:paraId="4921D19C" w14:textId="77777777" w:rsidR="00BB5E3A" w:rsidRDefault="00BB5E3A" w:rsidP="00BB5E3A">
      <w:pPr>
        <w:pStyle w:val="CommentText"/>
      </w:pPr>
      <w:r>
        <w:t>FIXED</w:t>
      </w:r>
    </w:p>
  </w:comment>
  <w:comment w:id="191" w:author="Marshall, Caleb Z" w:date="2018-05-04T00:12:00Z" w:initials="MCZ">
    <w:p w14:paraId="31733CB8" w14:textId="77777777" w:rsidR="00BB5E3A" w:rsidRPr="00A15816" w:rsidRDefault="00BB5E3A" w:rsidP="00BB5E3A">
      <w:pPr>
        <w:pStyle w:val="CommentText"/>
      </w:pPr>
      <w:r>
        <w:rPr>
          <w:rStyle w:val="CommentReference"/>
        </w:rPr>
        <w:annotationRef/>
      </w:r>
      <w:r>
        <w:t xml:space="preserve">Added </w:t>
      </w:r>
      <w:proofErr w:type="spellStart"/>
      <w:r>
        <w:rPr>
          <w:i/>
        </w:rPr>
        <w:t>df</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27F27" w15:done="0"/>
  <w15:commentEx w15:paraId="7BE4E0C4" w15:paraIdParent="54527F27" w15:done="0"/>
  <w15:commentEx w15:paraId="168FCB19" w15:done="0"/>
  <w15:commentEx w15:paraId="3E7C2001" w15:done="0"/>
  <w15:commentEx w15:paraId="3AE49D5C" w15:done="0"/>
  <w15:commentEx w15:paraId="6F75987A" w15:paraIdParent="3AE49D5C" w15:done="0"/>
  <w15:commentEx w15:paraId="0D677A28" w15:done="0"/>
  <w15:commentEx w15:paraId="55C6117E" w15:paraIdParent="0D677A28" w15:done="0"/>
  <w15:commentEx w15:paraId="2A99FB1F" w15:done="0"/>
  <w15:commentEx w15:paraId="7043A0C3" w15:done="0"/>
  <w15:commentEx w15:paraId="6D7B4422" w15:done="0"/>
  <w15:commentEx w15:paraId="2CF1D0C0" w15:paraIdParent="6D7B4422" w15:done="0"/>
  <w15:commentEx w15:paraId="53E22E17" w15:done="0"/>
  <w15:commentEx w15:paraId="270F081E" w15:paraIdParent="53E22E17" w15:done="0"/>
  <w15:commentEx w15:paraId="06B71F9F" w15:done="0"/>
  <w15:commentEx w15:paraId="3A44DD7F" w15:paraIdParent="06B71F9F" w15:done="0"/>
  <w15:commentEx w15:paraId="7EF21697" w15:paraIdParent="06B71F9F" w15:done="0"/>
  <w15:commentEx w15:paraId="2859ADAC" w15:done="0"/>
  <w15:commentEx w15:paraId="13685B0E" w15:paraIdParent="2859ADAC" w15:done="0"/>
  <w15:commentEx w15:paraId="2579EB13" w15:done="0"/>
  <w15:commentEx w15:paraId="513BFA37" w15:paraIdParent="2579EB13" w15:done="0"/>
  <w15:commentEx w15:paraId="04FAE04F" w15:paraIdParent="2579EB13" w15:done="0"/>
  <w15:commentEx w15:paraId="277BDF63" w15:done="0"/>
  <w15:commentEx w15:paraId="5635A4A4" w15:paraIdParent="277BDF63" w15:done="0"/>
  <w15:commentEx w15:paraId="62FA12F3" w15:done="0"/>
  <w15:commentEx w15:paraId="2EB5D948" w15:done="0"/>
  <w15:commentEx w15:paraId="115D734E" w15:done="0"/>
  <w15:commentEx w15:paraId="491D2A23" w15:done="0"/>
  <w15:commentEx w15:paraId="7EE66065" w15:done="0"/>
  <w15:commentEx w15:paraId="670D012B" w15:paraIdParent="7EE66065" w15:done="0"/>
  <w15:commentEx w15:paraId="78F2BFD6" w15:done="0"/>
  <w15:commentEx w15:paraId="13B66031" w15:paraIdParent="78F2BFD6" w15:done="0"/>
  <w15:commentEx w15:paraId="5694FD8F" w15:done="0"/>
  <w15:commentEx w15:paraId="2CD034E9" w15:paraIdParent="5694FD8F" w15:done="0"/>
  <w15:commentEx w15:paraId="4B0C0C8F" w15:done="0"/>
  <w15:commentEx w15:paraId="284A95B4" w15:paraIdParent="4B0C0C8F" w15:done="0"/>
  <w15:commentEx w15:paraId="76333477" w15:done="0"/>
  <w15:commentEx w15:paraId="2570AAC0" w15:paraIdParent="76333477" w15:done="0"/>
  <w15:commentEx w15:paraId="6E53426B" w15:done="0"/>
  <w15:commentEx w15:paraId="14959512" w15:done="0"/>
  <w15:commentEx w15:paraId="498486F1" w15:done="0"/>
  <w15:commentEx w15:paraId="7C399640" w15:done="0"/>
  <w15:commentEx w15:paraId="48461920" w15:paraIdParent="7C399640" w15:done="0"/>
  <w15:commentEx w15:paraId="443EAE7A" w15:done="0"/>
  <w15:commentEx w15:paraId="33B84D98" w15:paraIdParent="443EAE7A" w15:done="0"/>
  <w15:commentEx w15:paraId="4085A0CD" w15:done="0"/>
  <w15:commentEx w15:paraId="6176B77B" w15:done="0"/>
  <w15:commentEx w15:paraId="4921D19C" w15:paraIdParent="6176B77B" w15:done="0"/>
  <w15:commentEx w15:paraId="31733C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77D55" w14:textId="77777777" w:rsidR="00D719D1" w:rsidRDefault="00D719D1" w:rsidP="00DB3099">
      <w:r>
        <w:separator/>
      </w:r>
    </w:p>
  </w:endnote>
  <w:endnote w:type="continuationSeparator" w:id="0">
    <w:p w14:paraId="6BB00572" w14:textId="77777777" w:rsidR="00D719D1" w:rsidRDefault="00D719D1" w:rsidP="00DB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87AB9" w14:textId="77777777" w:rsidR="00D719D1" w:rsidRDefault="00D719D1" w:rsidP="00DB3099">
      <w:r>
        <w:separator/>
      </w:r>
    </w:p>
  </w:footnote>
  <w:footnote w:type="continuationSeparator" w:id="0">
    <w:p w14:paraId="225D73D2" w14:textId="77777777" w:rsidR="00D719D1" w:rsidRDefault="00D719D1" w:rsidP="00DB30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E58CA" w14:textId="77777777" w:rsidR="00994292" w:rsidRDefault="008C5A5F" w:rsidP="00D57C0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1028B" w14:textId="77777777" w:rsidR="00994292" w:rsidRDefault="00D719D1"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19DE1" w14:textId="77777777" w:rsidR="00D57C0B" w:rsidRPr="00D57C0B" w:rsidRDefault="00D57C0B" w:rsidP="00D57C0B">
    <w:pPr>
      <w:pStyle w:val="Header"/>
      <w:framePr w:wrap="none" w:vAnchor="text" w:hAnchor="page" w:x="10582" w:y="1"/>
      <w:rPr>
        <w:rStyle w:val="PageNumber"/>
        <w:rFonts w:ascii="Times New Roman" w:hAnsi="Times New Roman" w:cs="Times New Roman"/>
      </w:rPr>
    </w:pPr>
    <w:r w:rsidRPr="00D57C0B">
      <w:rPr>
        <w:rStyle w:val="PageNumber"/>
        <w:rFonts w:ascii="Times New Roman" w:hAnsi="Times New Roman" w:cs="Times New Roman"/>
      </w:rPr>
      <w:fldChar w:fldCharType="begin"/>
    </w:r>
    <w:r w:rsidRPr="00D57C0B">
      <w:rPr>
        <w:rStyle w:val="PageNumber"/>
        <w:rFonts w:ascii="Times New Roman" w:hAnsi="Times New Roman" w:cs="Times New Roman"/>
      </w:rPr>
      <w:instrText xml:space="preserve">PAGE  </w:instrText>
    </w:r>
    <w:r w:rsidRPr="00D57C0B">
      <w:rPr>
        <w:rStyle w:val="PageNumber"/>
        <w:rFonts w:ascii="Times New Roman" w:hAnsi="Times New Roman" w:cs="Times New Roman"/>
      </w:rPr>
      <w:fldChar w:fldCharType="separate"/>
    </w:r>
    <w:r w:rsidR="00B56767">
      <w:rPr>
        <w:rStyle w:val="PageNumber"/>
        <w:rFonts w:ascii="Times New Roman" w:hAnsi="Times New Roman" w:cs="Times New Roman"/>
        <w:noProof/>
      </w:rPr>
      <w:t>ii</w:t>
    </w:r>
    <w:r w:rsidRPr="00D57C0B">
      <w:rPr>
        <w:rStyle w:val="PageNumber"/>
        <w:rFonts w:ascii="Times New Roman" w:hAnsi="Times New Roman" w:cs="Times New Roman"/>
      </w:rPr>
      <w:fldChar w:fldCharType="end"/>
    </w:r>
  </w:p>
  <w:p w14:paraId="0B2BBFC1" w14:textId="49302D30" w:rsidR="00994292" w:rsidRPr="00D57C0B" w:rsidRDefault="00D719D1" w:rsidP="00D57C0B">
    <w:pPr>
      <w:pStyle w:val="Header"/>
      <w:ind w:right="360"/>
      <w:jc w:val="right"/>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722E" w14:textId="52E65EFD" w:rsidR="00994292" w:rsidRPr="00133368" w:rsidRDefault="00D719D1" w:rsidP="00133368">
    <w:pPr>
      <w:pStyle w:val="Header"/>
      <w:ind w:right="360"/>
      <w:rPr>
        <w:rFonts w:ascii="Times New Roman" w:hAnsi="Times New Roman" w:cs="Times New Roman"/>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3A"/>
    <w:rsid w:val="001B09AB"/>
    <w:rsid w:val="00280F99"/>
    <w:rsid w:val="00375A52"/>
    <w:rsid w:val="003F089D"/>
    <w:rsid w:val="004C7651"/>
    <w:rsid w:val="00552C88"/>
    <w:rsid w:val="0079617C"/>
    <w:rsid w:val="00853536"/>
    <w:rsid w:val="008C5A5F"/>
    <w:rsid w:val="009617E2"/>
    <w:rsid w:val="00A0103C"/>
    <w:rsid w:val="00AD2F09"/>
    <w:rsid w:val="00B41D39"/>
    <w:rsid w:val="00B56767"/>
    <w:rsid w:val="00BB5E3A"/>
    <w:rsid w:val="00BE2092"/>
    <w:rsid w:val="00C170C6"/>
    <w:rsid w:val="00D57C0B"/>
    <w:rsid w:val="00D719D1"/>
    <w:rsid w:val="00DA36FB"/>
    <w:rsid w:val="00DB3099"/>
    <w:rsid w:val="00DE7081"/>
    <w:rsid w:val="00F02F10"/>
    <w:rsid w:val="00F157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236C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E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E3A"/>
    <w:rPr>
      <w:color w:val="0000FF"/>
      <w:u w:val="single"/>
    </w:rPr>
  </w:style>
  <w:style w:type="paragraph" w:styleId="Header">
    <w:name w:val="header"/>
    <w:basedOn w:val="Normal"/>
    <w:link w:val="HeaderChar"/>
    <w:uiPriority w:val="99"/>
    <w:unhideWhenUsed/>
    <w:rsid w:val="00BB5E3A"/>
    <w:pPr>
      <w:tabs>
        <w:tab w:val="center" w:pos="4680"/>
        <w:tab w:val="right" w:pos="9360"/>
      </w:tabs>
    </w:pPr>
  </w:style>
  <w:style w:type="character" w:customStyle="1" w:styleId="HeaderChar">
    <w:name w:val="Header Char"/>
    <w:basedOn w:val="DefaultParagraphFont"/>
    <w:link w:val="Header"/>
    <w:uiPriority w:val="99"/>
    <w:rsid w:val="00BB5E3A"/>
  </w:style>
  <w:style w:type="character" w:styleId="PageNumber">
    <w:name w:val="page number"/>
    <w:basedOn w:val="DefaultParagraphFont"/>
    <w:uiPriority w:val="99"/>
    <w:semiHidden/>
    <w:unhideWhenUsed/>
    <w:rsid w:val="00BB5E3A"/>
  </w:style>
  <w:style w:type="table" w:styleId="TableGrid">
    <w:name w:val="Table Grid"/>
    <w:basedOn w:val="TableNormal"/>
    <w:uiPriority w:val="39"/>
    <w:rsid w:val="00BB5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5E3A"/>
    <w:rPr>
      <w:sz w:val="16"/>
      <w:szCs w:val="16"/>
    </w:rPr>
  </w:style>
  <w:style w:type="paragraph" w:styleId="CommentText">
    <w:name w:val="annotation text"/>
    <w:basedOn w:val="Normal"/>
    <w:link w:val="CommentTextChar"/>
    <w:uiPriority w:val="99"/>
    <w:semiHidden/>
    <w:unhideWhenUsed/>
    <w:rsid w:val="00BB5E3A"/>
    <w:rPr>
      <w:sz w:val="20"/>
      <w:szCs w:val="20"/>
    </w:rPr>
  </w:style>
  <w:style w:type="character" w:customStyle="1" w:styleId="CommentTextChar">
    <w:name w:val="Comment Text Char"/>
    <w:basedOn w:val="DefaultParagraphFont"/>
    <w:link w:val="CommentText"/>
    <w:uiPriority w:val="99"/>
    <w:semiHidden/>
    <w:rsid w:val="00BB5E3A"/>
    <w:rPr>
      <w:sz w:val="20"/>
      <w:szCs w:val="20"/>
    </w:rPr>
  </w:style>
  <w:style w:type="table" w:customStyle="1" w:styleId="TableGrid1">
    <w:name w:val="Table Grid1"/>
    <w:basedOn w:val="TableNormal"/>
    <w:next w:val="TableGrid"/>
    <w:uiPriority w:val="59"/>
    <w:rsid w:val="00BB5E3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E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E3A"/>
    <w:rPr>
      <w:rFonts w:ascii="Times New Roman" w:hAnsi="Times New Roman" w:cs="Times New Roman"/>
      <w:sz w:val="18"/>
      <w:szCs w:val="18"/>
    </w:rPr>
  </w:style>
  <w:style w:type="paragraph" w:styleId="Footer">
    <w:name w:val="footer"/>
    <w:basedOn w:val="Normal"/>
    <w:link w:val="FooterChar"/>
    <w:uiPriority w:val="99"/>
    <w:unhideWhenUsed/>
    <w:rsid w:val="00DB3099"/>
    <w:pPr>
      <w:tabs>
        <w:tab w:val="center" w:pos="4680"/>
        <w:tab w:val="right" w:pos="9360"/>
      </w:tabs>
    </w:pPr>
  </w:style>
  <w:style w:type="character" w:customStyle="1" w:styleId="FooterChar">
    <w:name w:val="Footer Char"/>
    <w:basedOn w:val="DefaultParagraphFont"/>
    <w:link w:val="Footer"/>
    <w:uiPriority w:val="99"/>
    <w:rsid w:val="00DB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21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sycnet.apa.org/doi/10.1037/0022-3514.59.5.981"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4231</Words>
  <Characters>24118</Characters>
  <Application>Microsoft Macintosh Word</Application>
  <DocSecurity>0</DocSecurity>
  <Lines>200</Lines>
  <Paragraphs>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Method</vt:lpstr>
      <vt:lpstr>Participants</vt:lpstr>
      <vt:lpstr>Materials and Procedure</vt:lpstr>
      <vt:lpstr>Results</vt:lpstr>
      <vt:lpstr>Latent Semantic Analysis</vt:lpstr>
      <vt:lpstr>Data Screening</vt:lpstr>
      <vt:lpstr>Next, the independent variables were added to the cosine values. Difference sco</vt:lpstr>
      <vt:lpstr>Multilevel Model Analysis</vt:lpstr>
      <vt:lpstr>Discussion</vt:lpstr>
      <vt:lpstr/>
      <vt:lpstr>References </vt:lpstr>
      <vt:lpstr>Table 1</vt:lpstr>
      <vt:lpstr>Means, Standard Deviations, and Effect Size for Personality and Thematic Cosines</vt:lpstr>
      <vt:lpstr/>
      <vt:lpstr>Table 2</vt:lpstr>
      <vt:lpstr/>
      <vt:lpstr>Note: The intercept-only model and random-intercept model is identical for each </vt:lpstr>
      <vt:lpstr/>
      <vt:lpstr>Table 3</vt:lpstr>
      <vt:lpstr>Individual predictors included in the third and final random-intercepts model.</vt:lpstr>
    </vt:vector>
  </TitlesOfParts>
  <LinksUpToDate>false</LinksUpToDate>
  <CharactersWithSpaces>28293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4</cp:revision>
  <dcterms:created xsi:type="dcterms:W3CDTF">2018-05-04T05:26:00Z</dcterms:created>
  <dcterms:modified xsi:type="dcterms:W3CDTF">2018-05-08T16:17:00Z</dcterms:modified>
</cp:coreProperties>
</file>