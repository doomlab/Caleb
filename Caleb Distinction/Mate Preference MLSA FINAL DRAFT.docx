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994292" w:rsidRDefault="00051DE0" w:rsidP="00051DE0">
      <w:pPr>
        <w:spacing w:line="480" w:lineRule="auto"/>
        <w:rPr>
          <w:rFonts w:ascii="Times New Roman" w:hAnsi="Times New Roman" w:cs="Times New Roman"/>
        </w:rPr>
      </w:pPr>
    </w:p>
    <w:p w14:paraId="52A96F40" w14:textId="77777777" w:rsidR="00051DE0" w:rsidRPr="00994292" w:rsidRDefault="00051DE0" w:rsidP="00051DE0">
      <w:pPr>
        <w:spacing w:line="480" w:lineRule="auto"/>
        <w:rPr>
          <w:rFonts w:ascii="Times New Roman" w:hAnsi="Times New Roman" w:cs="Times New Roman"/>
        </w:rPr>
      </w:pPr>
    </w:p>
    <w:p w14:paraId="491DC237" w14:textId="77777777" w:rsidR="00051DE0" w:rsidRPr="00994292" w:rsidRDefault="00051DE0" w:rsidP="00051DE0">
      <w:pPr>
        <w:spacing w:line="480" w:lineRule="auto"/>
        <w:rPr>
          <w:rFonts w:ascii="Times New Roman" w:hAnsi="Times New Roman" w:cs="Times New Roman"/>
        </w:rPr>
      </w:pPr>
    </w:p>
    <w:p w14:paraId="15B09B43" w14:textId="77777777" w:rsidR="00051DE0" w:rsidRPr="00994292" w:rsidRDefault="00051DE0" w:rsidP="00051DE0">
      <w:pPr>
        <w:spacing w:line="480" w:lineRule="auto"/>
        <w:rPr>
          <w:rFonts w:ascii="Times New Roman" w:hAnsi="Times New Roman" w:cs="Times New Roman"/>
        </w:rPr>
      </w:pPr>
    </w:p>
    <w:p w14:paraId="334126AB" w14:textId="77777777" w:rsidR="00051DE0" w:rsidRPr="00994292" w:rsidRDefault="00051DE0" w:rsidP="00051DE0">
      <w:pPr>
        <w:spacing w:line="480" w:lineRule="auto"/>
        <w:rPr>
          <w:rFonts w:ascii="Times New Roman" w:hAnsi="Times New Roman" w:cs="Times New Roman"/>
        </w:rPr>
      </w:pPr>
    </w:p>
    <w:p w14:paraId="657532FA" w14:textId="77777777" w:rsidR="00051DE0" w:rsidRPr="00994292" w:rsidRDefault="00051DE0" w:rsidP="00051DE0">
      <w:pPr>
        <w:spacing w:line="480" w:lineRule="auto"/>
        <w:rPr>
          <w:rFonts w:ascii="Times New Roman" w:hAnsi="Times New Roman" w:cs="Times New Roman"/>
        </w:rPr>
      </w:pPr>
    </w:p>
    <w:p w14:paraId="5C319E40" w14:textId="77777777" w:rsidR="00051DE0" w:rsidRPr="00994292" w:rsidRDefault="00051DE0" w:rsidP="00051DE0">
      <w:pPr>
        <w:spacing w:line="480" w:lineRule="auto"/>
        <w:rPr>
          <w:rFonts w:ascii="Times New Roman" w:hAnsi="Times New Roman" w:cs="Times New Roman"/>
        </w:rPr>
      </w:pPr>
    </w:p>
    <w:p w14:paraId="7690D9A2" w14:textId="77777777" w:rsidR="00051DE0" w:rsidRPr="00994292" w:rsidRDefault="00051DE0" w:rsidP="00051DE0">
      <w:pPr>
        <w:spacing w:line="480" w:lineRule="auto"/>
        <w:rPr>
          <w:rFonts w:ascii="Times New Roman" w:hAnsi="Times New Roman" w:cs="Times New Roman"/>
        </w:rPr>
      </w:pPr>
    </w:p>
    <w:p w14:paraId="2DFA1AA2" w14:textId="77777777" w:rsidR="00051DE0" w:rsidRPr="00994292" w:rsidRDefault="00051DE0" w:rsidP="00051DE0">
      <w:pPr>
        <w:spacing w:line="480" w:lineRule="auto"/>
        <w:rPr>
          <w:rFonts w:ascii="Times New Roman" w:hAnsi="Times New Roman" w:cs="Times New Roman"/>
        </w:rPr>
      </w:pPr>
    </w:p>
    <w:p w14:paraId="3BD08F2B" w14:textId="6485B87A" w:rsidR="00051DE0" w:rsidRPr="00994292" w:rsidRDefault="00FC04E1" w:rsidP="00051DE0">
      <w:pPr>
        <w:spacing w:line="480" w:lineRule="auto"/>
        <w:jc w:val="center"/>
        <w:rPr>
          <w:rFonts w:ascii="Times New Roman" w:hAnsi="Times New Roman" w:cs="Times New Roman"/>
        </w:rPr>
      </w:pPr>
      <w:r w:rsidRPr="00994292">
        <w:rPr>
          <w:rFonts w:ascii="Times New Roman" w:hAnsi="Times New Roman" w:cs="Times New Roman"/>
        </w:rPr>
        <w:t>Love, Language, and Linear Algebra</w:t>
      </w:r>
      <w:r w:rsidR="00051DE0" w:rsidRPr="00994292">
        <w:rPr>
          <w:rFonts w:ascii="Times New Roman" w:hAnsi="Times New Roman" w:cs="Times New Roman"/>
        </w:rPr>
        <w:t xml:space="preserve">: </w:t>
      </w:r>
      <w:r w:rsidRPr="00994292">
        <w:rPr>
          <w:rFonts w:ascii="Times New Roman" w:hAnsi="Times New Roman" w:cs="Times New Roman"/>
        </w:rPr>
        <w:t xml:space="preserve">Linguistic Modeling of Personality and Mate </w:t>
      </w:r>
      <w:commentRangeStart w:id="0"/>
      <w:r w:rsidRPr="00994292">
        <w:rPr>
          <w:rFonts w:ascii="Times New Roman" w:hAnsi="Times New Roman" w:cs="Times New Roman"/>
        </w:rPr>
        <w:t>Preference</w:t>
      </w:r>
      <w:commentRangeEnd w:id="0"/>
      <w:r w:rsidR="0020576E" w:rsidRPr="00994292">
        <w:rPr>
          <w:rStyle w:val="CommentReference"/>
          <w:rFonts w:ascii="Times New Roman" w:hAnsi="Times New Roman" w:cs="Times New Roman"/>
          <w:sz w:val="24"/>
          <w:szCs w:val="24"/>
        </w:rPr>
        <w:commentReference w:id="0"/>
      </w:r>
    </w:p>
    <w:p w14:paraId="7E155B5F" w14:textId="04B66C61"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Caleb</w:t>
      </w:r>
      <w:r w:rsidR="0020576E" w:rsidRPr="00994292">
        <w:rPr>
          <w:rFonts w:ascii="Times New Roman" w:hAnsi="Times New Roman" w:cs="Times New Roman"/>
        </w:rPr>
        <w:t xml:space="preserve"> Z.</w:t>
      </w:r>
      <w:r w:rsidRPr="00994292">
        <w:rPr>
          <w:rFonts w:ascii="Times New Roman" w:hAnsi="Times New Roman" w:cs="Times New Roman"/>
        </w:rPr>
        <w:t xml:space="preserve"> Marshall</w:t>
      </w:r>
    </w:p>
    <w:p w14:paraId="25F1485A" w14:textId="6568683A" w:rsidR="0020576E"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Erin</w:t>
      </w:r>
      <w:r w:rsidR="009961D1" w:rsidRPr="00994292">
        <w:rPr>
          <w:rFonts w:ascii="Times New Roman" w:hAnsi="Times New Roman" w:cs="Times New Roman"/>
        </w:rPr>
        <w:t xml:space="preserve"> M.</w:t>
      </w:r>
      <w:r w:rsidRPr="00994292">
        <w:rPr>
          <w:rFonts w:ascii="Times New Roman" w:hAnsi="Times New Roman" w:cs="Times New Roman"/>
        </w:rPr>
        <w:t xml:space="preserve"> Buchanan </w:t>
      </w:r>
    </w:p>
    <w:p w14:paraId="6DCA1B3B" w14:textId="347167D5"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Dr. Melissa Fallone</w:t>
      </w:r>
    </w:p>
    <w:p w14:paraId="5E889EA2" w14:textId="77777777" w:rsidR="00051DE0" w:rsidRPr="00994292" w:rsidRDefault="00051DE0" w:rsidP="00051DE0">
      <w:pPr>
        <w:spacing w:line="480" w:lineRule="auto"/>
        <w:jc w:val="center"/>
        <w:rPr>
          <w:rFonts w:ascii="Times New Roman" w:hAnsi="Times New Roman" w:cs="Times New Roman"/>
        </w:rPr>
      </w:pPr>
      <w:r w:rsidRPr="00994292">
        <w:rPr>
          <w:rFonts w:ascii="Times New Roman" w:hAnsi="Times New Roman" w:cs="Times New Roman"/>
        </w:rPr>
        <w:t>Missouri State University</w:t>
      </w:r>
      <w:r w:rsidRPr="00994292">
        <w:rPr>
          <w:rFonts w:ascii="Times New Roman" w:hAnsi="Times New Roman" w:cs="Times New Roman"/>
        </w:rPr>
        <w:br w:type="page"/>
      </w:r>
      <w:r w:rsidRPr="00994292">
        <w:rPr>
          <w:rFonts w:ascii="Times New Roman" w:hAnsi="Times New Roman" w:cs="Times New Roman"/>
        </w:rPr>
        <w:lastRenderedPageBreak/>
        <w:t>Abstract</w:t>
      </w:r>
    </w:p>
    <w:p w14:paraId="15C1CAF7" w14:textId="28F344DB" w:rsidR="00051DE0" w:rsidRPr="00994292" w:rsidRDefault="005E127E" w:rsidP="00051DE0">
      <w:pPr>
        <w:spacing w:line="480" w:lineRule="auto"/>
        <w:rPr>
          <w:rFonts w:ascii="Times New Roman" w:hAnsi="Times New Roman" w:cs="Times New Roman"/>
        </w:rPr>
      </w:pPr>
      <w:r w:rsidRPr="00994292">
        <w:rPr>
          <w:rFonts w:ascii="Times New Roman" w:hAnsi="Times New Roman" w:cs="Times New Roman"/>
        </w:rPr>
        <w:t>This study utilized Latent Semantic Analysis</w:t>
      </w:r>
      <w:r w:rsidR="009961D1" w:rsidRPr="00994292">
        <w:rPr>
          <w:rFonts w:ascii="Times New Roman" w:hAnsi="Times New Roman" w:cs="Times New Roman"/>
        </w:rPr>
        <w:t xml:space="preserve"> </w:t>
      </w:r>
      <w:r w:rsidRPr="00994292">
        <w:rPr>
          <w:rFonts w:ascii="Times New Roman" w:hAnsi="Times New Roman" w:cs="Times New Roman"/>
        </w:rPr>
        <w:t>to evaluate the relationship</w:t>
      </w:r>
      <w:r w:rsidR="0021322B" w:rsidRPr="00994292">
        <w:rPr>
          <w:rFonts w:ascii="Times New Roman" w:hAnsi="Times New Roman" w:cs="Times New Roman"/>
        </w:rPr>
        <w:t xml:space="preserve"> between personalit</w:t>
      </w:r>
      <w:r w:rsidR="003E4D46" w:rsidRPr="00994292">
        <w:rPr>
          <w:rFonts w:ascii="Times New Roman" w:hAnsi="Times New Roman" w:cs="Times New Roman"/>
        </w:rPr>
        <w:t>y</w:t>
      </w:r>
      <w:r w:rsidR="0021322B" w:rsidRPr="00994292">
        <w:rPr>
          <w:rFonts w:ascii="Times New Roman" w:hAnsi="Times New Roman" w:cs="Times New Roman"/>
        </w:rPr>
        <w:t xml:space="preserve"> </w:t>
      </w:r>
      <w:r w:rsidR="003E4D46" w:rsidRPr="00994292">
        <w:rPr>
          <w:rFonts w:ascii="Times New Roman" w:hAnsi="Times New Roman" w:cs="Times New Roman"/>
        </w:rPr>
        <w:t>and</w:t>
      </w:r>
      <w:r w:rsidRPr="00994292">
        <w:rPr>
          <w:rFonts w:ascii="Times New Roman" w:hAnsi="Times New Roman" w:cs="Times New Roman"/>
        </w:rPr>
        <w:t xml:space="preserve"> participants’ </w:t>
      </w:r>
      <w:r w:rsidR="0021322B" w:rsidRPr="00994292">
        <w:rPr>
          <w:rFonts w:ascii="Times New Roman" w:hAnsi="Times New Roman" w:cs="Times New Roman"/>
        </w:rPr>
        <w:t xml:space="preserve">written </w:t>
      </w:r>
      <w:r w:rsidRPr="00994292">
        <w:rPr>
          <w:rFonts w:ascii="Times New Roman" w:hAnsi="Times New Roman" w:cs="Times New Roman"/>
        </w:rPr>
        <w:t xml:space="preserve">personal </w:t>
      </w:r>
      <w:r w:rsidR="0021322B" w:rsidRPr="00994292">
        <w:rPr>
          <w:rFonts w:ascii="Times New Roman" w:hAnsi="Times New Roman" w:cs="Times New Roman"/>
        </w:rPr>
        <w:t xml:space="preserve">account </w:t>
      </w:r>
      <w:r w:rsidRPr="00994292">
        <w:rPr>
          <w:rFonts w:ascii="Times New Roman" w:hAnsi="Times New Roman" w:cs="Times New Roman"/>
        </w:rPr>
        <w:t xml:space="preserve">of an ideal romantic </w:t>
      </w:r>
      <w:commentRangeStart w:id="1"/>
      <w:commentRangeStart w:id="2"/>
      <w:r w:rsidRPr="00994292">
        <w:rPr>
          <w:rFonts w:ascii="Times New Roman" w:hAnsi="Times New Roman" w:cs="Times New Roman"/>
        </w:rPr>
        <w:t>partner</w:t>
      </w:r>
      <w:commentRangeEnd w:id="1"/>
      <w:r w:rsidR="009961D1" w:rsidRPr="00994292">
        <w:rPr>
          <w:rStyle w:val="CommentReference"/>
          <w:rFonts w:ascii="Times New Roman" w:hAnsi="Times New Roman" w:cs="Times New Roman"/>
          <w:sz w:val="24"/>
          <w:szCs w:val="24"/>
        </w:rPr>
        <w:commentReference w:id="1"/>
      </w:r>
      <w:commentRangeEnd w:id="2"/>
      <w:r w:rsidR="001F1970">
        <w:rPr>
          <w:rStyle w:val="CommentReference"/>
        </w:rPr>
        <w:commentReference w:id="2"/>
      </w:r>
      <w:r w:rsidR="001F1970">
        <w:rPr>
          <w:rFonts w:ascii="Times New Roman" w:hAnsi="Times New Roman" w:cs="Times New Roman"/>
        </w:rPr>
        <w:t xml:space="preserve"> (Landauer &amp; Dumais, 1997)</w:t>
      </w:r>
      <w:r w:rsidRPr="00994292">
        <w:rPr>
          <w:rFonts w:ascii="Times New Roman" w:hAnsi="Times New Roman" w:cs="Times New Roman"/>
        </w:rPr>
        <w:t xml:space="preserve">. </w:t>
      </w:r>
      <w:r w:rsidR="00483A60" w:rsidRPr="00994292">
        <w:rPr>
          <w:rFonts w:ascii="Times New Roman" w:hAnsi="Times New Roman" w:cs="Times New Roman"/>
        </w:rPr>
        <w:t>From participants’</w:t>
      </w:r>
      <w:r w:rsidR="00FB0474" w:rsidRPr="00994292">
        <w:rPr>
          <w:rFonts w:ascii="Times New Roman" w:hAnsi="Times New Roman" w:cs="Times New Roman"/>
        </w:rPr>
        <w:t xml:space="preserve"> writing samples</w:t>
      </w:r>
      <w:r w:rsidRPr="00994292">
        <w:rPr>
          <w:rFonts w:ascii="Times New Roman" w:hAnsi="Times New Roman" w:cs="Times New Roman"/>
        </w:rPr>
        <w:t xml:space="preserve">, </w:t>
      </w:r>
      <w:r w:rsidR="009961D1" w:rsidRPr="00994292">
        <w:rPr>
          <w:rFonts w:ascii="Times New Roman" w:hAnsi="Times New Roman" w:cs="Times New Roman"/>
        </w:rPr>
        <w:t xml:space="preserve">we calculated </w:t>
      </w:r>
      <w:r w:rsidRPr="00994292">
        <w:rPr>
          <w:rFonts w:ascii="Times New Roman" w:hAnsi="Times New Roman" w:cs="Times New Roman"/>
        </w:rPr>
        <w:t>thematic cosi</w:t>
      </w:r>
      <w:r w:rsidR="00E12C95" w:rsidRPr="00994292">
        <w:rPr>
          <w:rFonts w:ascii="Times New Roman" w:hAnsi="Times New Roman" w:cs="Times New Roman"/>
        </w:rPr>
        <w:t xml:space="preserve">nes </w:t>
      </w:r>
      <w:r w:rsidR="00EE1C8F" w:rsidRPr="00994292">
        <w:rPr>
          <w:rFonts w:ascii="Times New Roman" w:hAnsi="Times New Roman" w:cs="Times New Roman"/>
        </w:rPr>
        <w:t>(a measure of relatedness) between each male and female participant</w:t>
      </w:r>
      <w:r w:rsidRPr="00994292">
        <w:rPr>
          <w:rFonts w:ascii="Times New Roman" w:hAnsi="Times New Roman" w:cs="Times New Roman"/>
        </w:rPr>
        <w:t xml:space="preserve">. </w:t>
      </w:r>
      <w:r w:rsidR="004242FA" w:rsidRPr="00994292">
        <w:rPr>
          <w:rFonts w:ascii="Times New Roman" w:hAnsi="Times New Roman" w:cs="Times New Roman"/>
        </w:rPr>
        <w:t>Participants</w:t>
      </w:r>
      <w:r w:rsidR="003E4D46" w:rsidRPr="00994292">
        <w:rPr>
          <w:rFonts w:ascii="Times New Roman" w:hAnsi="Times New Roman" w:cs="Times New Roman"/>
        </w:rPr>
        <w:t xml:space="preserve"> </w:t>
      </w:r>
      <w:r w:rsidRPr="00994292">
        <w:rPr>
          <w:rFonts w:ascii="Times New Roman" w:hAnsi="Times New Roman" w:cs="Times New Roman"/>
        </w:rPr>
        <w:t>completed the Big Five Personality Questionnaire Short Form (</w:t>
      </w:r>
      <w:commentRangeStart w:id="3"/>
      <w:r w:rsidRPr="00994292">
        <w:rPr>
          <w:rFonts w:ascii="Times New Roman" w:hAnsi="Times New Roman" w:cs="Times New Roman"/>
        </w:rPr>
        <w:t>Morizet</w:t>
      </w:r>
      <w:commentRangeEnd w:id="3"/>
      <w:r w:rsidR="009961D1" w:rsidRPr="00994292">
        <w:rPr>
          <w:rStyle w:val="CommentReference"/>
          <w:rFonts w:ascii="Times New Roman" w:hAnsi="Times New Roman" w:cs="Times New Roman"/>
          <w:sz w:val="24"/>
          <w:szCs w:val="24"/>
        </w:rPr>
        <w:commentReference w:id="3"/>
      </w:r>
      <w:r w:rsidR="00454054" w:rsidRPr="00994292">
        <w:rPr>
          <w:rFonts w:ascii="Times New Roman" w:hAnsi="Times New Roman" w:cs="Times New Roman"/>
        </w:rPr>
        <w:t xml:space="preserve">, </w:t>
      </w:r>
      <w:r w:rsidRPr="00994292">
        <w:rPr>
          <w:rFonts w:ascii="Times New Roman" w:hAnsi="Times New Roman" w:cs="Times New Roman"/>
        </w:rPr>
        <w:t xml:space="preserve">2014), a </w:t>
      </w:r>
      <w:r w:rsidR="003E4D46" w:rsidRPr="00994292">
        <w:rPr>
          <w:rFonts w:ascii="Times New Roman" w:hAnsi="Times New Roman" w:cs="Times New Roman"/>
        </w:rPr>
        <w:t>p</w:t>
      </w:r>
      <w:r w:rsidRPr="00994292">
        <w:rPr>
          <w:rFonts w:ascii="Times New Roman" w:hAnsi="Times New Roman" w:cs="Times New Roman"/>
        </w:rPr>
        <w:t xml:space="preserve">ersonality inventory which </w:t>
      </w:r>
      <w:r w:rsidR="003E4D46" w:rsidRPr="00994292">
        <w:rPr>
          <w:rFonts w:ascii="Times New Roman" w:hAnsi="Times New Roman" w:cs="Times New Roman"/>
        </w:rPr>
        <w:t xml:space="preserve">evaluated participants’ </w:t>
      </w:r>
      <w:r w:rsidR="007A6B27" w:rsidRPr="00994292">
        <w:rPr>
          <w:rFonts w:ascii="Times New Roman" w:hAnsi="Times New Roman" w:cs="Times New Roman"/>
        </w:rPr>
        <w:t>o</w:t>
      </w:r>
      <w:r w:rsidR="00A02CE3" w:rsidRPr="00994292">
        <w:rPr>
          <w:rFonts w:ascii="Times New Roman" w:hAnsi="Times New Roman" w:cs="Times New Roman"/>
        </w:rPr>
        <w:t xml:space="preserve">penness, </w:t>
      </w:r>
      <w:r w:rsidR="007A6B27" w:rsidRPr="00994292">
        <w:rPr>
          <w:rFonts w:ascii="Times New Roman" w:hAnsi="Times New Roman" w:cs="Times New Roman"/>
        </w:rPr>
        <w:t>e</w:t>
      </w:r>
      <w:r w:rsidR="00A02CE3" w:rsidRPr="00994292">
        <w:rPr>
          <w:rFonts w:ascii="Times New Roman" w:hAnsi="Times New Roman" w:cs="Times New Roman"/>
        </w:rPr>
        <w:t xml:space="preserve">xtraversion, </w:t>
      </w:r>
      <w:r w:rsidR="007A6B27" w:rsidRPr="00994292">
        <w:rPr>
          <w:rFonts w:ascii="Times New Roman" w:hAnsi="Times New Roman" w:cs="Times New Roman"/>
        </w:rPr>
        <w:t>a</w:t>
      </w:r>
      <w:r w:rsidR="00541885" w:rsidRPr="00994292">
        <w:rPr>
          <w:rFonts w:ascii="Times New Roman" w:hAnsi="Times New Roman" w:cs="Times New Roman"/>
        </w:rPr>
        <w:t>greeableness</w:t>
      </w:r>
      <w:r w:rsidR="00A02CE3" w:rsidRPr="00994292">
        <w:rPr>
          <w:rFonts w:ascii="Times New Roman" w:hAnsi="Times New Roman" w:cs="Times New Roman"/>
        </w:rPr>
        <w:t xml:space="preserve">, </w:t>
      </w:r>
      <w:r w:rsidR="007A6B27" w:rsidRPr="00994292">
        <w:rPr>
          <w:rFonts w:ascii="Times New Roman" w:hAnsi="Times New Roman" w:cs="Times New Roman"/>
        </w:rPr>
        <w:t>c</w:t>
      </w:r>
      <w:r w:rsidR="00A02CE3" w:rsidRPr="00994292">
        <w:rPr>
          <w:rFonts w:ascii="Times New Roman" w:hAnsi="Times New Roman" w:cs="Times New Roman"/>
        </w:rPr>
        <w:t xml:space="preserve">onscientiousness and </w:t>
      </w:r>
      <w:r w:rsidR="007A6B27" w:rsidRPr="00994292">
        <w:rPr>
          <w:rFonts w:ascii="Times New Roman" w:hAnsi="Times New Roman" w:cs="Times New Roman"/>
        </w:rPr>
        <w:t>e</w:t>
      </w:r>
      <w:r w:rsidR="00A02CE3" w:rsidRPr="00994292">
        <w:rPr>
          <w:rFonts w:ascii="Times New Roman" w:hAnsi="Times New Roman" w:cs="Times New Roman"/>
        </w:rPr>
        <w:t xml:space="preserve">motional </w:t>
      </w:r>
      <w:r w:rsidR="007A6B27" w:rsidRPr="00994292">
        <w:rPr>
          <w:rFonts w:ascii="Times New Roman" w:hAnsi="Times New Roman" w:cs="Times New Roman"/>
        </w:rPr>
        <w:t>s</w:t>
      </w:r>
      <w:r w:rsidR="000C2C4B" w:rsidRPr="00994292">
        <w:rPr>
          <w:rFonts w:ascii="Times New Roman" w:hAnsi="Times New Roman" w:cs="Times New Roman"/>
        </w:rPr>
        <w:t>tability.</w:t>
      </w:r>
      <w:r w:rsidR="002F231E" w:rsidRPr="00994292">
        <w:rPr>
          <w:rFonts w:ascii="Times New Roman" w:hAnsi="Times New Roman" w:cs="Times New Roman"/>
        </w:rPr>
        <w:t xml:space="preserve"> We</w:t>
      </w:r>
      <w:r w:rsidR="000C2C4B" w:rsidRPr="00994292">
        <w:rPr>
          <w:rFonts w:ascii="Times New Roman" w:hAnsi="Times New Roman" w:cs="Times New Roman"/>
        </w:rPr>
        <w:t xml:space="preserve"> </w:t>
      </w:r>
      <w:r w:rsidR="009961D1" w:rsidRPr="00994292">
        <w:rPr>
          <w:rFonts w:ascii="Times New Roman" w:hAnsi="Times New Roman" w:cs="Times New Roman"/>
        </w:rPr>
        <w:t>examined</w:t>
      </w:r>
      <w:r w:rsidR="000C2C4B" w:rsidRPr="00994292">
        <w:rPr>
          <w:rFonts w:ascii="Times New Roman" w:hAnsi="Times New Roman" w:cs="Times New Roman"/>
        </w:rPr>
        <w:t xml:space="preserve"> </w:t>
      </w:r>
      <w:r w:rsidR="00FE236E" w:rsidRPr="00994292">
        <w:rPr>
          <w:rFonts w:ascii="Times New Roman" w:hAnsi="Times New Roman" w:cs="Times New Roman"/>
        </w:rPr>
        <w:t xml:space="preserve">if similarity among two participants’ </w:t>
      </w:r>
      <w:r w:rsidR="002F231E" w:rsidRPr="00994292">
        <w:rPr>
          <w:rFonts w:ascii="Times New Roman" w:hAnsi="Times New Roman" w:cs="Times New Roman"/>
        </w:rPr>
        <w:t>personality traits</w:t>
      </w:r>
      <w:r w:rsidR="00FE236E" w:rsidRPr="00994292">
        <w:rPr>
          <w:rFonts w:ascii="Times New Roman" w:hAnsi="Times New Roman" w:cs="Times New Roman"/>
        </w:rPr>
        <w:t xml:space="preserve"> predicted</w:t>
      </w:r>
      <w:r w:rsidR="000C2C4B" w:rsidRPr="00994292">
        <w:rPr>
          <w:rFonts w:ascii="Times New Roman" w:hAnsi="Times New Roman" w:cs="Times New Roman"/>
        </w:rPr>
        <w:t xml:space="preserve"> similar </w:t>
      </w:r>
      <w:r w:rsidR="009961D1" w:rsidRPr="00994292">
        <w:rPr>
          <w:rFonts w:ascii="Times New Roman" w:hAnsi="Times New Roman" w:cs="Times New Roman"/>
        </w:rPr>
        <w:t xml:space="preserve">romantic writing </w:t>
      </w:r>
      <w:r w:rsidR="000C2C4B" w:rsidRPr="00994292">
        <w:rPr>
          <w:rFonts w:ascii="Times New Roman" w:hAnsi="Times New Roman" w:cs="Times New Roman"/>
        </w:rPr>
        <w:t>cosines.</w:t>
      </w:r>
      <w:r w:rsidR="00D34D5B" w:rsidRPr="00994292">
        <w:rPr>
          <w:rFonts w:ascii="Times New Roman" w:hAnsi="Times New Roman" w:cs="Times New Roman"/>
        </w:rPr>
        <w:t xml:space="preserve"> Extraversion, </w:t>
      </w:r>
      <w:r w:rsidR="00392562" w:rsidRPr="00994292">
        <w:rPr>
          <w:rFonts w:ascii="Times New Roman" w:hAnsi="Times New Roman" w:cs="Times New Roman"/>
        </w:rPr>
        <w:t>a</w:t>
      </w:r>
      <w:r w:rsidR="00541885" w:rsidRPr="00994292">
        <w:rPr>
          <w:rFonts w:ascii="Times New Roman" w:hAnsi="Times New Roman" w:cs="Times New Roman"/>
        </w:rPr>
        <w:t>greeableness</w:t>
      </w:r>
      <w:r w:rsidR="00D34D5B" w:rsidRPr="00994292">
        <w:rPr>
          <w:rFonts w:ascii="Times New Roman" w:hAnsi="Times New Roman" w:cs="Times New Roman"/>
        </w:rPr>
        <w:t xml:space="preserve"> and </w:t>
      </w:r>
      <w:r w:rsidR="00392562" w:rsidRPr="00994292">
        <w:rPr>
          <w:rFonts w:ascii="Times New Roman" w:hAnsi="Times New Roman" w:cs="Times New Roman"/>
        </w:rPr>
        <w:t>c</w:t>
      </w:r>
      <w:r w:rsidR="00D34D5B" w:rsidRPr="00994292">
        <w:rPr>
          <w:rFonts w:ascii="Times New Roman" w:hAnsi="Times New Roman" w:cs="Times New Roman"/>
        </w:rPr>
        <w:t xml:space="preserve">onscientiousness were </w:t>
      </w:r>
      <w:r w:rsidR="009961D1" w:rsidRPr="00994292">
        <w:rPr>
          <w:rFonts w:ascii="Times New Roman" w:hAnsi="Times New Roman" w:cs="Times New Roman"/>
        </w:rPr>
        <w:t>related to cosine</w:t>
      </w:r>
      <w:r w:rsidR="00541885" w:rsidRPr="00994292">
        <w:rPr>
          <w:rFonts w:ascii="Times New Roman" w:hAnsi="Times New Roman" w:cs="Times New Roman"/>
        </w:rPr>
        <w:t>s</w:t>
      </w:r>
      <w:r w:rsidR="005010DA" w:rsidRPr="00994292">
        <w:rPr>
          <w:rFonts w:ascii="Times New Roman" w:hAnsi="Times New Roman" w:cs="Times New Roman"/>
        </w:rPr>
        <w:t>, which suggest</w:t>
      </w:r>
      <w:r w:rsidR="009961D1" w:rsidRPr="00994292">
        <w:rPr>
          <w:rFonts w:ascii="Times New Roman" w:hAnsi="Times New Roman" w:cs="Times New Roman"/>
        </w:rPr>
        <w:t>ed</w:t>
      </w:r>
      <w:r w:rsidR="005010DA" w:rsidRPr="00994292">
        <w:rPr>
          <w:rFonts w:ascii="Times New Roman" w:hAnsi="Times New Roman" w:cs="Times New Roman"/>
        </w:rPr>
        <w:t xml:space="preserve"> </w:t>
      </w:r>
      <w:r w:rsidR="00541885" w:rsidRPr="00994292">
        <w:rPr>
          <w:rFonts w:ascii="Times New Roman" w:hAnsi="Times New Roman" w:cs="Times New Roman"/>
        </w:rPr>
        <w:t>medium-small</w:t>
      </w:r>
      <w:r w:rsidR="005010DA" w:rsidRPr="00994292">
        <w:rPr>
          <w:rFonts w:ascii="Times New Roman" w:hAnsi="Times New Roman" w:cs="Times New Roman"/>
        </w:rPr>
        <w:t xml:space="preserve"> relationship</w:t>
      </w:r>
      <w:r w:rsidR="009961D1" w:rsidRPr="00994292">
        <w:rPr>
          <w:rFonts w:ascii="Times New Roman" w:hAnsi="Times New Roman" w:cs="Times New Roman"/>
        </w:rPr>
        <w:t>s</w:t>
      </w:r>
      <w:r w:rsidR="005010DA" w:rsidRPr="00994292">
        <w:rPr>
          <w:rFonts w:ascii="Times New Roman" w:hAnsi="Times New Roman" w:cs="Times New Roman"/>
        </w:rPr>
        <w:t xml:space="preserve"> from </w:t>
      </w:r>
      <w:r w:rsidR="00D57D59" w:rsidRPr="00994292">
        <w:rPr>
          <w:rFonts w:ascii="Times New Roman" w:hAnsi="Times New Roman" w:cs="Times New Roman"/>
        </w:rPr>
        <w:t>similar</w:t>
      </w:r>
      <w:r w:rsidR="005010DA" w:rsidRPr="00994292">
        <w:rPr>
          <w:rFonts w:ascii="Times New Roman" w:hAnsi="Times New Roman" w:cs="Times New Roman"/>
        </w:rPr>
        <w:t xml:space="preserve"> person</w:t>
      </w:r>
      <w:r w:rsidR="00C9697A" w:rsidRPr="00994292">
        <w:rPr>
          <w:rFonts w:ascii="Times New Roman" w:hAnsi="Times New Roman" w:cs="Times New Roman"/>
        </w:rPr>
        <w:t xml:space="preserve">ality traits to </w:t>
      </w:r>
      <w:r w:rsidR="006133C3" w:rsidRPr="00994292">
        <w:rPr>
          <w:rFonts w:ascii="Times New Roman" w:hAnsi="Times New Roman" w:cs="Times New Roman"/>
        </w:rPr>
        <w:t xml:space="preserve">similar written responses </w:t>
      </w:r>
      <w:r w:rsidR="009961D1" w:rsidRPr="00994292">
        <w:rPr>
          <w:rFonts w:ascii="Times New Roman" w:hAnsi="Times New Roman" w:cs="Times New Roman"/>
        </w:rPr>
        <w:t xml:space="preserve">about </w:t>
      </w:r>
      <w:r w:rsidR="00C9697A" w:rsidRPr="00994292">
        <w:rPr>
          <w:rFonts w:ascii="Times New Roman" w:hAnsi="Times New Roman" w:cs="Times New Roman"/>
        </w:rPr>
        <w:t>mate preference.</w:t>
      </w:r>
      <w:r w:rsidR="00FA0C5E" w:rsidRPr="00994292">
        <w:rPr>
          <w:rFonts w:ascii="Times New Roman" w:hAnsi="Times New Roman" w:cs="Times New Roman"/>
        </w:rPr>
        <w:t xml:space="preserve"> </w:t>
      </w:r>
      <w:r w:rsidR="00FD6344" w:rsidRPr="00994292">
        <w:rPr>
          <w:rFonts w:ascii="Times New Roman" w:hAnsi="Times New Roman" w:cs="Times New Roman"/>
        </w:rPr>
        <w:t xml:space="preserve">This relationship is consistent with previous studies on mate preference, which suggests that Latent Semantic Analysis could be a valuable tool </w:t>
      </w:r>
      <w:r w:rsidR="000D2E54" w:rsidRPr="00994292">
        <w:rPr>
          <w:rFonts w:ascii="Times New Roman" w:hAnsi="Times New Roman" w:cs="Times New Roman"/>
        </w:rPr>
        <w:t>for quantifying mate preference</w:t>
      </w:r>
      <w:r w:rsidR="00E36D68">
        <w:rPr>
          <w:rFonts w:ascii="Times New Roman" w:hAnsi="Times New Roman" w:cs="Times New Roman"/>
        </w:rPr>
        <w:t>, especially when used in conjunction with traditional survey methods. We conclude with a discussion of the compatibility of ordinal measures (survey data) and continuous measures in examining complex phenomena in the Behavioral Sciences, such as mate preference.</w:t>
      </w:r>
      <w:del w:id="4" w:author="Marshall, Caleb Z" w:date="2018-05-04T00:13:00Z">
        <w:r w:rsidR="000D2E54" w:rsidRPr="00994292" w:rsidDel="00E36D68">
          <w:rPr>
            <w:rFonts w:ascii="Times New Roman" w:hAnsi="Times New Roman" w:cs="Times New Roman"/>
          </w:rPr>
          <w:delText xml:space="preserve"> beyond traditional survey methods. </w:delText>
        </w:r>
        <w:r w:rsidR="0010685E" w:rsidRPr="00994292" w:rsidDel="00E36D68">
          <w:rPr>
            <w:rFonts w:ascii="Times New Roman" w:hAnsi="Times New Roman" w:cs="Times New Roman"/>
          </w:rPr>
          <w:delText xml:space="preserve">Finally, Latent Semantic Analysis </w:delText>
        </w:r>
        <w:r w:rsidR="001D4F00" w:rsidRPr="00994292" w:rsidDel="00E36D68">
          <w:rPr>
            <w:rFonts w:ascii="Times New Roman" w:hAnsi="Times New Roman" w:cs="Times New Roman"/>
          </w:rPr>
          <w:delText>constructs</w:delText>
        </w:r>
        <w:r w:rsidR="0010685E" w:rsidRPr="00994292" w:rsidDel="00E36D68">
          <w:rPr>
            <w:rFonts w:ascii="Times New Roman" w:hAnsi="Times New Roman" w:cs="Times New Roman"/>
          </w:rPr>
          <w:delText xml:space="preserve"> continuous measure of</w:delText>
        </w:r>
        <w:r w:rsidR="001D4F00" w:rsidRPr="00994292" w:rsidDel="00E36D68">
          <w:rPr>
            <w:rFonts w:ascii="Times New Roman" w:hAnsi="Times New Roman" w:cs="Times New Roman"/>
          </w:rPr>
          <w:delText xml:space="preserve"> mate preference. This is crucial, as we utilized several Multilevel Models, a parametric statistical test.</w:delText>
        </w:r>
        <w:r w:rsidR="0010685E" w:rsidRPr="00994292" w:rsidDel="00E36D68">
          <w:rPr>
            <w:rFonts w:ascii="Times New Roman" w:hAnsi="Times New Roman" w:cs="Times New Roman"/>
          </w:rPr>
          <w:delText xml:space="preserve"> </w:delText>
        </w:r>
      </w:del>
      <w:r w:rsidR="00051DE0" w:rsidRPr="00994292">
        <w:rPr>
          <w:rFonts w:ascii="Times New Roman" w:hAnsi="Times New Roman" w:cs="Times New Roman"/>
        </w:rPr>
        <w:br w:type="page"/>
      </w:r>
    </w:p>
    <w:p w14:paraId="4D0B027D" w14:textId="77777777" w:rsidR="00602B7D" w:rsidRPr="00994292" w:rsidRDefault="00602B7D" w:rsidP="00602B7D">
      <w:pPr>
        <w:spacing w:line="480" w:lineRule="auto"/>
        <w:jc w:val="center"/>
        <w:rPr>
          <w:rFonts w:ascii="Times New Roman" w:hAnsi="Times New Roman" w:cs="Times New Roman"/>
        </w:rPr>
      </w:pPr>
      <w:r w:rsidRPr="00994292">
        <w:rPr>
          <w:rFonts w:ascii="Times New Roman" w:hAnsi="Times New Roman" w:cs="Times New Roman"/>
        </w:rPr>
        <w:lastRenderedPageBreak/>
        <w:t xml:space="preserve">Love, Language, and Linear Algebra: Linguistic Modeling of Personality and Mate </w:t>
      </w:r>
      <w:commentRangeStart w:id="5"/>
      <w:commentRangeStart w:id="6"/>
      <w:r w:rsidRPr="00994292">
        <w:rPr>
          <w:rFonts w:ascii="Times New Roman" w:hAnsi="Times New Roman" w:cs="Times New Roman"/>
        </w:rPr>
        <w:t>Preference</w:t>
      </w:r>
      <w:commentRangeEnd w:id="5"/>
      <w:r w:rsidRPr="00994292">
        <w:rPr>
          <w:rStyle w:val="CommentReference"/>
          <w:rFonts w:ascii="Times New Roman" w:hAnsi="Times New Roman" w:cs="Times New Roman"/>
          <w:sz w:val="24"/>
          <w:szCs w:val="24"/>
        </w:rPr>
        <w:commentReference w:id="5"/>
      </w:r>
      <w:commentRangeEnd w:id="6"/>
      <w:r w:rsidRPr="00994292">
        <w:rPr>
          <w:rStyle w:val="CommentReference"/>
          <w:rFonts w:ascii="Times New Roman" w:hAnsi="Times New Roman" w:cs="Times New Roman"/>
          <w:sz w:val="24"/>
          <w:szCs w:val="24"/>
        </w:rPr>
        <w:commentReference w:id="6"/>
      </w:r>
    </w:p>
    <w:p w14:paraId="69A5D022" w14:textId="2EDD41EF" w:rsidR="00AD007C" w:rsidRPr="00994292" w:rsidRDefault="0061731C" w:rsidP="007F4A33">
      <w:pPr>
        <w:spacing w:line="480" w:lineRule="auto"/>
        <w:ind w:firstLine="720"/>
        <w:rPr>
          <w:rFonts w:ascii="Times New Roman" w:hAnsi="Times New Roman" w:cs="Times New Roman"/>
        </w:rPr>
      </w:pPr>
      <w:r w:rsidRPr="00994292">
        <w:rPr>
          <w:rFonts w:ascii="Times New Roman" w:hAnsi="Times New Roman" w:cs="Times New Roman"/>
        </w:rPr>
        <w:t>Sexual and romantic d</w:t>
      </w:r>
      <w:r w:rsidR="00DD273D" w:rsidRPr="00994292">
        <w:rPr>
          <w:rFonts w:ascii="Times New Roman" w:hAnsi="Times New Roman" w:cs="Times New Roman"/>
        </w:rPr>
        <w:t xml:space="preserve">esirability are </w:t>
      </w:r>
      <w:r w:rsidR="007E76EF" w:rsidRPr="00994292">
        <w:rPr>
          <w:rFonts w:ascii="Times New Roman" w:hAnsi="Times New Roman" w:cs="Times New Roman"/>
        </w:rPr>
        <w:t xml:space="preserve">vital in forming </w:t>
      </w:r>
      <w:r w:rsidR="004F4239" w:rsidRPr="00994292">
        <w:rPr>
          <w:rFonts w:ascii="Times New Roman" w:hAnsi="Times New Roman" w:cs="Times New Roman"/>
        </w:rPr>
        <w:t>a</w:t>
      </w:r>
      <w:r w:rsidR="007E76EF" w:rsidRPr="00994292">
        <w:rPr>
          <w:rFonts w:ascii="Times New Roman" w:hAnsi="Times New Roman" w:cs="Times New Roman"/>
        </w:rPr>
        <w:t xml:space="preserve"> basic </w:t>
      </w:r>
      <w:r w:rsidRPr="00994292">
        <w:rPr>
          <w:rFonts w:ascii="Times New Roman" w:hAnsi="Times New Roman" w:cs="Times New Roman"/>
        </w:rPr>
        <w:t>unit of human culture</w:t>
      </w:r>
      <w:r w:rsidR="00553C28" w:rsidRPr="00994292">
        <w:rPr>
          <w:rFonts w:ascii="Times New Roman" w:hAnsi="Times New Roman" w:cs="Times New Roman"/>
        </w:rPr>
        <w:t>, the mated pair</w:t>
      </w:r>
      <w:r w:rsidRPr="00994292">
        <w:rPr>
          <w:rFonts w:ascii="Times New Roman" w:hAnsi="Times New Roman" w:cs="Times New Roman"/>
        </w:rPr>
        <w:t xml:space="preserve">. </w:t>
      </w:r>
      <w:r w:rsidR="002325D2" w:rsidRPr="00994292">
        <w:rPr>
          <w:rFonts w:ascii="Times New Roman" w:hAnsi="Times New Roman" w:cs="Times New Roman"/>
        </w:rPr>
        <w:t>Through natural selection, g</w:t>
      </w:r>
      <w:r w:rsidRPr="00994292">
        <w:rPr>
          <w:rFonts w:ascii="Times New Roman" w:hAnsi="Times New Roman" w:cs="Times New Roman"/>
        </w:rPr>
        <w:t xml:space="preserve">eneral preference for certain traits, such as intelligence and </w:t>
      </w:r>
      <w:r w:rsidR="002325D2" w:rsidRPr="00994292">
        <w:rPr>
          <w:rFonts w:ascii="Times New Roman" w:hAnsi="Times New Roman" w:cs="Times New Roman"/>
        </w:rPr>
        <w:t>physique,</w:t>
      </w:r>
      <w:r w:rsidRPr="00994292">
        <w:rPr>
          <w:rFonts w:ascii="Times New Roman" w:hAnsi="Times New Roman" w:cs="Times New Roman"/>
        </w:rPr>
        <w:t xml:space="preserve"> </w:t>
      </w:r>
      <w:r w:rsidR="002325D2" w:rsidRPr="00994292">
        <w:rPr>
          <w:rFonts w:ascii="Times New Roman" w:hAnsi="Times New Roman" w:cs="Times New Roman"/>
        </w:rPr>
        <w:t>lead to our evolution as a species.</w:t>
      </w:r>
      <w:r w:rsidRPr="00994292">
        <w:rPr>
          <w:rFonts w:ascii="Times New Roman" w:hAnsi="Times New Roman" w:cs="Times New Roman"/>
        </w:rPr>
        <w:t xml:space="preserve"> </w:t>
      </w:r>
      <w:r w:rsidR="007F4A33" w:rsidRPr="00994292">
        <w:rPr>
          <w:rFonts w:ascii="Times New Roman" w:hAnsi="Times New Roman" w:cs="Times New Roman"/>
        </w:rPr>
        <w:t xml:space="preserve">Romantic </w:t>
      </w:r>
      <w:r w:rsidRPr="00994292">
        <w:rPr>
          <w:rFonts w:ascii="Times New Roman" w:hAnsi="Times New Roman" w:cs="Times New Roman"/>
        </w:rPr>
        <w:t>preference, an individual’s abstract set</w:t>
      </w:r>
      <w:r w:rsidR="007F4A33" w:rsidRPr="00994292">
        <w:rPr>
          <w:rFonts w:ascii="Times New Roman" w:hAnsi="Times New Roman" w:cs="Times New Roman"/>
        </w:rPr>
        <w:t xml:space="preserve"> of desirable</w:t>
      </w:r>
      <w:r w:rsidRPr="00994292">
        <w:rPr>
          <w:rFonts w:ascii="Times New Roman" w:hAnsi="Times New Roman" w:cs="Times New Roman"/>
        </w:rPr>
        <w:t xml:space="preserve"> traits in a mate, defines many cultural phenomena. </w:t>
      </w:r>
      <w:r w:rsidR="00AB430E" w:rsidRPr="00994292">
        <w:rPr>
          <w:rFonts w:ascii="Times New Roman" w:hAnsi="Times New Roman" w:cs="Times New Roman"/>
        </w:rPr>
        <w:t>In many ways, our similarities in individual mate</w:t>
      </w:r>
      <w:r w:rsidRPr="00994292">
        <w:rPr>
          <w:rFonts w:ascii="Times New Roman" w:hAnsi="Times New Roman" w:cs="Times New Roman"/>
        </w:rPr>
        <w:t xml:space="preserve"> preference</w:t>
      </w:r>
      <w:r w:rsidR="00AB430E" w:rsidRPr="00994292">
        <w:rPr>
          <w:rFonts w:ascii="Times New Roman" w:hAnsi="Times New Roman" w:cs="Times New Roman"/>
        </w:rPr>
        <w:t xml:space="preserve"> </w:t>
      </w:r>
      <w:r w:rsidRPr="00994292">
        <w:rPr>
          <w:rFonts w:ascii="Times New Roman" w:hAnsi="Times New Roman" w:cs="Times New Roman"/>
        </w:rPr>
        <w:t>shape</w:t>
      </w:r>
      <w:r w:rsidR="00AB430E" w:rsidRPr="00994292">
        <w:rPr>
          <w:rFonts w:ascii="Times New Roman" w:hAnsi="Times New Roman" w:cs="Times New Roman"/>
        </w:rPr>
        <w:t xml:space="preserve"> </w:t>
      </w:r>
      <w:r w:rsidRPr="00994292">
        <w:rPr>
          <w:rFonts w:ascii="Times New Roman" w:hAnsi="Times New Roman" w:cs="Times New Roman"/>
        </w:rPr>
        <w:t xml:space="preserve">our </w:t>
      </w:r>
      <w:r w:rsidR="00AB430E" w:rsidRPr="00994292">
        <w:rPr>
          <w:rFonts w:ascii="Times New Roman" w:hAnsi="Times New Roman" w:cs="Times New Roman"/>
        </w:rPr>
        <w:t xml:space="preserve">social </w:t>
      </w:r>
      <w:r w:rsidRPr="00994292">
        <w:rPr>
          <w:rFonts w:ascii="Times New Roman" w:hAnsi="Times New Roman" w:cs="Times New Roman"/>
        </w:rPr>
        <w:t>environmen</w:t>
      </w:r>
      <w:r w:rsidR="007F4A33" w:rsidRPr="00994292">
        <w:rPr>
          <w:rFonts w:ascii="Times New Roman" w:hAnsi="Times New Roman" w:cs="Times New Roman"/>
        </w:rPr>
        <w:t>t.</w:t>
      </w:r>
      <w:r w:rsidR="00510F4C" w:rsidRPr="00994292">
        <w:rPr>
          <w:rFonts w:ascii="Times New Roman" w:hAnsi="Times New Roman" w:cs="Times New Roman"/>
        </w:rPr>
        <w:t xml:space="preserve"> For example, the literature suggested that men value attractiveness more than women in survey based research paradigms. This specific sex difference was observed by Feinstein (1990)</w:t>
      </w:r>
      <w:r w:rsidR="001D0A1B" w:rsidRPr="00994292">
        <w:rPr>
          <w:rFonts w:ascii="Times New Roman" w:hAnsi="Times New Roman" w:cs="Times New Roman"/>
        </w:rPr>
        <w:t xml:space="preserve"> </w:t>
      </w:r>
      <w:r w:rsidR="00510F4C" w:rsidRPr="00994292">
        <w:rPr>
          <w:rFonts w:ascii="Times New Roman" w:hAnsi="Times New Roman" w:cs="Times New Roman"/>
        </w:rPr>
        <w:t xml:space="preserve">in a meta-analysis of </w:t>
      </w:r>
      <w:r w:rsidR="001D0A1B" w:rsidRPr="00994292">
        <w:rPr>
          <w:rFonts w:ascii="Times New Roman" w:hAnsi="Times New Roman" w:cs="Times New Roman"/>
        </w:rPr>
        <w:t xml:space="preserve">28 </w:t>
      </w:r>
      <w:r w:rsidR="00AB430E" w:rsidRPr="00994292">
        <w:rPr>
          <w:rFonts w:ascii="Times New Roman" w:hAnsi="Times New Roman" w:cs="Times New Roman"/>
        </w:rPr>
        <w:t xml:space="preserve">separate </w:t>
      </w:r>
      <w:r w:rsidR="001D0A1B" w:rsidRPr="00994292">
        <w:rPr>
          <w:rFonts w:ascii="Times New Roman" w:hAnsi="Times New Roman" w:cs="Times New Roman"/>
        </w:rPr>
        <w:t>samples</w:t>
      </w:r>
      <w:r w:rsidR="00510F4C" w:rsidRPr="00994292">
        <w:rPr>
          <w:rFonts w:ascii="Times New Roman" w:hAnsi="Times New Roman" w:cs="Times New Roman"/>
        </w:rPr>
        <w:t xml:space="preserve"> of American females and males. However, Feinstein also found similar differences in personal ads and billboar</w:t>
      </w:r>
      <w:r w:rsidR="00AB430E" w:rsidRPr="00994292">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994292" w:rsidRDefault="00AD007C" w:rsidP="00AD007C">
      <w:pPr>
        <w:spacing w:line="480" w:lineRule="auto"/>
        <w:ind w:firstLine="720"/>
        <w:rPr>
          <w:rFonts w:ascii="Times New Roman" w:hAnsi="Times New Roman" w:cs="Times New Roman"/>
        </w:rPr>
      </w:pPr>
      <w:r w:rsidRPr="00994292">
        <w:rPr>
          <w:rFonts w:ascii="Times New Roman" w:hAnsi="Times New Roman" w:cs="Times New Roman"/>
        </w:rPr>
        <w:t>In a</w:t>
      </w:r>
      <w:r w:rsidR="00D940FC" w:rsidRPr="00994292">
        <w:rPr>
          <w:rFonts w:ascii="Times New Roman" w:hAnsi="Times New Roman" w:cs="Times New Roman"/>
        </w:rPr>
        <w:t xml:space="preserve"> far-reaching </w:t>
      </w:r>
      <w:r w:rsidRPr="00994292">
        <w:rPr>
          <w:rFonts w:ascii="Times New Roman" w:hAnsi="Times New Roman" w:cs="Times New Roman"/>
        </w:rPr>
        <w:t>cross-sectional study, Buss</w:t>
      </w:r>
      <w:r w:rsidR="00FA0C5E" w:rsidRPr="00994292">
        <w:rPr>
          <w:rFonts w:ascii="Times New Roman" w:hAnsi="Times New Roman" w:cs="Times New Roman"/>
        </w:rPr>
        <w:t xml:space="preserve"> (1989)</w:t>
      </w:r>
      <w:r w:rsidRPr="00994292">
        <w:rPr>
          <w:rFonts w:ascii="Times New Roman" w:hAnsi="Times New Roman" w:cs="Times New Roman"/>
        </w:rPr>
        <w:t xml:space="preserve"> examined sex differences in mate preference across 37 samples from 33 distinct cultural paradigms</w:t>
      </w:r>
      <w:r w:rsidR="00D940FC" w:rsidRPr="00994292">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to a potential spouse, and how many children they desired. The final section asked participants to rate 18 characteristics (i.e. sociability, intelligence, chastity) on how important they were in determining a potential romantic partner. </w:t>
      </w:r>
      <w:r w:rsidR="00D940FC" w:rsidRPr="00994292">
        <w:rPr>
          <w:rFonts w:ascii="Times New Roman" w:hAnsi="Times New Roman" w:cs="Times New Roman"/>
        </w:rPr>
        <w:lastRenderedPageBreak/>
        <w:t>Incredibly, Buss found that</w:t>
      </w:r>
      <w:r w:rsidRPr="00994292">
        <w:rPr>
          <w:rFonts w:ascii="Times New Roman" w:hAnsi="Times New Roman" w:cs="Times New Roman"/>
        </w:rPr>
        <w:t xml:space="preserve"> sex differences in mate preference </w:t>
      </w:r>
      <w:r w:rsidR="00D940FC" w:rsidRPr="00994292">
        <w:rPr>
          <w:rFonts w:ascii="Times New Roman" w:hAnsi="Times New Roman" w:cs="Times New Roman"/>
        </w:rPr>
        <w:t xml:space="preserve">were almost entirely homogeneous </w:t>
      </w:r>
      <w:r w:rsidRPr="00994292">
        <w:rPr>
          <w:rFonts w:ascii="Times New Roman" w:hAnsi="Times New Roman" w:cs="Times New Roman"/>
        </w:rPr>
        <w:t xml:space="preserve">across all cultures. </w:t>
      </w:r>
      <w:r w:rsidR="00D940FC" w:rsidRPr="00994292">
        <w:rPr>
          <w:rFonts w:ascii="Times New Roman" w:hAnsi="Times New Roman" w:cs="Times New Roman"/>
        </w:rPr>
        <w:t>Examples included</w:t>
      </w:r>
      <w:r w:rsidRPr="00994292">
        <w:rPr>
          <w:rFonts w:ascii="Times New Roman" w:hAnsi="Times New Roman" w:cs="Times New Roman"/>
        </w:rPr>
        <w:t xml:space="preserve"> higher preference among women for fiscally stable partners</w:t>
      </w:r>
      <w:r w:rsidR="00D940FC" w:rsidRPr="00994292">
        <w:rPr>
          <w:rFonts w:ascii="Times New Roman" w:hAnsi="Times New Roman" w:cs="Times New Roman"/>
        </w:rPr>
        <w:t>,</w:t>
      </w:r>
      <w:r w:rsidRPr="00994292">
        <w:rPr>
          <w:rFonts w:ascii="Times New Roman" w:hAnsi="Times New Roman" w:cs="Times New Roman"/>
        </w:rPr>
        <w:t xml:space="preserve"> and higher preference among men for younger female partners</w:t>
      </w:r>
      <w:r w:rsidR="00D940FC" w:rsidRPr="00994292">
        <w:rPr>
          <w:rFonts w:ascii="Times New Roman" w:hAnsi="Times New Roman" w:cs="Times New Roman"/>
        </w:rPr>
        <w:t>.</w:t>
      </w:r>
    </w:p>
    <w:p w14:paraId="4AF6F6F7" w14:textId="5EBE58FA" w:rsidR="004B1A12" w:rsidRPr="00994292" w:rsidRDefault="00D940FC" w:rsidP="00AD007C">
      <w:pPr>
        <w:spacing w:line="480" w:lineRule="auto"/>
        <w:ind w:firstLine="720"/>
        <w:rPr>
          <w:rFonts w:ascii="Times New Roman" w:hAnsi="Times New Roman" w:cs="Times New Roman"/>
        </w:rPr>
      </w:pPr>
      <w:r w:rsidRPr="00994292">
        <w:rPr>
          <w:rFonts w:ascii="Times New Roman" w:hAnsi="Times New Roman" w:cs="Times New Roman"/>
        </w:rPr>
        <w:t xml:space="preserve">Within the same study, </w:t>
      </w:r>
      <w:r w:rsidR="00AD007C" w:rsidRPr="00994292">
        <w:rPr>
          <w:rFonts w:ascii="Times New Roman" w:hAnsi="Times New Roman" w:cs="Times New Roman"/>
        </w:rPr>
        <w:t>Buss</w:t>
      </w:r>
      <w:r w:rsidRPr="00994292">
        <w:rPr>
          <w:rFonts w:ascii="Times New Roman" w:hAnsi="Times New Roman" w:cs="Times New Roman"/>
        </w:rPr>
        <w:t xml:space="preserve"> (1989)</w:t>
      </w:r>
      <w:r w:rsidR="00AD007C" w:rsidRPr="00994292">
        <w:rPr>
          <w:rFonts w:ascii="Times New Roman" w:hAnsi="Times New Roman" w:cs="Times New Roman"/>
        </w:rPr>
        <w:t xml:space="preserve"> also carefully checked census data from each country to determine how mate preference influenced mate choices. </w:t>
      </w:r>
      <w:r w:rsidRPr="00994292">
        <w:rPr>
          <w:rFonts w:ascii="Times New Roman" w:hAnsi="Times New Roman" w:cs="Times New Roman"/>
        </w:rPr>
        <w:t>As an example, in</w:t>
      </w:r>
      <w:r w:rsidR="00AD007C" w:rsidRPr="00994292">
        <w:rPr>
          <w:rFonts w:ascii="Times New Roman" w:hAnsi="Times New Roman" w:cs="Times New Roman"/>
        </w:rPr>
        <w:t xml:space="preserve"> every culture</w:t>
      </w:r>
      <w:r w:rsidRPr="00994292">
        <w:rPr>
          <w:rFonts w:ascii="Times New Roman" w:hAnsi="Times New Roman" w:cs="Times New Roman"/>
        </w:rPr>
        <w:t xml:space="preserve"> studied</w:t>
      </w:r>
      <w:r w:rsidR="00AD007C" w:rsidRPr="00994292">
        <w:rPr>
          <w:rFonts w:ascii="Times New Roman" w:hAnsi="Times New Roman" w:cs="Times New Roman"/>
        </w:rPr>
        <w:t>, a</w:t>
      </w:r>
      <w:r w:rsidR="00BB05CF" w:rsidRPr="00994292">
        <w:rPr>
          <w:rFonts w:ascii="Times New Roman" w:hAnsi="Times New Roman" w:cs="Times New Roman"/>
        </w:rPr>
        <w:t>n</w:t>
      </w:r>
      <w:r w:rsidR="00AD007C" w:rsidRPr="00994292">
        <w:rPr>
          <w:rFonts w:ascii="Times New Roman" w:hAnsi="Times New Roman" w:cs="Times New Roman"/>
        </w:rPr>
        <w:t xml:space="preserve"> age-gap of approximately </w:t>
      </w:r>
      <w:r w:rsidR="00BB05CF" w:rsidRPr="00994292">
        <w:rPr>
          <w:rFonts w:ascii="Times New Roman" w:hAnsi="Times New Roman" w:cs="Times New Roman"/>
        </w:rPr>
        <w:t xml:space="preserve">three </w:t>
      </w:r>
      <w:r w:rsidR="00AD007C" w:rsidRPr="00994292">
        <w:rPr>
          <w:rFonts w:ascii="Times New Roman" w:hAnsi="Times New Roman" w:cs="Times New Roman"/>
        </w:rPr>
        <w:t>years was found between older men and younger women</w:t>
      </w:r>
      <w:r w:rsidR="006671CB" w:rsidRPr="00994292">
        <w:rPr>
          <w:rFonts w:ascii="Times New Roman" w:hAnsi="Times New Roman" w:cs="Times New Roman"/>
        </w:rPr>
        <w:t xml:space="preserve"> in census data</w:t>
      </w:r>
      <w:r w:rsidR="00BB05CF" w:rsidRPr="00994292">
        <w:rPr>
          <w:rFonts w:ascii="Times New Roman" w:hAnsi="Times New Roman" w:cs="Times New Roman"/>
        </w:rPr>
        <w:t>.</w:t>
      </w:r>
      <w:r w:rsidR="006671CB" w:rsidRPr="00994292">
        <w:rPr>
          <w:rFonts w:ascii="Times New Roman" w:hAnsi="Times New Roman" w:cs="Times New Roman"/>
        </w:rPr>
        <w:t xml:space="preserve"> This dovetailed neatly with the second survey section which assessed participants’ ideal age difference between a potential mate.</w:t>
      </w:r>
      <w:r w:rsidR="00AD007C" w:rsidRPr="00994292">
        <w:rPr>
          <w:rFonts w:ascii="Times New Roman" w:hAnsi="Times New Roman" w:cs="Times New Roman"/>
        </w:rPr>
        <w:t xml:space="preserve"> Yet, age differences are </w:t>
      </w:r>
      <w:r w:rsidR="00F345BA" w:rsidRPr="00994292">
        <w:rPr>
          <w:rFonts w:ascii="Times New Roman" w:hAnsi="Times New Roman" w:cs="Times New Roman"/>
        </w:rPr>
        <w:t xml:space="preserve">easily-measured, </w:t>
      </w:r>
      <w:r w:rsidR="00AD007C" w:rsidRPr="00994292">
        <w:rPr>
          <w:rFonts w:ascii="Times New Roman" w:hAnsi="Times New Roman" w:cs="Times New Roman"/>
        </w:rPr>
        <w:t>external variables. Moreover, as stated by Buss, age differences were the most statistically reliable findings in his</w:t>
      </w:r>
      <w:r w:rsidR="004B1A12" w:rsidRPr="00994292">
        <w:rPr>
          <w:rFonts w:ascii="Times New Roman" w:hAnsi="Times New Roman" w:cs="Times New Roman"/>
        </w:rPr>
        <w:t xml:space="preserve"> study,</w:t>
      </w:r>
      <w:r w:rsidR="006671CB" w:rsidRPr="00994292">
        <w:rPr>
          <w:rFonts w:ascii="Times New Roman" w:hAnsi="Times New Roman" w:cs="Times New Roman"/>
        </w:rPr>
        <w:t xml:space="preserve"> while other </w:t>
      </w:r>
      <w:r w:rsidR="007F4A33" w:rsidRPr="00994292">
        <w:rPr>
          <w:rFonts w:ascii="Times New Roman" w:hAnsi="Times New Roman" w:cs="Times New Roman"/>
        </w:rPr>
        <w:t>variables, such as previous sexual experience, showed weaker effects across different cultures.</w:t>
      </w:r>
    </w:p>
    <w:p w14:paraId="2D0C3086" w14:textId="21507E66" w:rsidR="002B139D" w:rsidRPr="00994292" w:rsidRDefault="00AB430E" w:rsidP="00F345BA">
      <w:pPr>
        <w:spacing w:line="480" w:lineRule="auto"/>
        <w:ind w:firstLine="720"/>
        <w:rPr>
          <w:rFonts w:ascii="Times New Roman" w:hAnsi="Times New Roman" w:cs="Times New Roman"/>
        </w:rPr>
      </w:pPr>
      <w:r w:rsidRPr="00994292">
        <w:rPr>
          <w:rFonts w:ascii="Times New Roman" w:hAnsi="Times New Roman" w:cs="Times New Roman"/>
        </w:rPr>
        <w:t>Buss’s (1989) and Feingold’s (1990) research</w:t>
      </w:r>
      <w:r w:rsidR="00384AE7" w:rsidRPr="00994292">
        <w:rPr>
          <w:rFonts w:ascii="Times New Roman" w:hAnsi="Times New Roman" w:cs="Times New Roman"/>
        </w:rPr>
        <w:t xml:space="preserve"> suggests that </w:t>
      </w:r>
      <w:r w:rsidRPr="00994292">
        <w:rPr>
          <w:rFonts w:ascii="Times New Roman" w:hAnsi="Times New Roman" w:cs="Times New Roman"/>
        </w:rPr>
        <w:t xml:space="preserve">mate preference </w:t>
      </w:r>
      <w:r w:rsidR="00384AE7" w:rsidRPr="00994292">
        <w:rPr>
          <w:rFonts w:ascii="Times New Roman" w:hAnsi="Times New Roman" w:cs="Times New Roman"/>
        </w:rPr>
        <w:t>is a valid</w:t>
      </w:r>
      <w:r w:rsidRPr="00994292">
        <w:rPr>
          <w:rFonts w:ascii="Times New Roman" w:hAnsi="Times New Roman" w:cs="Times New Roman"/>
        </w:rPr>
        <w:t xml:space="preserve"> cognitive construct</w:t>
      </w:r>
      <w:r w:rsidR="00384AE7" w:rsidRPr="00994292">
        <w:rPr>
          <w:rFonts w:ascii="Times New Roman" w:hAnsi="Times New Roman" w:cs="Times New Roman"/>
        </w:rPr>
        <w:t xml:space="preserve"> in multiple cultures and paradigms</w:t>
      </w:r>
      <w:r w:rsidR="004B1A12" w:rsidRPr="00994292">
        <w:rPr>
          <w:rFonts w:ascii="Times New Roman" w:hAnsi="Times New Roman" w:cs="Times New Roman"/>
        </w:rPr>
        <w:t>.</w:t>
      </w:r>
      <w:r w:rsidR="004B1A12" w:rsidRPr="00994292" w:rsidDel="005F373E">
        <w:rPr>
          <w:rFonts w:ascii="Times New Roman" w:hAnsi="Times New Roman" w:cs="Times New Roman"/>
        </w:rPr>
        <w:t xml:space="preserve"> </w:t>
      </w:r>
      <w:r w:rsidRPr="00994292">
        <w:rPr>
          <w:rFonts w:ascii="Times New Roman" w:hAnsi="Times New Roman" w:cs="Times New Roman"/>
        </w:rPr>
        <w:t xml:space="preserve">Moreover, certain sex differences in preference, such as physical attractiveness and age, are apparent in census and environmental data. </w:t>
      </w:r>
      <w:r w:rsidR="00384AE7" w:rsidRPr="00994292">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994292">
        <w:rPr>
          <w:rFonts w:ascii="Times New Roman" w:hAnsi="Times New Roman" w:cs="Times New Roman"/>
        </w:rPr>
        <w:t xml:space="preserve">found </w:t>
      </w:r>
      <w:r w:rsidR="00384AE7" w:rsidRPr="00994292">
        <w:rPr>
          <w:rFonts w:ascii="Times New Roman" w:hAnsi="Times New Roman" w:cs="Times New Roman"/>
        </w:rPr>
        <w:t xml:space="preserve">that </w:t>
      </w:r>
      <w:r w:rsidR="0022635E" w:rsidRPr="00994292">
        <w:rPr>
          <w:rFonts w:ascii="Times New Roman" w:hAnsi="Times New Roman" w:cs="Times New Roman"/>
        </w:rPr>
        <w:t>preference</w:t>
      </w:r>
      <w:r w:rsidR="00296B55" w:rsidRPr="00994292">
        <w:rPr>
          <w:rFonts w:ascii="Times New Roman" w:hAnsi="Times New Roman" w:cs="Times New Roman"/>
        </w:rPr>
        <w:t>s in non-physical traits (i.e.</w:t>
      </w:r>
      <w:r w:rsidR="0076432E" w:rsidRPr="00994292">
        <w:rPr>
          <w:rFonts w:ascii="Times New Roman" w:hAnsi="Times New Roman" w:cs="Times New Roman"/>
        </w:rPr>
        <w:t>,</w:t>
      </w:r>
      <w:r w:rsidR="00296B55" w:rsidRPr="00994292">
        <w:rPr>
          <w:rFonts w:ascii="Times New Roman" w:hAnsi="Times New Roman" w:cs="Times New Roman"/>
        </w:rPr>
        <w:t xml:space="preserve"> humor, intelligence)</w:t>
      </w:r>
      <w:r w:rsidR="00384AE7" w:rsidRPr="00994292">
        <w:rPr>
          <w:rFonts w:ascii="Times New Roman" w:hAnsi="Times New Roman" w:cs="Times New Roman"/>
        </w:rPr>
        <w:t xml:space="preserve"> did not always </w:t>
      </w:r>
      <w:r w:rsidR="0022635E" w:rsidRPr="00994292">
        <w:rPr>
          <w:rFonts w:ascii="Times New Roman" w:hAnsi="Times New Roman" w:cs="Times New Roman"/>
        </w:rPr>
        <w:t xml:space="preserve">correlate with </w:t>
      </w:r>
      <w:r w:rsidR="004B1A12" w:rsidRPr="00994292">
        <w:rPr>
          <w:rFonts w:ascii="Times New Roman" w:hAnsi="Times New Roman" w:cs="Times New Roman"/>
        </w:rPr>
        <w:t xml:space="preserve">concrete </w:t>
      </w:r>
      <w:r w:rsidR="0022635E" w:rsidRPr="00994292">
        <w:rPr>
          <w:rFonts w:ascii="Times New Roman" w:hAnsi="Times New Roman" w:cs="Times New Roman"/>
        </w:rPr>
        <w:t xml:space="preserve">perceptions </w:t>
      </w:r>
      <w:r w:rsidR="004B1A12" w:rsidRPr="00994292">
        <w:rPr>
          <w:rFonts w:ascii="Times New Roman" w:hAnsi="Times New Roman" w:cs="Times New Roman"/>
        </w:rPr>
        <w:t>of current or recent mates</w:t>
      </w:r>
      <w:r w:rsidR="0022635E" w:rsidRPr="00994292">
        <w:rPr>
          <w:rFonts w:ascii="Times New Roman" w:hAnsi="Times New Roman" w:cs="Times New Roman"/>
        </w:rPr>
        <w:t xml:space="preserve">. </w:t>
      </w:r>
      <w:r w:rsidR="00384AE7" w:rsidRPr="00994292">
        <w:rPr>
          <w:rFonts w:ascii="Times New Roman" w:hAnsi="Times New Roman" w:cs="Times New Roman"/>
        </w:rPr>
        <w:t>Their results show how</w:t>
      </w:r>
      <w:r w:rsidR="0022635E" w:rsidRPr="00994292">
        <w:rPr>
          <w:rFonts w:ascii="Times New Roman" w:hAnsi="Times New Roman" w:cs="Times New Roman"/>
        </w:rPr>
        <w:t xml:space="preserve"> </w:t>
      </w:r>
      <w:r w:rsidR="00384AE7" w:rsidRPr="00994292">
        <w:rPr>
          <w:rFonts w:ascii="Times New Roman" w:hAnsi="Times New Roman" w:cs="Times New Roman"/>
        </w:rPr>
        <w:t xml:space="preserve">mate </w:t>
      </w:r>
      <w:r w:rsidR="0022635E" w:rsidRPr="00994292">
        <w:rPr>
          <w:rFonts w:ascii="Times New Roman" w:hAnsi="Times New Roman" w:cs="Times New Roman"/>
        </w:rPr>
        <w:t xml:space="preserve">preference </w:t>
      </w:r>
      <w:r w:rsidR="00384AE7" w:rsidRPr="00994292">
        <w:rPr>
          <w:rFonts w:ascii="Times New Roman" w:hAnsi="Times New Roman" w:cs="Times New Roman"/>
        </w:rPr>
        <w:t xml:space="preserve">may significantly </w:t>
      </w:r>
      <w:r w:rsidR="0022635E" w:rsidRPr="00994292">
        <w:rPr>
          <w:rFonts w:ascii="Times New Roman" w:hAnsi="Times New Roman" w:cs="Times New Roman"/>
        </w:rPr>
        <w:t>differ</w:t>
      </w:r>
      <w:r w:rsidR="00384AE7" w:rsidRPr="00994292">
        <w:rPr>
          <w:rFonts w:ascii="Times New Roman" w:hAnsi="Times New Roman" w:cs="Times New Roman"/>
        </w:rPr>
        <w:t xml:space="preserve"> </w:t>
      </w:r>
      <w:r w:rsidR="00384AE7" w:rsidRPr="00994292">
        <w:rPr>
          <w:rFonts w:ascii="Times New Roman" w:hAnsi="Times New Roman" w:cs="Times New Roman"/>
        </w:rPr>
        <w:lastRenderedPageBreak/>
        <w:t>across sex within a sample without</w:t>
      </w:r>
      <w:r w:rsidR="0022635E" w:rsidRPr="00994292">
        <w:rPr>
          <w:rFonts w:ascii="Times New Roman" w:hAnsi="Times New Roman" w:cs="Times New Roman"/>
        </w:rPr>
        <w:t xml:space="preserve"> necessarily predict</w:t>
      </w:r>
      <w:r w:rsidR="00384AE7" w:rsidRPr="00994292">
        <w:rPr>
          <w:rFonts w:ascii="Times New Roman" w:hAnsi="Times New Roman" w:cs="Times New Roman"/>
        </w:rPr>
        <w:t>ing</w:t>
      </w:r>
      <w:r w:rsidR="00296B55" w:rsidRPr="00994292">
        <w:rPr>
          <w:rFonts w:ascii="Times New Roman" w:hAnsi="Times New Roman" w:cs="Times New Roman"/>
        </w:rPr>
        <w:t xml:space="preserve"> individual</w:t>
      </w:r>
      <w:r w:rsidR="00384AE7" w:rsidRPr="00994292">
        <w:rPr>
          <w:rFonts w:ascii="Times New Roman" w:hAnsi="Times New Roman" w:cs="Times New Roman"/>
        </w:rPr>
        <w:t xml:space="preserve">s’ </w:t>
      </w:r>
      <w:r w:rsidR="00296B55" w:rsidRPr="00994292">
        <w:rPr>
          <w:rFonts w:ascii="Times New Roman" w:hAnsi="Times New Roman" w:cs="Times New Roman"/>
        </w:rPr>
        <w:t>perception</w:t>
      </w:r>
      <w:r w:rsidR="00384AE7" w:rsidRPr="00994292">
        <w:rPr>
          <w:rFonts w:ascii="Times New Roman" w:hAnsi="Times New Roman" w:cs="Times New Roman"/>
        </w:rPr>
        <w:t>s</w:t>
      </w:r>
      <w:r w:rsidR="00296B55" w:rsidRPr="00994292">
        <w:rPr>
          <w:rFonts w:ascii="Times New Roman" w:hAnsi="Times New Roman" w:cs="Times New Roman"/>
        </w:rPr>
        <w:t xml:space="preserve"> of </w:t>
      </w:r>
      <w:r w:rsidR="0022635E" w:rsidRPr="00994292">
        <w:rPr>
          <w:rFonts w:ascii="Times New Roman" w:hAnsi="Times New Roman" w:cs="Times New Roman"/>
        </w:rPr>
        <w:t xml:space="preserve">real-world </w:t>
      </w:r>
      <w:r w:rsidR="00296B55" w:rsidRPr="00994292">
        <w:rPr>
          <w:rFonts w:ascii="Times New Roman" w:hAnsi="Times New Roman" w:cs="Times New Roman"/>
        </w:rPr>
        <w:t xml:space="preserve">romantic partners </w:t>
      </w:r>
      <w:r w:rsidR="00C90863" w:rsidRPr="00994292">
        <w:rPr>
          <w:rFonts w:ascii="Times New Roman" w:hAnsi="Times New Roman" w:cs="Times New Roman"/>
        </w:rPr>
        <w:t>(</w:t>
      </w:r>
      <w:r w:rsidR="006912F8" w:rsidRPr="00994292">
        <w:rPr>
          <w:rFonts w:ascii="Times New Roman" w:hAnsi="Times New Roman" w:cs="Times New Roman"/>
        </w:rPr>
        <w:t xml:space="preserve">Castro et al., </w:t>
      </w:r>
      <w:r w:rsidR="00C90863" w:rsidRPr="00994292">
        <w:rPr>
          <w:rFonts w:ascii="Times New Roman" w:hAnsi="Times New Roman" w:cs="Times New Roman"/>
        </w:rPr>
        <w:t>2012)</w:t>
      </w:r>
      <w:r w:rsidR="0076432E" w:rsidRPr="00994292">
        <w:rPr>
          <w:rFonts w:ascii="Times New Roman" w:hAnsi="Times New Roman" w:cs="Times New Roman"/>
        </w:rPr>
        <w:t>.</w:t>
      </w:r>
    </w:p>
    <w:p w14:paraId="497C0693" w14:textId="4FB5AEF1" w:rsidR="00141768" w:rsidRPr="00994292" w:rsidRDefault="00077383" w:rsidP="006844B4">
      <w:pPr>
        <w:spacing w:line="480" w:lineRule="auto"/>
        <w:ind w:firstLine="720"/>
        <w:rPr>
          <w:rFonts w:ascii="Times New Roman" w:hAnsi="Times New Roman" w:cs="Times New Roman"/>
        </w:rPr>
      </w:pPr>
      <w:r w:rsidRPr="00994292">
        <w:rPr>
          <w:rFonts w:ascii="Times New Roman" w:hAnsi="Times New Roman" w:cs="Times New Roman"/>
        </w:rPr>
        <w:t>Castro</w:t>
      </w:r>
      <w:r w:rsidR="00AB430E" w:rsidRPr="00994292">
        <w:rPr>
          <w:rFonts w:ascii="Times New Roman" w:hAnsi="Times New Roman" w:cs="Times New Roman"/>
        </w:rPr>
        <w:t xml:space="preserve"> et al.’s </w:t>
      </w:r>
      <w:r w:rsidRPr="00994292">
        <w:rPr>
          <w:rFonts w:ascii="Times New Roman" w:hAnsi="Times New Roman" w:cs="Times New Roman"/>
        </w:rPr>
        <w:t>findings highlight</w:t>
      </w:r>
      <w:r w:rsidR="0046492E" w:rsidRPr="00994292">
        <w:rPr>
          <w:rFonts w:ascii="Times New Roman" w:hAnsi="Times New Roman" w:cs="Times New Roman"/>
        </w:rPr>
        <w:t xml:space="preserve"> th</w:t>
      </w:r>
      <w:r w:rsidR="00EB1DDA" w:rsidRPr="00994292">
        <w:rPr>
          <w:rFonts w:ascii="Times New Roman" w:hAnsi="Times New Roman" w:cs="Times New Roman"/>
        </w:rPr>
        <w:t xml:space="preserve">e difference between our abstract romantic preferences and our concrete sexual </w:t>
      </w:r>
      <w:r w:rsidR="00A35B12" w:rsidRPr="00994292">
        <w:rPr>
          <w:rFonts w:ascii="Times New Roman" w:hAnsi="Times New Roman" w:cs="Times New Roman"/>
        </w:rPr>
        <w:t xml:space="preserve">selection </w:t>
      </w:r>
      <w:commentRangeStart w:id="7"/>
      <w:r w:rsidR="00A01196" w:rsidRPr="00994292">
        <w:rPr>
          <w:rFonts w:ascii="Times New Roman" w:hAnsi="Times New Roman" w:cs="Times New Roman"/>
        </w:rPr>
        <w:t>process</w:t>
      </w:r>
      <w:commentRangeEnd w:id="7"/>
      <w:r w:rsidR="00A35B12" w:rsidRPr="00994292">
        <w:rPr>
          <w:rStyle w:val="CommentReference"/>
          <w:rFonts w:ascii="Times New Roman" w:hAnsi="Times New Roman" w:cs="Times New Roman"/>
          <w:sz w:val="24"/>
          <w:szCs w:val="24"/>
        </w:rPr>
        <w:commentReference w:id="7"/>
      </w:r>
      <w:r w:rsidR="00A01196" w:rsidRPr="00994292">
        <w:rPr>
          <w:rFonts w:ascii="Times New Roman" w:hAnsi="Times New Roman" w:cs="Times New Roman"/>
        </w:rPr>
        <w:t xml:space="preserve">. </w:t>
      </w:r>
      <w:r w:rsidR="00A35B12" w:rsidRPr="00994292">
        <w:rPr>
          <w:rFonts w:ascii="Times New Roman" w:hAnsi="Times New Roman" w:cs="Times New Roman"/>
        </w:rPr>
        <w:t>These results imply</w:t>
      </w:r>
      <w:r w:rsidR="00141768" w:rsidRPr="00994292">
        <w:rPr>
          <w:rFonts w:ascii="Times New Roman" w:hAnsi="Times New Roman" w:cs="Times New Roman"/>
        </w:rPr>
        <w:t xml:space="preserve"> that people </w:t>
      </w:r>
      <w:r w:rsidR="00296B55" w:rsidRPr="00994292">
        <w:rPr>
          <w:rFonts w:ascii="Times New Roman" w:hAnsi="Times New Roman" w:cs="Times New Roman"/>
        </w:rPr>
        <w:t xml:space="preserve">often </w:t>
      </w:r>
      <w:r w:rsidR="00141768" w:rsidRPr="00994292">
        <w:rPr>
          <w:rFonts w:ascii="Times New Roman" w:hAnsi="Times New Roman" w:cs="Times New Roman"/>
        </w:rPr>
        <w:t>choose mates which</w:t>
      </w:r>
      <w:r w:rsidR="00296B55" w:rsidRPr="00994292">
        <w:rPr>
          <w:rFonts w:ascii="Times New Roman" w:hAnsi="Times New Roman" w:cs="Times New Roman"/>
        </w:rPr>
        <w:t xml:space="preserve"> do not</w:t>
      </w:r>
      <w:r w:rsidR="00141768" w:rsidRPr="00994292">
        <w:rPr>
          <w:rFonts w:ascii="Times New Roman" w:hAnsi="Times New Roman" w:cs="Times New Roman"/>
        </w:rPr>
        <w:t xml:space="preserve"> fit their</w:t>
      </w:r>
      <w:r w:rsidR="00DC0B46" w:rsidRPr="00994292">
        <w:rPr>
          <w:rFonts w:ascii="Times New Roman" w:hAnsi="Times New Roman" w:cs="Times New Roman"/>
        </w:rPr>
        <w:t xml:space="preserve"> stated</w:t>
      </w:r>
      <w:r w:rsidR="00141768" w:rsidRPr="00994292">
        <w:rPr>
          <w:rFonts w:ascii="Times New Roman" w:hAnsi="Times New Roman" w:cs="Times New Roman"/>
        </w:rPr>
        <w:t xml:space="preserve"> preferences</w:t>
      </w:r>
      <w:r w:rsidR="00296B55" w:rsidRPr="00994292">
        <w:rPr>
          <w:rFonts w:ascii="Times New Roman" w:hAnsi="Times New Roman" w:cs="Times New Roman"/>
        </w:rPr>
        <w:t xml:space="preserve">. </w:t>
      </w:r>
      <w:r w:rsidR="00DC0B46" w:rsidRPr="00994292">
        <w:rPr>
          <w:rFonts w:ascii="Times New Roman" w:hAnsi="Times New Roman" w:cs="Times New Roman"/>
        </w:rPr>
        <w:t>T</w:t>
      </w:r>
      <w:r w:rsidR="00296B55" w:rsidRPr="00994292">
        <w:rPr>
          <w:rFonts w:ascii="Times New Roman" w:hAnsi="Times New Roman" w:cs="Times New Roman"/>
        </w:rPr>
        <w:t xml:space="preserve">his </w:t>
      </w:r>
      <w:r w:rsidR="00DC0B46" w:rsidRPr="00994292">
        <w:rPr>
          <w:rFonts w:ascii="Times New Roman" w:hAnsi="Times New Roman" w:cs="Times New Roman"/>
        </w:rPr>
        <w:t xml:space="preserve">discrepancy </w:t>
      </w:r>
      <w:r w:rsidR="00296B55" w:rsidRPr="00994292">
        <w:rPr>
          <w:rFonts w:ascii="Times New Roman" w:hAnsi="Times New Roman" w:cs="Times New Roman"/>
        </w:rPr>
        <w:t xml:space="preserve">necessitates research into the intricacies of </w:t>
      </w:r>
      <w:r w:rsidR="00F345BA" w:rsidRPr="00994292">
        <w:rPr>
          <w:rFonts w:ascii="Times New Roman" w:hAnsi="Times New Roman" w:cs="Times New Roman"/>
        </w:rPr>
        <w:t>romantic preference</w:t>
      </w:r>
      <w:r w:rsidR="00296B55" w:rsidRPr="00994292">
        <w:rPr>
          <w:rFonts w:ascii="Times New Roman" w:hAnsi="Times New Roman" w:cs="Times New Roman"/>
        </w:rPr>
        <w:t xml:space="preserve"> and its role in</w:t>
      </w:r>
      <w:r w:rsidR="004B5ABF" w:rsidRPr="00994292">
        <w:rPr>
          <w:rFonts w:ascii="Times New Roman" w:hAnsi="Times New Roman" w:cs="Times New Roman"/>
        </w:rPr>
        <w:t xml:space="preserve"> evolutionary psychology</w:t>
      </w:r>
      <w:r w:rsidR="00296B55" w:rsidRPr="00994292">
        <w:rPr>
          <w:rFonts w:ascii="Times New Roman" w:hAnsi="Times New Roman" w:cs="Times New Roman"/>
        </w:rPr>
        <w:t xml:space="preserve"> and human cognition. Of course, while</w:t>
      </w:r>
      <w:r w:rsidR="00141768" w:rsidRPr="00994292">
        <w:rPr>
          <w:rFonts w:ascii="Times New Roman" w:hAnsi="Times New Roman" w:cs="Times New Roman"/>
        </w:rPr>
        <w:t xml:space="preserve"> </w:t>
      </w:r>
      <w:r w:rsidR="00296B55" w:rsidRPr="00994292">
        <w:rPr>
          <w:rFonts w:ascii="Times New Roman" w:hAnsi="Times New Roman" w:cs="Times New Roman"/>
        </w:rPr>
        <w:t xml:space="preserve">an individual’s romantic </w:t>
      </w:r>
      <w:r w:rsidR="00A01196" w:rsidRPr="00994292">
        <w:rPr>
          <w:rFonts w:ascii="Times New Roman" w:hAnsi="Times New Roman" w:cs="Times New Roman"/>
        </w:rPr>
        <w:t>preferenc</w:t>
      </w:r>
      <w:r w:rsidR="00296B55" w:rsidRPr="00994292">
        <w:rPr>
          <w:rFonts w:ascii="Times New Roman" w:hAnsi="Times New Roman" w:cs="Times New Roman"/>
        </w:rPr>
        <w:t xml:space="preserve">es may </w:t>
      </w:r>
      <w:r w:rsidR="004B5ABF" w:rsidRPr="00994292">
        <w:rPr>
          <w:rFonts w:ascii="Times New Roman" w:hAnsi="Times New Roman" w:cs="Times New Roman"/>
        </w:rPr>
        <w:t>fail</w:t>
      </w:r>
      <w:r w:rsidR="00296B55" w:rsidRPr="00994292">
        <w:rPr>
          <w:rFonts w:ascii="Times New Roman" w:hAnsi="Times New Roman" w:cs="Times New Roman"/>
        </w:rPr>
        <w:t xml:space="preserve"> </w:t>
      </w:r>
      <w:r w:rsidR="004B5ABF" w:rsidRPr="00994292">
        <w:rPr>
          <w:rFonts w:ascii="Times New Roman" w:hAnsi="Times New Roman" w:cs="Times New Roman"/>
        </w:rPr>
        <w:t>to</w:t>
      </w:r>
      <w:r w:rsidR="00F345BA" w:rsidRPr="00994292">
        <w:rPr>
          <w:rFonts w:ascii="Times New Roman" w:hAnsi="Times New Roman" w:cs="Times New Roman"/>
        </w:rPr>
        <w:t xml:space="preserve"> </w:t>
      </w:r>
      <w:r w:rsidR="006844B4" w:rsidRPr="00994292">
        <w:rPr>
          <w:rFonts w:ascii="Times New Roman" w:hAnsi="Times New Roman" w:cs="Times New Roman"/>
        </w:rPr>
        <w:t xml:space="preserve">predict </w:t>
      </w:r>
      <w:r w:rsidR="00296B55" w:rsidRPr="00994292">
        <w:rPr>
          <w:rFonts w:ascii="Times New Roman" w:hAnsi="Times New Roman" w:cs="Times New Roman"/>
        </w:rPr>
        <w:t>their</w:t>
      </w:r>
      <w:r w:rsidR="006844B4" w:rsidRPr="00994292">
        <w:rPr>
          <w:rFonts w:ascii="Times New Roman" w:hAnsi="Times New Roman" w:cs="Times New Roman"/>
        </w:rPr>
        <w:t xml:space="preserve"> </w:t>
      </w:r>
      <w:r w:rsidR="00296B55" w:rsidRPr="00994292">
        <w:rPr>
          <w:rFonts w:ascii="Times New Roman" w:hAnsi="Times New Roman" w:cs="Times New Roman"/>
        </w:rPr>
        <w:t>mate choices, certain</w:t>
      </w:r>
      <w:r w:rsidR="004B5ABF" w:rsidRPr="00994292">
        <w:rPr>
          <w:rFonts w:ascii="Times New Roman" w:hAnsi="Times New Roman" w:cs="Times New Roman"/>
        </w:rPr>
        <w:t xml:space="preserve"> social phenomena can be explained as a function of </w:t>
      </w:r>
      <w:r w:rsidR="00296B55" w:rsidRPr="00994292">
        <w:rPr>
          <w:rFonts w:ascii="Times New Roman" w:hAnsi="Times New Roman" w:cs="Times New Roman"/>
        </w:rPr>
        <w:t>observed gender differences in romantic preference.</w:t>
      </w:r>
    </w:p>
    <w:p w14:paraId="2C809098" w14:textId="3AA47E21" w:rsidR="004B5ABF" w:rsidRPr="00994292" w:rsidRDefault="00FA7CA2" w:rsidP="00947397">
      <w:pPr>
        <w:spacing w:line="480" w:lineRule="auto"/>
        <w:ind w:firstLine="720"/>
        <w:rPr>
          <w:rFonts w:ascii="Times New Roman" w:hAnsi="Times New Roman" w:cs="Times New Roman"/>
        </w:rPr>
      </w:pPr>
      <w:r w:rsidRPr="00994292">
        <w:rPr>
          <w:rFonts w:ascii="Times New Roman" w:hAnsi="Times New Roman" w:cs="Times New Roman"/>
        </w:rPr>
        <w:t>As an example,</w:t>
      </w:r>
      <w:r w:rsidR="004B5ABF" w:rsidRPr="00994292">
        <w:rPr>
          <w:rFonts w:ascii="Times New Roman" w:hAnsi="Times New Roman" w:cs="Times New Roman"/>
        </w:rPr>
        <w:t xml:space="preserve"> </w:t>
      </w:r>
      <w:r w:rsidR="00947397" w:rsidRPr="00994292">
        <w:rPr>
          <w:rFonts w:ascii="Times New Roman" w:hAnsi="Times New Roman" w:cs="Times New Roman"/>
        </w:rPr>
        <w:t>Feingold</w:t>
      </w:r>
      <w:r w:rsidR="00DC0B46" w:rsidRPr="00994292">
        <w:rPr>
          <w:rFonts w:ascii="Times New Roman" w:hAnsi="Times New Roman" w:cs="Times New Roman"/>
        </w:rPr>
        <w:t>’s</w:t>
      </w:r>
      <w:r w:rsidR="004B5ABF" w:rsidRPr="00994292">
        <w:rPr>
          <w:rFonts w:ascii="Times New Roman" w:hAnsi="Times New Roman" w:cs="Times New Roman"/>
        </w:rPr>
        <w:t xml:space="preserve"> (1990) </w:t>
      </w:r>
      <w:r w:rsidR="005D388F" w:rsidRPr="00994292">
        <w:rPr>
          <w:rFonts w:ascii="Times New Roman" w:hAnsi="Times New Roman" w:cs="Times New Roman"/>
        </w:rPr>
        <w:t>meta-analysis</w:t>
      </w:r>
      <w:r w:rsidR="00DC0B46" w:rsidRPr="00994292">
        <w:rPr>
          <w:rFonts w:ascii="Times New Roman" w:hAnsi="Times New Roman" w:cs="Times New Roman"/>
        </w:rPr>
        <w:t xml:space="preserve"> explored the types</w:t>
      </w:r>
      <w:r w:rsidR="005D388F" w:rsidRPr="00994292">
        <w:rPr>
          <w:rFonts w:ascii="Times New Roman" w:hAnsi="Times New Roman" w:cs="Times New Roman"/>
        </w:rPr>
        <w:t xml:space="preserve"> </w:t>
      </w:r>
      <w:r w:rsidR="0074147E" w:rsidRPr="00994292">
        <w:rPr>
          <w:rFonts w:ascii="Times New Roman" w:hAnsi="Times New Roman" w:cs="Times New Roman"/>
        </w:rPr>
        <w:t>of empirical methodologies used to study</w:t>
      </w:r>
      <w:r w:rsidR="005D388F" w:rsidRPr="00994292">
        <w:rPr>
          <w:rFonts w:ascii="Times New Roman" w:hAnsi="Times New Roman" w:cs="Times New Roman"/>
        </w:rPr>
        <w:t xml:space="preserve"> romant</w:t>
      </w:r>
      <w:r w:rsidR="006854EB" w:rsidRPr="00994292">
        <w:rPr>
          <w:rFonts w:ascii="Times New Roman" w:hAnsi="Times New Roman" w:cs="Times New Roman"/>
        </w:rPr>
        <w:t>ic preference</w:t>
      </w:r>
      <w:r w:rsidR="0074147E" w:rsidRPr="00994292">
        <w:rPr>
          <w:rFonts w:ascii="Times New Roman" w:hAnsi="Times New Roman" w:cs="Times New Roman"/>
        </w:rPr>
        <w:t xml:space="preserve"> and mate choice. He also compared this meta-data with </w:t>
      </w:r>
      <w:r w:rsidR="006854EB" w:rsidRPr="00994292">
        <w:rPr>
          <w:rFonts w:ascii="Times New Roman" w:hAnsi="Times New Roman" w:cs="Times New Roman"/>
        </w:rPr>
        <w:t>linguistic analyses of advertisements and billboards</w:t>
      </w:r>
      <w:r w:rsidR="0074147E" w:rsidRPr="00994292">
        <w:rPr>
          <w:rFonts w:ascii="Times New Roman" w:hAnsi="Times New Roman" w:cs="Times New Roman"/>
        </w:rPr>
        <w:t xml:space="preserve"> targeted towards men or women specifically</w:t>
      </w:r>
      <w:r w:rsidR="006854EB" w:rsidRPr="00994292">
        <w:rPr>
          <w:rFonts w:ascii="Times New Roman" w:hAnsi="Times New Roman" w:cs="Times New Roman"/>
        </w:rPr>
        <w:t xml:space="preserve">. Interestingly, he </w:t>
      </w:r>
      <w:r w:rsidR="00A22212" w:rsidRPr="00994292">
        <w:rPr>
          <w:rFonts w:ascii="Times New Roman" w:hAnsi="Times New Roman" w:cs="Times New Roman"/>
        </w:rPr>
        <w:t xml:space="preserve">noted that </w:t>
      </w:r>
      <w:r w:rsidR="004B5ABF" w:rsidRPr="00994292">
        <w:rPr>
          <w:rFonts w:ascii="Times New Roman" w:hAnsi="Times New Roman" w:cs="Times New Roman"/>
        </w:rPr>
        <w:t>adv</w:t>
      </w:r>
      <w:r w:rsidR="00A22212" w:rsidRPr="00994292">
        <w:rPr>
          <w:rFonts w:ascii="Times New Roman" w:hAnsi="Times New Roman" w:cs="Times New Roman"/>
        </w:rPr>
        <w:t>ertisements targeting men focus on</w:t>
      </w:r>
      <w:r w:rsidR="004B5ABF" w:rsidRPr="00994292">
        <w:rPr>
          <w:rFonts w:ascii="Times New Roman" w:hAnsi="Times New Roman" w:cs="Times New Roman"/>
        </w:rPr>
        <w:t xml:space="preserve"> attractive</w:t>
      </w:r>
      <w:r w:rsidR="00A22212" w:rsidRPr="00994292">
        <w:rPr>
          <w:rFonts w:ascii="Times New Roman" w:hAnsi="Times New Roman" w:cs="Times New Roman"/>
        </w:rPr>
        <w:t xml:space="preserve"> female</w:t>
      </w:r>
      <w:r w:rsidR="004B5ABF" w:rsidRPr="00994292">
        <w:rPr>
          <w:rFonts w:ascii="Times New Roman" w:hAnsi="Times New Roman" w:cs="Times New Roman"/>
        </w:rPr>
        <w:t xml:space="preserve"> partner</w:t>
      </w:r>
      <w:r w:rsidR="00A22212" w:rsidRPr="00994292">
        <w:rPr>
          <w:rFonts w:ascii="Times New Roman" w:hAnsi="Times New Roman" w:cs="Times New Roman"/>
        </w:rPr>
        <w:t>s more than advertisements for women</w:t>
      </w:r>
      <w:r w:rsidR="006854EB" w:rsidRPr="00994292">
        <w:rPr>
          <w:rFonts w:ascii="Times New Roman" w:hAnsi="Times New Roman" w:cs="Times New Roman"/>
        </w:rPr>
        <w:t xml:space="preserve">, a </w:t>
      </w:r>
      <w:r w:rsidR="0074147E" w:rsidRPr="00994292">
        <w:rPr>
          <w:rFonts w:ascii="Times New Roman" w:hAnsi="Times New Roman" w:cs="Times New Roman"/>
        </w:rPr>
        <w:t>conclusion</w:t>
      </w:r>
      <w:r w:rsidR="006854EB" w:rsidRPr="00994292">
        <w:rPr>
          <w:rFonts w:ascii="Times New Roman" w:hAnsi="Times New Roman" w:cs="Times New Roman"/>
        </w:rPr>
        <w:t xml:space="preserve"> that mirrored Buss’ </w:t>
      </w:r>
      <w:r w:rsidR="00DC0B46" w:rsidRPr="00994292">
        <w:rPr>
          <w:rFonts w:ascii="Times New Roman" w:hAnsi="Times New Roman" w:cs="Times New Roman"/>
        </w:rPr>
        <w:t xml:space="preserve">(1989) </w:t>
      </w:r>
      <w:r w:rsidR="006854EB" w:rsidRPr="00994292">
        <w:rPr>
          <w:rFonts w:ascii="Times New Roman" w:hAnsi="Times New Roman" w:cs="Times New Roman"/>
        </w:rPr>
        <w:t xml:space="preserve">findings </w:t>
      </w:r>
      <w:r w:rsidR="0074147E" w:rsidRPr="00994292">
        <w:rPr>
          <w:rFonts w:ascii="Times New Roman" w:hAnsi="Times New Roman" w:cs="Times New Roman"/>
        </w:rPr>
        <w:t xml:space="preserve">and </w:t>
      </w:r>
      <w:r w:rsidR="006854EB" w:rsidRPr="00994292">
        <w:rPr>
          <w:rFonts w:ascii="Times New Roman" w:hAnsi="Times New Roman" w:cs="Times New Roman"/>
        </w:rPr>
        <w:t>meta-data collected from survey-based research in romantic preference</w:t>
      </w:r>
      <w:r w:rsidR="00A22212" w:rsidRPr="00994292">
        <w:rPr>
          <w:rFonts w:ascii="Times New Roman" w:hAnsi="Times New Roman" w:cs="Times New Roman"/>
        </w:rPr>
        <w:t xml:space="preserve">. </w:t>
      </w:r>
      <w:r w:rsidR="0074147E" w:rsidRPr="00994292">
        <w:rPr>
          <w:rFonts w:ascii="Times New Roman" w:hAnsi="Times New Roman" w:cs="Times New Roman"/>
        </w:rPr>
        <w:t>That</w:t>
      </w:r>
      <w:r w:rsidR="006854EB" w:rsidRPr="00994292">
        <w:rPr>
          <w:rFonts w:ascii="Times New Roman" w:hAnsi="Times New Roman" w:cs="Times New Roman"/>
        </w:rPr>
        <w:t xml:space="preserve"> advertisements dovetail with observed research </w:t>
      </w:r>
      <w:r w:rsidR="0074147E" w:rsidRPr="00994292">
        <w:rPr>
          <w:rFonts w:ascii="Times New Roman" w:hAnsi="Times New Roman" w:cs="Times New Roman"/>
        </w:rPr>
        <w:t>shows</w:t>
      </w:r>
      <w:r w:rsidR="004B5ABF" w:rsidRPr="00994292">
        <w:rPr>
          <w:rFonts w:ascii="Times New Roman" w:hAnsi="Times New Roman" w:cs="Times New Roman"/>
        </w:rPr>
        <w:t xml:space="preserve"> </w:t>
      </w:r>
      <w:r w:rsidR="006854EB" w:rsidRPr="00994292">
        <w:rPr>
          <w:rFonts w:ascii="Times New Roman" w:hAnsi="Times New Roman" w:cs="Times New Roman"/>
        </w:rPr>
        <w:t>the</w:t>
      </w:r>
      <w:r w:rsidR="0074147E" w:rsidRPr="00994292">
        <w:rPr>
          <w:rFonts w:ascii="Times New Roman" w:hAnsi="Times New Roman" w:cs="Times New Roman"/>
        </w:rPr>
        <w:t xml:space="preserve"> direct</w:t>
      </w:r>
      <w:r w:rsidR="006854EB" w:rsidRPr="00994292">
        <w:rPr>
          <w:rFonts w:ascii="Times New Roman" w:hAnsi="Times New Roman" w:cs="Times New Roman"/>
        </w:rPr>
        <w:t xml:space="preserve"> </w:t>
      </w:r>
      <w:r w:rsidR="0074147E" w:rsidRPr="00994292">
        <w:rPr>
          <w:rFonts w:ascii="Times New Roman" w:hAnsi="Times New Roman" w:cs="Times New Roman"/>
        </w:rPr>
        <w:t>applicability of</w:t>
      </w:r>
      <w:r w:rsidR="006854EB" w:rsidRPr="00994292">
        <w:rPr>
          <w:rFonts w:ascii="Times New Roman" w:hAnsi="Times New Roman" w:cs="Times New Roman"/>
        </w:rPr>
        <w:t xml:space="preserve"> empirical research in romantic preference</w:t>
      </w:r>
      <w:r w:rsidR="004B5ABF" w:rsidRPr="00994292">
        <w:rPr>
          <w:rFonts w:ascii="Times New Roman" w:hAnsi="Times New Roman" w:cs="Times New Roman"/>
        </w:rPr>
        <w:t>.</w:t>
      </w:r>
      <w:r w:rsidR="0074147E" w:rsidRPr="00994292">
        <w:rPr>
          <w:rFonts w:ascii="Times New Roman" w:hAnsi="Times New Roman" w:cs="Times New Roman"/>
        </w:rPr>
        <w:t xml:space="preserve"> It also reveals</w:t>
      </w:r>
      <w:r w:rsidR="004B5ABF" w:rsidRPr="00994292">
        <w:rPr>
          <w:rFonts w:ascii="Times New Roman" w:hAnsi="Times New Roman" w:cs="Times New Roman"/>
        </w:rPr>
        <w:t xml:space="preserve"> the </w:t>
      </w:r>
      <w:r w:rsidR="0074147E" w:rsidRPr="00994292">
        <w:rPr>
          <w:rFonts w:ascii="Times New Roman" w:hAnsi="Times New Roman" w:cs="Times New Roman"/>
        </w:rPr>
        <w:t xml:space="preserve">influence of romantic preference in </w:t>
      </w:r>
      <w:r w:rsidR="004B5ABF" w:rsidRPr="00994292">
        <w:rPr>
          <w:rFonts w:ascii="Times New Roman" w:hAnsi="Times New Roman" w:cs="Times New Roman"/>
        </w:rPr>
        <w:t>shaping ou</w:t>
      </w:r>
      <w:r w:rsidR="006854EB" w:rsidRPr="00994292">
        <w:rPr>
          <w:rFonts w:ascii="Times New Roman" w:hAnsi="Times New Roman" w:cs="Times New Roman"/>
        </w:rPr>
        <w:t>r understanding of desirabil</w:t>
      </w:r>
      <w:r w:rsidR="0074147E" w:rsidRPr="00994292">
        <w:rPr>
          <w:rFonts w:ascii="Times New Roman" w:hAnsi="Times New Roman" w:cs="Times New Roman"/>
        </w:rPr>
        <w:t>ity across two distinct genders.</w:t>
      </w:r>
    </w:p>
    <w:p w14:paraId="5D614443" w14:textId="3F2EE4B4" w:rsidR="00141768" w:rsidRPr="00994292" w:rsidRDefault="003D030B" w:rsidP="006844B4">
      <w:pPr>
        <w:spacing w:line="480" w:lineRule="auto"/>
        <w:ind w:firstLine="720"/>
        <w:rPr>
          <w:rFonts w:ascii="Times New Roman" w:hAnsi="Times New Roman" w:cs="Times New Roman"/>
        </w:rPr>
      </w:pPr>
      <w:r w:rsidRPr="00994292">
        <w:rPr>
          <w:rFonts w:ascii="Times New Roman" w:hAnsi="Times New Roman" w:cs="Times New Roman"/>
        </w:rPr>
        <w:t xml:space="preserve">Of course, that </w:t>
      </w:r>
      <w:r w:rsidR="007219D2" w:rsidRPr="00994292">
        <w:rPr>
          <w:rFonts w:ascii="Times New Roman" w:hAnsi="Times New Roman" w:cs="Times New Roman"/>
        </w:rPr>
        <w:t xml:space="preserve">romantic preference influences society suggests </w:t>
      </w:r>
      <w:r w:rsidRPr="00994292">
        <w:rPr>
          <w:rFonts w:ascii="Times New Roman" w:hAnsi="Times New Roman" w:cs="Times New Roman"/>
        </w:rPr>
        <w:t xml:space="preserve">it </w:t>
      </w:r>
      <w:r w:rsidR="00F75729" w:rsidRPr="00994292">
        <w:rPr>
          <w:rFonts w:ascii="Times New Roman" w:hAnsi="Times New Roman" w:cs="Times New Roman"/>
        </w:rPr>
        <w:t xml:space="preserve">also </w:t>
      </w:r>
      <w:r w:rsidR="007219D2" w:rsidRPr="00994292">
        <w:rPr>
          <w:rFonts w:ascii="Times New Roman" w:hAnsi="Times New Roman" w:cs="Times New Roman"/>
        </w:rPr>
        <w:t>motivate</w:t>
      </w:r>
      <w:r w:rsidRPr="00994292">
        <w:rPr>
          <w:rFonts w:ascii="Times New Roman" w:hAnsi="Times New Roman" w:cs="Times New Roman"/>
        </w:rPr>
        <w:t xml:space="preserve">s </w:t>
      </w:r>
      <w:r w:rsidR="007219D2" w:rsidRPr="00994292">
        <w:rPr>
          <w:rFonts w:ascii="Times New Roman" w:hAnsi="Times New Roman" w:cs="Times New Roman"/>
        </w:rPr>
        <w:t>individuals and influence</w:t>
      </w:r>
      <w:r w:rsidRPr="00994292">
        <w:rPr>
          <w:rFonts w:ascii="Times New Roman" w:hAnsi="Times New Roman" w:cs="Times New Roman"/>
        </w:rPr>
        <w:t>s</w:t>
      </w:r>
      <w:r w:rsidR="007219D2" w:rsidRPr="00994292">
        <w:rPr>
          <w:rFonts w:ascii="Times New Roman" w:hAnsi="Times New Roman" w:cs="Times New Roman"/>
        </w:rPr>
        <w:t xml:space="preserve"> their actions. </w:t>
      </w:r>
      <w:r w:rsidR="006844B4" w:rsidRPr="00994292">
        <w:rPr>
          <w:rFonts w:ascii="Times New Roman" w:hAnsi="Times New Roman" w:cs="Times New Roman"/>
        </w:rPr>
        <w:t xml:space="preserve"> </w:t>
      </w:r>
      <w:r w:rsidR="003E4EB4" w:rsidRPr="00994292">
        <w:rPr>
          <w:rFonts w:ascii="Times New Roman" w:hAnsi="Times New Roman" w:cs="Times New Roman"/>
        </w:rPr>
        <w:t>Botwin</w:t>
      </w:r>
      <w:r w:rsidR="007219D2" w:rsidRPr="00994292">
        <w:rPr>
          <w:rFonts w:ascii="Times New Roman" w:hAnsi="Times New Roman" w:cs="Times New Roman"/>
        </w:rPr>
        <w:t xml:space="preserve">, </w:t>
      </w:r>
      <w:commentRangeStart w:id="8"/>
      <w:commentRangeStart w:id="9"/>
      <w:r w:rsidR="007219D2" w:rsidRPr="00994292">
        <w:rPr>
          <w:rFonts w:ascii="Times New Roman" w:hAnsi="Times New Roman" w:cs="Times New Roman"/>
        </w:rPr>
        <w:t>Buss</w:t>
      </w:r>
      <w:commentRangeEnd w:id="8"/>
      <w:r w:rsidR="00766D9D" w:rsidRPr="00994292">
        <w:rPr>
          <w:rStyle w:val="CommentReference"/>
          <w:rFonts w:ascii="Times New Roman" w:hAnsi="Times New Roman" w:cs="Times New Roman"/>
          <w:sz w:val="24"/>
          <w:szCs w:val="24"/>
        </w:rPr>
        <w:commentReference w:id="8"/>
      </w:r>
      <w:commentRangeEnd w:id="9"/>
      <w:r w:rsidR="001F1970">
        <w:rPr>
          <w:rStyle w:val="CommentReference"/>
        </w:rPr>
        <w:commentReference w:id="9"/>
      </w:r>
      <w:r w:rsidR="00766D9D" w:rsidRPr="00994292">
        <w:rPr>
          <w:rFonts w:ascii="Times New Roman" w:hAnsi="Times New Roman" w:cs="Times New Roman"/>
        </w:rPr>
        <w:t>,</w:t>
      </w:r>
      <w:r w:rsidR="007219D2" w:rsidRPr="00994292">
        <w:rPr>
          <w:rFonts w:ascii="Times New Roman" w:hAnsi="Times New Roman" w:cs="Times New Roman"/>
        </w:rPr>
        <w:t xml:space="preserve"> and Shackelford</w:t>
      </w:r>
      <w:r w:rsidR="003E1A48" w:rsidRPr="00994292">
        <w:rPr>
          <w:rFonts w:ascii="Times New Roman" w:hAnsi="Times New Roman" w:cs="Times New Roman"/>
        </w:rPr>
        <w:t xml:space="preserve"> </w:t>
      </w:r>
      <w:r w:rsidR="003E1A48" w:rsidRPr="00994292">
        <w:rPr>
          <w:rFonts w:ascii="Times New Roman" w:hAnsi="Times New Roman" w:cs="Times New Roman"/>
        </w:rPr>
        <w:lastRenderedPageBreak/>
        <w:t>(1997)</w:t>
      </w:r>
      <w:r w:rsidR="007219D2" w:rsidRPr="00994292">
        <w:rPr>
          <w:rFonts w:ascii="Times New Roman" w:hAnsi="Times New Roman" w:cs="Times New Roman"/>
        </w:rPr>
        <w:t xml:space="preserve"> </w:t>
      </w:r>
      <w:r w:rsidR="003E4EB4" w:rsidRPr="00994292">
        <w:rPr>
          <w:rFonts w:ascii="Times New Roman" w:hAnsi="Times New Roman" w:cs="Times New Roman"/>
        </w:rPr>
        <w:t xml:space="preserve">found that </w:t>
      </w:r>
      <w:r w:rsidR="00471E6C" w:rsidRPr="00994292">
        <w:rPr>
          <w:rFonts w:ascii="Times New Roman" w:hAnsi="Times New Roman" w:cs="Times New Roman"/>
        </w:rPr>
        <w:t>individuals from both sexes prefer romantic</w:t>
      </w:r>
      <w:r w:rsidR="003E4EB4" w:rsidRPr="00994292">
        <w:rPr>
          <w:rFonts w:ascii="Times New Roman" w:hAnsi="Times New Roman" w:cs="Times New Roman"/>
        </w:rPr>
        <w:t xml:space="preserve"> partners whose perso</w:t>
      </w:r>
      <w:r w:rsidR="006844B4" w:rsidRPr="00994292">
        <w:rPr>
          <w:rFonts w:ascii="Times New Roman" w:hAnsi="Times New Roman" w:cs="Times New Roman"/>
        </w:rPr>
        <w:t xml:space="preserve">nality traits mirror their own. </w:t>
      </w:r>
      <w:r w:rsidR="00766D9D" w:rsidRPr="00994292">
        <w:rPr>
          <w:rFonts w:ascii="Times New Roman" w:hAnsi="Times New Roman" w:cs="Times New Roman"/>
        </w:rPr>
        <w:t>L</w:t>
      </w:r>
      <w:r w:rsidR="006844B4" w:rsidRPr="00994292">
        <w:rPr>
          <w:rFonts w:ascii="Times New Roman" w:hAnsi="Times New Roman" w:cs="Times New Roman"/>
        </w:rPr>
        <w:t>ong-term partners were likely to exhibit similar personal</w:t>
      </w:r>
      <w:r w:rsidR="00141768" w:rsidRPr="00994292">
        <w:rPr>
          <w:rFonts w:ascii="Times New Roman" w:hAnsi="Times New Roman" w:cs="Times New Roman"/>
        </w:rPr>
        <w:t>ity traits</w:t>
      </w:r>
      <w:r w:rsidR="00F75729" w:rsidRPr="00994292">
        <w:rPr>
          <w:rFonts w:ascii="Times New Roman" w:hAnsi="Times New Roman" w:cs="Times New Roman"/>
        </w:rPr>
        <w:t>, showing a distinct connection between personality preferences in romantic partners and successful long-term romantic relationships</w:t>
      </w:r>
      <w:r w:rsidR="006844B4" w:rsidRPr="00994292">
        <w:rPr>
          <w:rFonts w:ascii="Times New Roman" w:hAnsi="Times New Roman" w:cs="Times New Roman"/>
        </w:rPr>
        <w:t xml:space="preserve">. </w:t>
      </w:r>
      <w:r w:rsidR="00F75729" w:rsidRPr="00994292">
        <w:rPr>
          <w:rFonts w:ascii="Times New Roman" w:hAnsi="Times New Roman" w:cs="Times New Roman"/>
        </w:rPr>
        <w:t xml:space="preserve">Even more, among all </w:t>
      </w:r>
      <w:r w:rsidR="00340380" w:rsidRPr="00994292">
        <w:rPr>
          <w:rFonts w:ascii="Times New Roman" w:hAnsi="Times New Roman" w:cs="Times New Roman"/>
        </w:rPr>
        <w:t xml:space="preserve">participants, </w:t>
      </w:r>
      <w:commentRangeStart w:id="10"/>
      <w:commentRangeStart w:id="11"/>
      <w:r w:rsidR="00340380" w:rsidRPr="00994292">
        <w:rPr>
          <w:rFonts w:ascii="Times New Roman" w:hAnsi="Times New Roman" w:cs="Times New Roman"/>
        </w:rPr>
        <w:t>Botwin</w:t>
      </w:r>
      <w:commentRangeEnd w:id="10"/>
      <w:r w:rsidR="00766D9D" w:rsidRPr="00994292">
        <w:rPr>
          <w:rStyle w:val="CommentReference"/>
          <w:rFonts w:ascii="Times New Roman" w:hAnsi="Times New Roman" w:cs="Times New Roman"/>
          <w:sz w:val="24"/>
          <w:szCs w:val="24"/>
        </w:rPr>
        <w:commentReference w:id="10"/>
      </w:r>
      <w:commentRangeEnd w:id="11"/>
      <w:r w:rsidR="001F1970">
        <w:rPr>
          <w:rStyle w:val="CommentReference"/>
        </w:rPr>
        <w:commentReference w:id="11"/>
      </w:r>
      <w:r w:rsidR="005F544F" w:rsidRPr="00994292">
        <w:rPr>
          <w:rFonts w:ascii="Times New Roman" w:hAnsi="Times New Roman" w:cs="Times New Roman"/>
        </w:rPr>
        <w:t xml:space="preserve"> et al. </w:t>
      </w:r>
      <w:r w:rsidR="003E1A48" w:rsidRPr="00994292">
        <w:rPr>
          <w:rFonts w:ascii="Times New Roman" w:hAnsi="Times New Roman" w:cs="Times New Roman"/>
        </w:rPr>
        <w:t xml:space="preserve">(1997) </w:t>
      </w:r>
      <w:r w:rsidR="00F75729" w:rsidRPr="00994292">
        <w:rPr>
          <w:rFonts w:ascii="Times New Roman" w:hAnsi="Times New Roman" w:cs="Times New Roman"/>
        </w:rPr>
        <w:t>found</w:t>
      </w:r>
      <w:r w:rsidR="003E4EB4" w:rsidRPr="00994292">
        <w:rPr>
          <w:rFonts w:ascii="Times New Roman" w:hAnsi="Times New Roman" w:cs="Times New Roman"/>
        </w:rPr>
        <w:t xml:space="preserve"> </w:t>
      </w:r>
      <w:r w:rsidR="006844B4" w:rsidRPr="00994292">
        <w:rPr>
          <w:rFonts w:ascii="Times New Roman" w:hAnsi="Times New Roman" w:cs="Times New Roman"/>
        </w:rPr>
        <w:t xml:space="preserve">that certain </w:t>
      </w:r>
      <w:r w:rsidR="00F75729" w:rsidRPr="00994292">
        <w:rPr>
          <w:rFonts w:ascii="Times New Roman" w:hAnsi="Times New Roman" w:cs="Times New Roman"/>
        </w:rPr>
        <w:t xml:space="preserve">personality </w:t>
      </w:r>
      <w:r w:rsidR="006844B4" w:rsidRPr="00994292">
        <w:rPr>
          <w:rFonts w:ascii="Times New Roman" w:hAnsi="Times New Roman" w:cs="Times New Roman"/>
        </w:rPr>
        <w:t>traits</w:t>
      </w:r>
      <w:r w:rsidR="001F1970">
        <w:rPr>
          <w:rFonts w:ascii="Times New Roman" w:hAnsi="Times New Roman" w:cs="Times New Roman"/>
        </w:rPr>
        <w:t xml:space="preserve"> </w:t>
      </w:r>
      <w:r w:rsidR="006844B4" w:rsidRPr="00994292">
        <w:rPr>
          <w:rFonts w:ascii="Times New Roman" w:hAnsi="Times New Roman" w:cs="Times New Roman"/>
        </w:rPr>
        <w:t xml:space="preserve">were unappealing. </w:t>
      </w:r>
      <w:r w:rsidR="003E4EB4" w:rsidRPr="00994292">
        <w:rPr>
          <w:rFonts w:ascii="Times New Roman" w:hAnsi="Times New Roman" w:cs="Times New Roman"/>
        </w:rPr>
        <w:t xml:space="preserve">These included </w:t>
      </w:r>
      <w:r w:rsidR="001F1970">
        <w:rPr>
          <w:rFonts w:ascii="Times New Roman" w:hAnsi="Times New Roman" w:cs="Times New Roman"/>
        </w:rPr>
        <w:t>low agreeableness</w:t>
      </w:r>
      <w:r w:rsidR="003E4EB4" w:rsidRPr="00994292">
        <w:rPr>
          <w:rFonts w:ascii="Times New Roman" w:hAnsi="Times New Roman" w:cs="Times New Roman"/>
        </w:rPr>
        <w:t xml:space="preserve">, </w:t>
      </w:r>
      <w:r w:rsidR="00990158">
        <w:rPr>
          <w:rFonts w:ascii="Times New Roman" w:hAnsi="Times New Roman" w:cs="Times New Roman"/>
        </w:rPr>
        <w:t xml:space="preserve">low </w:t>
      </w:r>
      <w:r w:rsidR="003E4EB4" w:rsidRPr="00994292">
        <w:rPr>
          <w:rFonts w:ascii="Times New Roman" w:hAnsi="Times New Roman" w:cs="Times New Roman"/>
        </w:rPr>
        <w:t xml:space="preserve">emotional </w:t>
      </w:r>
      <w:r w:rsidR="00990158">
        <w:rPr>
          <w:rFonts w:ascii="Times New Roman" w:hAnsi="Times New Roman" w:cs="Times New Roman"/>
        </w:rPr>
        <w:t>stability</w:t>
      </w:r>
      <w:r w:rsidR="00766D9D" w:rsidRPr="00994292">
        <w:rPr>
          <w:rFonts w:ascii="Times New Roman" w:hAnsi="Times New Roman" w:cs="Times New Roman"/>
        </w:rPr>
        <w:t>,</w:t>
      </w:r>
      <w:r w:rsidR="003E4EB4" w:rsidRPr="00994292">
        <w:rPr>
          <w:rFonts w:ascii="Times New Roman" w:hAnsi="Times New Roman" w:cs="Times New Roman"/>
        </w:rPr>
        <w:t xml:space="preserve"> and </w:t>
      </w:r>
      <w:r w:rsidR="001E7DED" w:rsidRPr="00994292">
        <w:rPr>
          <w:rFonts w:ascii="Times New Roman" w:hAnsi="Times New Roman" w:cs="Times New Roman"/>
        </w:rPr>
        <w:t>non-equal</w:t>
      </w:r>
      <w:r w:rsidR="003E1A48" w:rsidRPr="00994292">
        <w:rPr>
          <w:rFonts w:ascii="Times New Roman" w:hAnsi="Times New Roman" w:cs="Times New Roman"/>
        </w:rPr>
        <w:t xml:space="preserve"> o</w:t>
      </w:r>
      <w:commentRangeStart w:id="12"/>
      <w:r w:rsidR="00471E6C" w:rsidRPr="00994292">
        <w:rPr>
          <w:rFonts w:ascii="Times New Roman" w:hAnsi="Times New Roman" w:cs="Times New Roman"/>
        </w:rPr>
        <w:t>penne</w:t>
      </w:r>
      <w:r w:rsidR="001E7DED" w:rsidRPr="00994292">
        <w:rPr>
          <w:rFonts w:ascii="Times New Roman" w:hAnsi="Times New Roman" w:cs="Times New Roman"/>
        </w:rPr>
        <w:t>ss</w:t>
      </w:r>
      <w:commentRangeEnd w:id="12"/>
      <w:r w:rsidR="00766D9D" w:rsidRPr="00994292">
        <w:rPr>
          <w:rStyle w:val="CommentReference"/>
          <w:rFonts w:ascii="Times New Roman" w:hAnsi="Times New Roman" w:cs="Times New Roman"/>
          <w:sz w:val="24"/>
          <w:szCs w:val="24"/>
        </w:rPr>
        <w:commentReference w:id="12"/>
      </w:r>
      <w:r w:rsidR="00340380" w:rsidRPr="00994292">
        <w:rPr>
          <w:rFonts w:ascii="Times New Roman" w:hAnsi="Times New Roman" w:cs="Times New Roman"/>
        </w:rPr>
        <w:t xml:space="preserve"> </w:t>
      </w:r>
      <w:r w:rsidR="00990158">
        <w:rPr>
          <w:rFonts w:ascii="Times New Roman" w:hAnsi="Times New Roman" w:cs="Times New Roman"/>
        </w:rPr>
        <w:t xml:space="preserve">to experience </w:t>
      </w:r>
      <w:r w:rsidR="001E7DED" w:rsidRPr="00994292">
        <w:rPr>
          <w:rFonts w:ascii="Times New Roman" w:hAnsi="Times New Roman" w:cs="Times New Roman"/>
        </w:rPr>
        <w:t xml:space="preserve">between </w:t>
      </w:r>
      <w:commentRangeStart w:id="13"/>
      <w:r w:rsidR="001E7DED" w:rsidRPr="00994292">
        <w:rPr>
          <w:rFonts w:ascii="Times New Roman" w:hAnsi="Times New Roman" w:cs="Times New Roman"/>
        </w:rPr>
        <w:t>partners</w:t>
      </w:r>
      <w:commentRangeEnd w:id="13"/>
      <w:r w:rsidR="00D17D5A" w:rsidRPr="00994292">
        <w:rPr>
          <w:rStyle w:val="CommentReference"/>
          <w:rFonts w:ascii="Times New Roman" w:hAnsi="Times New Roman" w:cs="Times New Roman"/>
          <w:sz w:val="24"/>
          <w:szCs w:val="24"/>
        </w:rPr>
        <w:commentReference w:id="13"/>
      </w:r>
      <w:r w:rsidR="00990158">
        <w:rPr>
          <w:rFonts w:ascii="Times New Roman" w:hAnsi="Times New Roman" w:cs="Times New Roman"/>
        </w:rPr>
        <w:t xml:space="preserve">. Here, low agreeableness is defined as hostility or wariness towards others; low emotional stability is defined as a tendency to experience negative emotions quickly; and openness to experience is defined as creativity and willingness to enter unfamiliar situations. These are as defined in the Five Factor Model (see McCrae and John [1992]).  </w:t>
      </w:r>
      <w:r w:rsidR="003E1A48" w:rsidRPr="00994292">
        <w:rPr>
          <w:rFonts w:ascii="Times New Roman" w:hAnsi="Times New Roman" w:cs="Times New Roman"/>
        </w:rPr>
        <w:t>In relationships which had lasted longer than a year, personality</w:t>
      </w:r>
      <w:r w:rsidR="00F75729" w:rsidRPr="00994292">
        <w:rPr>
          <w:rFonts w:ascii="Times New Roman" w:hAnsi="Times New Roman" w:cs="Times New Roman"/>
        </w:rPr>
        <w:t xml:space="preserve"> differences</w:t>
      </w:r>
      <w:r w:rsidR="003E1A48" w:rsidRPr="00994292">
        <w:rPr>
          <w:rFonts w:ascii="Times New Roman" w:hAnsi="Times New Roman" w:cs="Times New Roman"/>
        </w:rPr>
        <w:t xml:space="preserve"> were even stronger predictors of dissatisfaction (Botwin et al., 1997)</w:t>
      </w:r>
      <w:r w:rsidR="00D17D5A" w:rsidRPr="00994292">
        <w:rPr>
          <w:rFonts w:ascii="Times New Roman" w:hAnsi="Times New Roman" w:cs="Times New Roman"/>
        </w:rPr>
        <w:t>.</w:t>
      </w:r>
    </w:p>
    <w:p w14:paraId="13D02B29" w14:textId="5E8BBA53" w:rsidR="00471E6C" w:rsidRPr="00994292" w:rsidRDefault="000656F6" w:rsidP="006844B4">
      <w:pPr>
        <w:spacing w:line="480" w:lineRule="auto"/>
        <w:ind w:firstLine="720"/>
        <w:rPr>
          <w:rFonts w:ascii="Times New Roman" w:hAnsi="Times New Roman" w:cs="Times New Roman"/>
        </w:rPr>
      </w:pPr>
      <w:r w:rsidRPr="00994292">
        <w:rPr>
          <w:rFonts w:ascii="Times New Roman" w:hAnsi="Times New Roman" w:cs="Times New Roman"/>
        </w:rPr>
        <w:t>Botwi</w:t>
      </w:r>
      <w:r w:rsidR="003E1A48" w:rsidRPr="00994292">
        <w:rPr>
          <w:rFonts w:ascii="Times New Roman" w:hAnsi="Times New Roman" w:cs="Times New Roman"/>
        </w:rPr>
        <w:t>n</w:t>
      </w:r>
      <w:r w:rsidR="00F75729" w:rsidRPr="00994292">
        <w:rPr>
          <w:rFonts w:ascii="Times New Roman" w:hAnsi="Times New Roman" w:cs="Times New Roman"/>
        </w:rPr>
        <w:t xml:space="preserve"> et al.</w:t>
      </w:r>
      <w:r w:rsidR="003E1A48" w:rsidRPr="00994292">
        <w:rPr>
          <w:rFonts w:ascii="Times New Roman" w:hAnsi="Times New Roman" w:cs="Times New Roman"/>
        </w:rPr>
        <w:t xml:space="preserve">’s </w:t>
      </w:r>
      <w:r w:rsidR="00084850" w:rsidRPr="00994292">
        <w:rPr>
          <w:rFonts w:ascii="Times New Roman" w:hAnsi="Times New Roman" w:cs="Times New Roman"/>
        </w:rPr>
        <w:t>(</w:t>
      </w:r>
      <w:r w:rsidR="00F75729" w:rsidRPr="00994292">
        <w:rPr>
          <w:rFonts w:ascii="Times New Roman" w:hAnsi="Times New Roman" w:cs="Times New Roman"/>
        </w:rPr>
        <w:t>1997</w:t>
      </w:r>
      <w:r w:rsidR="00084850" w:rsidRPr="00994292">
        <w:rPr>
          <w:rFonts w:ascii="Times New Roman" w:hAnsi="Times New Roman" w:cs="Times New Roman"/>
        </w:rPr>
        <w:t xml:space="preserve">) </w:t>
      </w:r>
      <w:r w:rsidR="00471E6C" w:rsidRPr="00994292">
        <w:rPr>
          <w:rFonts w:ascii="Times New Roman" w:hAnsi="Times New Roman" w:cs="Times New Roman"/>
        </w:rPr>
        <w:t xml:space="preserve">results </w:t>
      </w:r>
      <w:r w:rsidR="000A0013" w:rsidRPr="00994292">
        <w:rPr>
          <w:rFonts w:ascii="Times New Roman" w:hAnsi="Times New Roman" w:cs="Times New Roman"/>
        </w:rPr>
        <w:t>suggest a relationship between mate</w:t>
      </w:r>
      <w:r w:rsidR="00471E6C" w:rsidRPr="00994292">
        <w:rPr>
          <w:rFonts w:ascii="Times New Roman" w:hAnsi="Times New Roman" w:cs="Times New Roman"/>
        </w:rPr>
        <w:t xml:space="preserve"> preference a</w:t>
      </w:r>
      <w:r w:rsidR="002E1D39" w:rsidRPr="00994292">
        <w:rPr>
          <w:rFonts w:ascii="Times New Roman" w:hAnsi="Times New Roman" w:cs="Times New Roman"/>
        </w:rPr>
        <w:t xml:space="preserve">nd </w:t>
      </w:r>
      <w:r w:rsidR="00F75729" w:rsidRPr="00994292">
        <w:rPr>
          <w:rFonts w:ascii="Times New Roman" w:hAnsi="Times New Roman" w:cs="Times New Roman"/>
        </w:rPr>
        <w:t>mate choice</w:t>
      </w:r>
      <w:r w:rsidR="00B32E7B" w:rsidRPr="00994292">
        <w:rPr>
          <w:rFonts w:ascii="Times New Roman" w:hAnsi="Times New Roman" w:cs="Times New Roman"/>
        </w:rPr>
        <w:t xml:space="preserve"> which</w:t>
      </w:r>
      <w:r w:rsidR="007011D9" w:rsidRPr="00994292">
        <w:rPr>
          <w:rFonts w:ascii="Times New Roman" w:hAnsi="Times New Roman" w:cs="Times New Roman"/>
        </w:rPr>
        <w:t xml:space="preserve"> is consistent across several </w:t>
      </w:r>
      <w:r w:rsidR="00F75729" w:rsidRPr="00994292">
        <w:rPr>
          <w:rFonts w:ascii="Times New Roman" w:hAnsi="Times New Roman" w:cs="Times New Roman"/>
        </w:rPr>
        <w:t>physical and personality traits</w:t>
      </w:r>
      <w:r w:rsidR="002E1D39" w:rsidRPr="00994292">
        <w:rPr>
          <w:rFonts w:ascii="Times New Roman" w:hAnsi="Times New Roman" w:cs="Times New Roman"/>
        </w:rPr>
        <w:t xml:space="preserve">. </w:t>
      </w:r>
      <w:r w:rsidR="00F75729" w:rsidRPr="00994292">
        <w:rPr>
          <w:rFonts w:ascii="Times New Roman" w:hAnsi="Times New Roman" w:cs="Times New Roman"/>
        </w:rPr>
        <w:t xml:space="preserve">In observed concrete mate choices, similar personality scores are strong indicators of relational satisfaction. Yet, personality is </w:t>
      </w:r>
      <w:r w:rsidR="00471E6C" w:rsidRPr="00994292">
        <w:rPr>
          <w:rFonts w:ascii="Times New Roman" w:hAnsi="Times New Roman" w:cs="Times New Roman"/>
        </w:rPr>
        <w:t xml:space="preserve">a factor which </w:t>
      </w:r>
      <w:commentRangeStart w:id="14"/>
      <w:commentRangeStart w:id="15"/>
      <w:r w:rsidR="00471E6C" w:rsidRPr="00994292">
        <w:rPr>
          <w:rFonts w:ascii="Times New Roman" w:hAnsi="Times New Roman" w:cs="Times New Roman"/>
        </w:rPr>
        <w:t>Castro</w:t>
      </w:r>
      <w:commentRangeEnd w:id="14"/>
      <w:r w:rsidR="00077E60" w:rsidRPr="00994292">
        <w:rPr>
          <w:rStyle w:val="CommentReference"/>
          <w:rFonts w:ascii="Times New Roman" w:hAnsi="Times New Roman" w:cs="Times New Roman"/>
          <w:sz w:val="24"/>
          <w:szCs w:val="24"/>
        </w:rPr>
        <w:commentReference w:id="14"/>
      </w:r>
      <w:commentRangeEnd w:id="15"/>
      <w:r w:rsidR="006F03F5">
        <w:rPr>
          <w:rStyle w:val="CommentReference"/>
        </w:rPr>
        <w:commentReference w:id="15"/>
      </w:r>
      <w:r w:rsidR="007011D9" w:rsidRPr="00994292">
        <w:rPr>
          <w:rFonts w:ascii="Times New Roman" w:hAnsi="Times New Roman" w:cs="Times New Roman"/>
        </w:rPr>
        <w:t xml:space="preserve"> et al.</w:t>
      </w:r>
      <w:r w:rsidR="00084850" w:rsidRPr="00994292">
        <w:rPr>
          <w:rFonts w:ascii="Times New Roman" w:hAnsi="Times New Roman" w:cs="Times New Roman"/>
        </w:rPr>
        <w:t xml:space="preserve"> (</w:t>
      </w:r>
      <w:r w:rsidR="00F75729" w:rsidRPr="00994292">
        <w:rPr>
          <w:rFonts w:ascii="Times New Roman" w:hAnsi="Times New Roman" w:cs="Times New Roman"/>
        </w:rPr>
        <w:t>2012</w:t>
      </w:r>
      <w:r w:rsidR="00084850" w:rsidRPr="00994292">
        <w:rPr>
          <w:rFonts w:ascii="Times New Roman" w:hAnsi="Times New Roman" w:cs="Times New Roman"/>
        </w:rPr>
        <w:t>)</w:t>
      </w:r>
      <w:r w:rsidR="00471E6C" w:rsidRPr="00994292">
        <w:rPr>
          <w:rFonts w:ascii="Times New Roman" w:hAnsi="Times New Roman" w:cs="Times New Roman"/>
        </w:rPr>
        <w:t xml:space="preserve"> </w:t>
      </w:r>
      <w:r w:rsidR="00D805C7" w:rsidRPr="00994292">
        <w:rPr>
          <w:rFonts w:ascii="Times New Roman" w:hAnsi="Times New Roman" w:cs="Times New Roman"/>
        </w:rPr>
        <w:t xml:space="preserve">suggests </w:t>
      </w:r>
      <w:r w:rsidR="00471E6C" w:rsidRPr="00994292">
        <w:rPr>
          <w:rFonts w:ascii="Times New Roman" w:hAnsi="Times New Roman" w:cs="Times New Roman"/>
        </w:rPr>
        <w:t xml:space="preserve">plays a lesser role in </w:t>
      </w:r>
      <w:r w:rsidRPr="00994292">
        <w:rPr>
          <w:rFonts w:ascii="Times New Roman" w:hAnsi="Times New Roman" w:cs="Times New Roman"/>
        </w:rPr>
        <w:t xml:space="preserve">abstract </w:t>
      </w:r>
      <w:r w:rsidR="002E1D39" w:rsidRPr="00994292">
        <w:rPr>
          <w:rFonts w:ascii="Times New Roman" w:hAnsi="Times New Roman" w:cs="Times New Roman"/>
        </w:rPr>
        <w:t>romantic preference</w:t>
      </w:r>
      <w:r w:rsidR="00471E6C" w:rsidRPr="00994292">
        <w:rPr>
          <w:rFonts w:ascii="Times New Roman" w:hAnsi="Times New Roman" w:cs="Times New Roman"/>
        </w:rPr>
        <w:t>, espe</w:t>
      </w:r>
      <w:r w:rsidRPr="00994292">
        <w:rPr>
          <w:rFonts w:ascii="Times New Roman" w:hAnsi="Times New Roman" w:cs="Times New Roman"/>
        </w:rPr>
        <w:t>cially among male</w:t>
      </w:r>
      <w:r w:rsidR="00F75729" w:rsidRPr="00994292">
        <w:rPr>
          <w:rFonts w:ascii="Times New Roman" w:hAnsi="Times New Roman" w:cs="Times New Roman"/>
        </w:rPr>
        <w:t>s</w:t>
      </w:r>
      <w:r w:rsidR="002E1D39" w:rsidRPr="00994292">
        <w:rPr>
          <w:rFonts w:ascii="Times New Roman" w:hAnsi="Times New Roman" w:cs="Times New Roman"/>
        </w:rPr>
        <w:t>. Back</w:t>
      </w:r>
      <w:r w:rsidR="00914510" w:rsidRPr="00994292">
        <w:rPr>
          <w:rFonts w:ascii="Times New Roman" w:hAnsi="Times New Roman" w:cs="Times New Roman"/>
        </w:rPr>
        <w:t xml:space="preserve">, Penke, Schmukle, and Asendorpf (2011) </w:t>
      </w:r>
      <w:r w:rsidR="002E1D39" w:rsidRPr="00994292">
        <w:rPr>
          <w:rFonts w:ascii="Times New Roman" w:hAnsi="Times New Roman" w:cs="Times New Roman"/>
        </w:rPr>
        <w:t>also observed that, in short-term socio</w:t>
      </w:r>
      <w:r w:rsidR="00453CBD" w:rsidRPr="00994292">
        <w:rPr>
          <w:rFonts w:ascii="Times New Roman" w:hAnsi="Times New Roman" w:cs="Times New Roman"/>
        </w:rPr>
        <w:t>-</w:t>
      </w:r>
      <w:r w:rsidR="002E1D39" w:rsidRPr="00994292">
        <w:rPr>
          <w:rFonts w:ascii="Times New Roman" w:hAnsi="Times New Roman" w:cs="Times New Roman"/>
        </w:rPr>
        <w:t>sexual interactions (i.e.</w:t>
      </w:r>
      <w:r w:rsidR="0029242A" w:rsidRPr="00994292">
        <w:rPr>
          <w:rFonts w:ascii="Times New Roman" w:hAnsi="Times New Roman" w:cs="Times New Roman"/>
        </w:rPr>
        <w:t>,</w:t>
      </w:r>
      <w:r w:rsidR="002E1D39" w:rsidRPr="00994292">
        <w:rPr>
          <w:rFonts w:ascii="Times New Roman" w:hAnsi="Times New Roman" w:cs="Times New Roman"/>
        </w:rPr>
        <w:t xml:space="preserve"> speed dating scenarios), </w:t>
      </w:r>
      <w:r w:rsidR="003A4222" w:rsidRPr="00994292">
        <w:rPr>
          <w:rFonts w:ascii="Times New Roman" w:hAnsi="Times New Roman" w:cs="Times New Roman"/>
        </w:rPr>
        <w:t xml:space="preserve">an individual’s </w:t>
      </w:r>
      <w:r w:rsidR="00914510" w:rsidRPr="00994292">
        <w:rPr>
          <w:rFonts w:ascii="Times New Roman" w:hAnsi="Times New Roman" w:cs="Times New Roman"/>
        </w:rPr>
        <w:t>a</w:t>
      </w:r>
      <w:r w:rsidR="00541885" w:rsidRPr="00994292">
        <w:rPr>
          <w:rFonts w:ascii="Times New Roman" w:hAnsi="Times New Roman" w:cs="Times New Roman"/>
        </w:rPr>
        <w:t>greeableness</w:t>
      </w:r>
      <w:r w:rsidR="0029242A" w:rsidRPr="00994292">
        <w:rPr>
          <w:rStyle w:val="CommentReference"/>
          <w:rFonts w:ascii="Times New Roman" w:hAnsi="Times New Roman" w:cs="Times New Roman"/>
          <w:sz w:val="24"/>
          <w:szCs w:val="24"/>
        </w:rPr>
        <w:commentReference w:id="16"/>
      </w:r>
      <w:r w:rsidR="006F03F5">
        <w:rPr>
          <w:rStyle w:val="CommentReference"/>
        </w:rPr>
        <w:commentReference w:id="17"/>
      </w:r>
      <w:r w:rsidR="002E1D39" w:rsidRPr="00994292">
        <w:rPr>
          <w:rFonts w:ascii="Times New Roman" w:hAnsi="Times New Roman" w:cs="Times New Roman"/>
        </w:rPr>
        <w:t xml:space="preserve"> not only predicted desirability but also </w:t>
      </w:r>
      <w:r w:rsidR="002E1D39" w:rsidRPr="00994292">
        <w:rPr>
          <w:rFonts w:ascii="Times New Roman" w:hAnsi="Times New Roman" w:cs="Times New Roman"/>
        </w:rPr>
        <w:lastRenderedPageBreak/>
        <w:t xml:space="preserve">significantly correlated with participants’ ability to predict their desirability among </w:t>
      </w:r>
      <w:r w:rsidR="00DA4F8B" w:rsidRPr="00994292">
        <w:rPr>
          <w:rFonts w:ascii="Times New Roman" w:hAnsi="Times New Roman" w:cs="Times New Roman"/>
        </w:rPr>
        <w:t>fellow</w:t>
      </w:r>
      <w:r w:rsidR="002E1D39" w:rsidRPr="00994292">
        <w:rPr>
          <w:rFonts w:ascii="Times New Roman" w:hAnsi="Times New Roman" w:cs="Times New Roman"/>
        </w:rPr>
        <w:t xml:space="preserve"> participants. </w:t>
      </w:r>
    </w:p>
    <w:p w14:paraId="6F21EEA7" w14:textId="6EACE784" w:rsidR="00B667F0" w:rsidRPr="00994292" w:rsidRDefault="00B667F0" w:rsidP="00914510">
      <w:pPr>
        <w:spacing w:line="480" w:lineRule="auto"/>
        <w:ind w:firstLine="720"/>
        <w:rPr>
          <w:rFonts w:ascii="Times New Roman" w:hAnsi="Times New Roman" w:cs="Times New Roman"/>
        </w:rPr>
      </w:pPr>
      <w:r w:rsidRPr="00994292">
        <w:rPr>
          <w:rFonts w:ascii="Times New Roman" w:hAnsi="Times New Roman" w:cs="Times New Roman"/>
        </w:rPr>
        <w:t>This study ex</w:t>
      </w:r>
      <w:r w:rsidR="00C01AE5" w:rsidRPr="00994292">
        <w:rPr>
          <w:rFonts w:ascii="Times New Roman" w:hAnsi="Times New Roman" w:cs="Times New Roman"/>
        </w:rPr>
        <w:t>amined</w:t>
      </w:r>
      <w:r w:rsidR="00914510" w:rsidRPr="00994292">
        <w:rPr>
          <w:rFonts w:ascii="Times New Roman" w:hAnsi="Times New Roman" w:cs="Times New Roman"/>
        </w:rPr>
        <w:t xml:space="preserve"> the effect of personality differences on mate preference among males and females.</w:t>
      </w:r>
      <w:r w:rsidR="00C01AE5" w:rsidRPr="00994292">
        <w:rPr>
          <w:rFonts w:ascii="Times New Roman" w:hAnsi="Times New Roman" w:cs="Times New Roman"/>
        </w:rPr>
        <w:t xml:space="preserve"> </w:t>
      </w:r>
      <w:r w:rsidR="00914510" w:rsidRPr="00994292">
        <w:rPr>
          <w:rFonts w:ascii="Times New Roman" w:hAnsi="Times New Roman" w:cs="Times New Roman"/>
        </w:rPr>
        <w:t xml:space="preserve">However, unlike previously mentioned research, we measured </w:t>
      </w:r>
      <w:r w:rsidR="00C01AE5" w:rsidRPr="00994292">
        <w:rPr>
          <w:rFonts w:ascii="Times New Roman" w:hAnsi="Times New Roman" w:cs="Times New Roman"/>
        </w:rPr>
        <w:t xml:space="preserve">participants’ </w:t>
      </w:r>
      <w:r w:rsidR="00914510" w:rsidRPr="00994292">
        <w:rPr>
          <w:rFonts w:ascii="Times New Roman" w:hAnsi="Times New Roman" w:cs="Times New Roman"/>
        </w:rPr>
        <w:t>mate</w:t>
      </w:r>
      <w:r w:rsidR="00C01AE5" w:rsidRPr="00994292">
        <w:rPr>
          <w:rFonts w:ascii="Times New Roman" w:hAnsi="Times New Roman" w:cs="Times New Roman"/>
        </w:rPr>
        <w:t xml:space="preserve"> preference</w:t>
      </w:r>
      <w:r w:rsidR="00914510" w:rsidRPr="00994292">
        <w:rPr>
          <w:rFonts w:ascii="Times New Roman" w:hAnsi="Times New Roman" w:cs="Times New Roman"/>
        </w:rPr>
        <w:t xml:space="preserve"> through written responses to a prompt</w:t>
      </w:r>
      <w:r w:rsidR="00C01AE5" w:rsidRPr="00994292">
        <w:rPr>
          <w:rFonts w:ascii="Times New Roman" w:hAnsi="Times New Roman" w:cs="Times New Roman"/>
        </w:rPr>
        <w:t xml:space="preserve">. </w:t>
      </w:r>
      <w:r w:rsidR="009C305E" w:rsidRPr="00994292">
        <w:rPr>
          <w:rFonts w:ascii="Times New Roman" w:hAnsi="Times New Roman" w:cs="Times New Roman"/>
        </w:rPr>
        <w:t xml:space="preserve">We hypothesized that, like previous non-linguistic research, similarity in participants’ personality scores would predict </w:t>
      </w:r>
      <w:r w:rsidR="00914510" w:rsidRPr="00994292">
        <w:rPr>
          <w:rFonts w:ascii="Times New Roman" w:hAnsi="Times New Roman" w:cs="Times New Roman"/>
        </w:rPr>
        <w:t>mate preference</w:t>
      </w:r>
      <w:r w:rsidR="009C305E" w:rsidRPr="00994292">
        <w:rPr>
          <w:rFonts w:ascii="Times New Roman" w:hAnsi="Times New Roman" w:cs="Times New Roman"/>
        </w:rPr>
        <w:t xml:space="preserve"> </w:t>
      </w:r>
      <w:r w:rsidR="00914510" w:rsidRPr="00994292">
        <w:rPr>
          <w:rFonts w:ascii="Times New Roman" w:hAnsi="Times New Roman" w:cs="Times New Roman"/>
        </w:rPr>
        <w:t xml:space="preserve">as recorded through responses to </w:t>
      </w:r>
      <w:commentRangeStart w:id="18"/>
      <w:commentRangeStart w:id="19"/>
      <w:commentRangeStart w:id="20"/>
      <w:r w:rsidR="009C305E" w:rsidRPr="00994292">
        <w:rPr>
          <w:rFonts w:ascii="Times New Roman" w:hAnsi="Times New Roman" w:cs="Times New Roman"/>
        </w:rPr>
        <w:t>a written prompt</w:t>
      </w:r>
      <w:commentRangeEnd w:id="18"/>
      <w:r w:rsidR="00B8770F" w:rsidRPr="00994292">
        <w:rPr>
          <w:rStyle w:val="CommentReference"/>
          <w:rFonts w:ascii="Times New Roman" w:hAnsi="Times New Roman" w:cs="Times New Roman"/>
          <w:sz w:val="24"/>
          <w:szCs w:val="24"/>
        </w:rPr>
        <w:commentReference w:id="18"/>
      </w:r>
      <w:commentRangeEnd w:id="19"/>
      <w:r w:rsidR="0029242A" w:rsidRPr="00994292">
        <w:rPr>
          <w:rStyle w:val="CommentReference"/>
          <w:rFonts w:ascii="Times New Roman" w:hAnsi="Times New Roman" w:cs="Times New Roman"/>
          <w:sz w:val="24"/>
          <w:szCs w:val="24"/>
        </w:rPr>
        <w:commentReference w:id="19"/>
      </w:r>
      <w:commentRangeEnd w:id="20"/>
      <w:r w:rsidR="006F03F5">
        <w:rPr>
          <w:rStyle w:val="CommentReference"/>
        </w:rPr>
        <w:commentReference w:id="20"/>
      </w:r>
      <w:r w:rsidR="009C305E" w:rsidRPr="00994292">
        <w:rPr>
          <w:rFonts w:ascii="Times New Roman" w:hAnsi="Times New Roman" w:cs="Times New Roman"/>
        </w:rPr>
        <w:t>.</w:t>
      </w:r>
      <w:r w:rsidR="00914510" w:rsidRPr="00994292">
        <w:rPr>
          <w:rFonts w:ascii="Times New Roman" w:hAnsi="Times New Roman" w:cs="Times New Roman"/>
        </w:rPr>
        <w:t xml:space="preserve"> </w:t>
      </w:r>
      <w:r w:rsidR="002C5429" w:rsidRPr="00994292">
        <w:rPr>
          <w:rFonts w:ascii="Times New Roman" w:hAnsi="Times New Roman" w:cs="Times New Roman"/>
        </w:rPr>
        <w:t>To</w:t>
      </w:r>
      <w:r w:rsidR="00914510" w:rsidRPr="00994292">
        <w:rPr>
          <w:rFonts w:ascii="Times New Roman" w:hAnsi="Times New Roman" w:cs="Times New Roman"/>
        </w:rPr>
        <w:t xml:space="preserve"> incorporate linguistic </w:t>
      </w:r>
      <w:r w:rsidR="008711E9" w:rsidRPr="00994292">
        <w:rPr>
          <w:rFonts w:ascii="Times New Roman" w:hAnsi="Times New Roman" w:cs="Times New Roman"/>
        </w:rPr>
        <w:t>data</w:t>
      </w:r>
      <w:r w:rsidR="00914510" w:rsidRPr="00994292">
        <w:rPr>
          <w:rFonts w:ascii="Times New Roman" w:hAnsi="Times New Roman" w:cs="Times New Roman"/>
        </w:rPr>
        <w:t>, we utilized</w:t>
      </w:r>
      <w:r w:rsidR="008711E9" w:rsidRPr="00994292">
        <w:rPr>
          <w:rFonts w:ascii="Times New Roman" w:hAnsi="Times New Roman" w:cs="Times New Roman"/>
        </w:rPr>
        <w:t xml:space="preserve"> Latent Semantic Analysis (LSA)</w:t>
      </w:r>
      <w:r w:rsidR="00914510" w:rsidRPr="00994292">
        <w:rPr>
          <w:rFonts w:ascii="Times New Roman" w:hAnsi="Times New Roman" w:cs="Times New Roman"/>
        </w:rPr>
        <w:t>, an algebraic technique which converts word frequency and co-occurrence into thematic cosines, which behave like correlations</w:t>
      </w:r>
      <w:del w:id="21" w:author="Buchanan, Erin M" w:date="2018-05-08T11:04:00Z">
        <w:r w:rsidR="00914510" w:rsidRPr="00994292" w:rsidDel="00D23C80">
          <w:rPr>
            <w:rFonts w:ascii="Times New Roman" w:hAnsi="Times New Roman" w:cs="Times New Roman"/>
          </w:rPr>
          <w:delText>.</w:delText>
        </w:r>
      </w:del>
      <w:r w:rsidR="009C305E" w:rsidRPr="00994292">
        <w:rPr>
          <w:rFonts w:ascii="Times New Roman" w:hAnsi="Times New Roman" w:cs="Times New Roman"/>
        </w:rPr>
        <w:t xml:space="preserve"> </w:t>
      </w:r>
      <w:r w:rsidR="00F07AC0" w:rsidRPr="00994292">
        <w:rPr>
          <w:rFonts w:ascii="Times New Roman" w:hAnsi="Times New Roman" w:cs="Times New Roman"/>
        </w:rPr>
        <w:t>(</w:t>
      </w:r>
      <w:commentRangeStart w:id="22"/>
      <w:commentRangeStart w:id="23"/>
      <w:r w:rsidR="00F07AC0" w:rsidRPr="00994292">
        <w:rPr>
          <w:rFonts w:ascii="Times New Roman" w:hAnsi="Times New Roman" w:cs="Times New Roman"/>
        </w:rPr>
        <w:t>Landauer</w:t>
      </w:r>
      <w:commentRangeEnd w:id="22"/>
      <w:r w:rsidR="00F9296F" w:rsidRPr="00994292">
        <w:rPr>
          <w:rStyle w:val="CommentReference"/>
          <w:rFonts w:ascii="Times New Roman" w:hAnsi="Times New Roman" w:cs="Times New Roman"/>
          <w:sz w:val="24"/>
          <w:szCs w:val="24"/>
        </w:rPr>
        <w:commentReference w:id="22"/>
      </w:r>
      <w:commentRangeEnd w:id="23"/>
      <w:r w:rsidR="006F03F5">
        <w:rPr>
          <w:rStyle w:val="CommentReference"/>
        </w:rPr>
        <w:commentReference w:id="23"/>
      </w:r>
      <w:r w:rsidR="00544D8F" w:rsidRPr="00994292">
        <w:rPr>
          <w:rFonts w:ascii="Times New Roman" w:hAnsi="Times New Roman" w:cs="Times New Roman"/>
        </w:rPr>
        <w:t>, Folt, &amp; Laham,</w:t>
      </w:r>
      <w:r w:rsidR="002925F0" w:rsidRPr="00994292">
        <w:rPr>
          <w:rFonts w:ascii="Times New Roman" w:hAnsi="Times New Roman" w:cs="Times New Roman"/>
        </w:rPr>
        <w:t xml:space="preserve"> </w:t>
      </w:r>
      <w:r w:rsidR="00F07AC0" w:rsidRPr="00994292">
        <w:rPr>
          <w:rFonts w:ascii="Times New Roman" w:hAnsi="Times New Roman" w:cs="Times New Roman"/>
        </w:rPr>
        <w:t>1998)</w:t>
      </w:r>
      <w:ins w:id="24" w:author="Buchanan, Erin M" w:date="2018-05-08T11:04:00Z">
        <w:r w:rsidR="00D23C80">
          <w:rPr>
            <w:rFonts w:ascii="Times New Roman" w:hAnsi="Times New Roman" w:cs="Times New Roman"/>
          </w:rPr>
          <w:t>.</w:t>
        </w:r>
      </w:ins>
      <w:r w:rsidR="00544D8F" w:rsidRPr="00994292">
        <w:rPr>
          <w:rFonts w:ascii="Times New Roman" w:hAnsi="Times New Roman" w:cs="Times New Roman"/>
        </w:rPr>
        <w:t xml:space="preserve"> </w:t>
      </w:r>
      <w:r w:rsidR="002C5429" w:rsidRPr="00994292">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D23C80" w:rsidRDefault="005C2065" w:rsidP="00947397">
      <w:pPr>
        <w:spacing w:line="480" w:lineRule="auto"/>
        <w:jc w:val="center"/>
        <w:outlineLvl w:val="0"/>
        <w:rPr>
          <w:rFonts w:ascii="Times New Roman" w:hAnsi="Times New Roman" w:cs="Times New Roman"/>
          <w:b/>
          <w:rPrChange w:id="25" w:author="Buchanan, Erin M" w:date="2018-05-08T11:04:00Z">
            <w:rPr>
              <w:rFonts w:ascii="Times New Roman" w:hAnsi="Times New Roman" w:cs="Times New Roman"/>
            </w:rPr>
          </w:rPrChange>
        </w:rPr>
      </w:pPr>
      <w:r w:rsidRPr="00D23C80">
        <w:rPr>
          <w:rFonts w:ascii="Times New Roman" w:hAnsi="Times New Roman" w:cs="Times New Roman"/>
          <w:b/>
          <w:rPrChange w:id="26" w:author="Buchanan, Erin M" w:date="2018-05-08T11:04:00Z">
            <w:rPr>
              <w:rFonts w:ascii="Times New Roman" w:hAnsi="Times New Roman" w:cs="Times New Roman"/>
            </w:rPr>
          </w:rPrChange>
        </w:rPr>
        <w:t>Method</w:t>
      </w:r>
    </w:p>
    <w:p w14:paraId="6A30E82E" w14:textId="6A5D2427" w:rsidR="005C2065" w:rsidRPr="00D23C80" w:rsidRDefault="005C2065" w:rsidP="00947397">
      <w:pPr>
        <w:spacing w:line="480" w:lineRule="auto"/>
        <w:outlineLvl w:val="0"/>
        <w:rPr>
          <w:rFonts w:ascii="Times New Roman" w:hAnsi="Times New Roman" w:cs="Times New Roman"/>
          <w:b/>
          <w:rPrChange w:id="27" w:author="Buchanan, Erin M" w:date="2018-05-08T11:04:00Z">
            <w:rPr>
              <w:rFonts w:ascii="Times New Roman" w:hAnsi="Times New Roman" w:cs="Times New Roman"/>
            </w:rPr>
          </w:rPrChange>
        </w:rPr>
      </w:pPr>
      <w:r w:rsidRPr="00D23C80">
        <w:rPr>
          <w:rFonts w:ascii="Times New Roman" w:hAnsi="Times New Roman" w:cs="Times New Roman"/>
          <w:b/>
          <w:rPrChange w:id="28" w:author="Buchanan, Erin M" w:date="2018-05-08T11:04:00Z">
            <w:rPr>
              <w:rFonts w:ascii="Times New Roman" w:hAnsi="Times New Roman" w:cs="Times New Roman"/>
            </w:rPr>
          </w:rPrChange>
        </w:rPr>
        <w:t>Participants</w:t>
      </w:r>
    </w:p>
    <w:p w14:paraId="1240E6D4" w14:textId="4EF00B4E" w:rsidR="005C2065" w:rsidRPr="00994292" w:rsidRDefault="005C2065" w:rsidP="00A56255">
      <w:pPr>
        <w:spacing w:line="480" w:lineRule="auto"/>
        <w:ind w:firstLine="720"/>
        <w:rPr>
          <w:rFonts w:ascii="Times New Roman" w:hAnsi="Times New Roman" w:cs="Times New Roman"/>
        </w:rPr>
      </w:pPr>
      <w:r w:rsidRPr="00994292">
        <w:rPr>
          <w:rFonts w:ascii="Times New Roman" w:hAnsi="Times New Roman" w:cs="Times New Roman"/>
        </w:rPr>
        <w:t>A sample of undergraduate students (</w:t>
      </w:r>
      <w:r w:rsidRPr="00A330CC">
        <w:rPr>
          <w:rFonts w:ascii="Times New Roman" w:hAnsi="Times New Roman" w:cs="Times New Roman"/>
          <w:i/>
        </w:rPr>
        <w:t>N</w:t>
      </w:r>
      <w:r w:rsidR="00052E20" w:rsidRPr="00994292">
        <w:rPr>
          <w:rFonts w:ascii="Times New Roman" w:hAnsi="Times New Roman" w:cs="Times New Roman"/>
        </w:rPr>
        <w:t xml:space="preserve"> </w:t>
      </w:r>
      <w:r w:rsidRPr="00994292">
        <w:rPr>
          <w:rFonts w:ascii="Times New Roman" w:hAnsi="Times New Roman" w:cs="Times New Roman"/>
        </w:rPr>
        <w:t>=</w:t>
      </w:r>
      <w:r w:rsidR="00052E20" w:rsidRPr="00994292">
        <w:rPr>
          <w:rFonts w:ascii="Times New Roman" w:hAnsi="Times New Roman" w:cs="Times New Roman"/>
        </w:rPr>
        <w:t xml:space="preserve"> </w:t>
      </w:r>
      <w:r w:rsidRPr="00994292">
        <w:rPr>
          <w:rFonts w:ascii="Times New Roman" w:hAnsi="Times New Roman" w:cs="Times New Roman"/>
        </w:rPr>
        <w:t>105) was recruited f</w:t>
      </w:r>
      <w:r w:rsidR="00C2000D" w:rsidRPr="00994292">
        <w:rPr>
          <w:rFonts w:ascii="Times New Roman" w:hAnsi="Times New Roman" w:cs="Times New Roman"/>
        </w:rPr>
        <w:t xml:space="preserve">rom a large Midwestern </w:t>
      </w:r>
      <w:r w:rsidR="00052E20" w:rsidRPr="00994292">
        <w:rPr>
          <w:rFonts w:ascii="Times New Roman" w:hAnsi="Times New Roman" w:cs="Times New Roman"/>
        </w:rPr>
        <w:t>university</w:t>
      </w:r>
      <w:r w:rsidR="00C2000D" w:rsidRPr="00994292">
        <w:rPr>
          <w:rFonts w:ascii="Times New Roman" w:hAnsi="Times New Roman" w:cs="Times New Roman"/>
        </w:rPr>
        <w:t>. All participants were enrolled in an introductory psychology course and received two research-participation credits for completing the study</w:t>
      </w:r>
      <w:r w:rsidR="00F75729" w:rsidRPr="00994292">
        <w:rPr>
          <w:rFonts w:ascii="Times New Roman" w:hAnsi="Times New Roman" w:cs="Times New Roman"/>
        </w:rPr>
        <w:t>.</w:t>
      </w:r>
      <w:r w:rsidR="00C2000D" w:rsidRPr="00994292">
        <w:rPr>
          <w:rFonts w:ascii="Times New Roman" w:hAnsi="Times New Roman" w:cs="Times New Roman"/>
        </w:rPr>
        <w:t xml:space="preserve"> </w:t>
      </w:r>
      <w:r w:rsidR="00052E20" w:rsidRPr="00994292">
        <w:rPr>
          <w:rFonts w:ascii="Times New Roman" w:hAnsi="Times New Roman" w:cs="Times New Roman"/>
        </w:rPr>
        <w:t>R</w:t>
      </w:r>
      <w:r w:rsidR="00EE0931" w:rsidRPr="00994292">
        <w:rPr>
          <w:rFonts w:ascii="Times New Roman" w:hAnsi="Times New Roman" w:cs="Times New Roman"/>
        </w:rPr>
        <w:t>elatively e</w:t>
      </w:r>
      <w:r w:rsidR="00C2000D" w:rsidRPr="00994292">
        <w:rPr>
          <w:rFonts w:ascii="Times New Roman" w:hAnsi="Times New Roman" w:cs="Times New Roman"/>
        </w:rPr>
        <w:t>ven samples of male (</w:t>
      </w:r>
      <w:r w:rsidR="00C2000D" w:rsidRPr="00D23C80">
        <w:rPr>
          <w:rFonts w:ascii="Times New Roman" w:hAnsi="Times New Roman" w:cs="Times New Roman"/>
          <w:i/>
          <w:rPrChange w:id="29" w:author="Buchanan, Erin M" w:date="2018-05-08T11:04:00Z">
            <w:rPr>
              <w:rFonts w:ascii="Times New Roman" w:hAnsi="Times New Roman" w:cs="Times New Roman"/>
            </w:rPr>
          </w:rPrChange>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53) and female (</w:t>
      </w:r>
      <w:r w:rsidR="00C2000D" w:rsidRPr="00A330CC">
        <w:rPr>
          <w:rFonts w:ascii="Times New Roman" w:hAnsi="Times New Roman" w:cs="Times New Roman"/>
          <w:i/>
        </w:rPr>
        <w:t>N</w:t>
      </w:r>
      <w:r w:rsidR="00052E20" w:rsidRPr="00994292">
        <w:rPr>
          <w:rFonts w:ascii="Times New Roman" w:hAnsi="Times New Roman" w:cs="Times New Roman"/>
        </w:rPr>
        <w:t xml:space="preserve"> </w:t>
      </w:r>
      <w:r w:rsidR="00C2000D" w:rsidRPr="00994292">
        <w:rPr>
          <w:rFonts w:ascii="Times New Roman" w:hAnsi="Times New Roman" w:cs="Times New Roman"/>
        </w:rPr>
        <w:t>=</w:t>
      </w:r>
      <w:r w:rsidR="00052E20" w:rsidRPr="00994292">
        <w:rPr>
          <w:rFonts w:ascii="Times New Roman" w:hAnsi="Times New Roman" w:cs="Times New Roman"/>
        </w:rPr>
        <w:t xml:space="preserve"> </w:t>
      </w:r>
      <w:r w:rsidR="00C2000D" w:rsidRPr="00994292">
        <w:rPr>
          <w:rFonts w:ascii="Times New Roman" w:hAnsi="Times New Roman" w:cs="Times New Roman"/>
        </w:rPr>
        <w:t>52) participants were recruited</w:t>
      </w:r>
      <w:r w:rsidR="00EE0931" w:rsidRPr="00994292">
        <w:rPr>
          <w:rFonts w:ascii="Times New Roman" w:hAnsi="Times New Roman" w:cs="Times New Roman"/>
        </w:rPr>
        <w:t xml:space="preserve">. </w:t>
      </w:r>
      <w:r w:rsidR="00C2000D" w:rsidRPr="00994292">
        <w:rPr>
          <w:rFonts w:ascii="Times New Roman" w:hAnsi="Times New Roman" w:cs="Times New Roman"/>
        </w:rPr>
        <w:t xml:space="preserve">The average age of the participant was </w:t>
      </w:r>
      <w:r w:rsidR="008A249C" w:rsidRPr="00994292">
        <w:rPr>
          <w:rFonts w:ascii="Times New Roman" w:hAnsi="Times New Roman" w:cs="Times New Roman"/>
        </w:rPr>
        <w:t>around 19</w:t>
      </w:r>
      <w:r w:rsidR="00C2000D" w:rsidRPr="00994292">
        <w:rPr>
          <w:rFonts w:ascii="Times New Roman" w:hAnsi="Times New Roman" w:cs="Times New Roman"/>
        </w:rPr>
        <w:t xml:space="preserve"> years of age</w:t>
      </w:r>
      <w:r w:rsidR="008A249C" w:rsidRPr="00994292">
        <w:rPr>
          <w:rFonts w:ascii="Times New Roman" w:hAnsi="Times New Roman" w:cs="Times New Roman"/>
        </w:rPr>
        <w:t xml:space="preserve"> (</w:t>
      </w:r>
      <w:r w:rsidR="008A249C" w:rsidRPr="00A330CC">
        <w:rPr>
          <w:rFonts w:ascii="Times New Roman" w:hAnsi="Times New Roman" w:cs="Times New Roman"/>
          <w:i/>
        </w:rPr>
        <w:t>M</w:t>
      </w:r>
      <w:r w:rsidR="008A249C" w:rsidRPr="00994292">
        <w:rPr>
          <w:rFonts w:ascii="Times New Roman" w:hAnsi="Times New Roman" w:cs="Times New Roman"/>
        </w:rPr>
        <w:t xml:space="preserve"> = 18.75, </w:t>
      </w:r>
      <w:r w:rsidR="008A249C" w:rsidRPr="00A330CC">
        <w:rPr>
          <w:rFonts w:ascii="Times New Roman" w:hAnsi="Times New Roman" w:cs="Times New Roman"/>
          <w:i/>
        </w:rPr>
        <w:t>SD</w:t>
      </w:r>
      <w:r w:rsidR="008A249C" w:rsidRPr="00994292">
        <w:rPr>
          <w:rFonts w:ascii="Times New Roman" w:hAnsi="Times New Roman" w:cs="Times New Roman"/>
        </w:rPr>
        <w:t xml:space="preserve"> = 1.60)</w:t>
      </w:r>
      <w:r w:rsidR="00C2000D" w:rsidRPr="00994292">
        <w:rPr>
          <w:rFonts w:ascii="Times New Roman" w:hAnsi="Times New Roman" w:cs="Times New Roman"/>
        </w:rPr>
        <w:t xml:space="preserve">, and the majority were </w:t>
      </w:r>
      <w:commentRangeStart w:id="30"/>
      <w:commentRangeStart w:id="31"/>
      <w:commentRangeStart w:id="32"/>
      <w:r w:rsidR="00C2000D" w:rsidRPr="00994292">
        <w:rPr>
          <w:rFonts w:ascii="Times New Roman" w:hAnsi="Times New Roman" w:cs="Times New Roman"/>
        </w:rPr>
        <w:t>white</w:t>
      </w:r>
      <w:commentRangeEnd w:id="30"/>
      <w:r w:rsidR="00052E20" w:rsidRPr="00994292">
        <w:rPr>
          <w:rStyle w:val="CommentReference"/>
          <w:rFonts w:ascii="Times New Roman" w:hAnsi="Times New Roman" w:cs="Times New Roman"/>
          <w:sz w:val="24"/>
          <w:szCs w:val="24"/>
        </w:rPr>
        <w:commentReference w:id="30"/>
      </w:r>
      <w:commentRangeEnd w:id="31"/>
      <w:r w:rsidR="006F03F5">
        <w:rPr>
          <w:rStyle w:val="CommentReference"/>
        </w:rPr>
        <w:commentReference w:id="31"/>
      </w:r>
      <w:commentRangeEnd w:id="32"/>
      <w:r w:rsidR="006F03F5">
        <w:rPr>
          <w:rStyle w:val="CommentReference"/>
        </w:rPr>
        <w:commentReference w:id="32"/>
      </w:r>
      <w:r w:rsidR="00255C4D" w:rsidRPr="00994292">
        <w:rPr>
          <w:rFonts w:ascii="Times New Roman" w:hAnsi="Times New Roman" w:cs="Times New Roman"/>
        </w:rPr>
        <w:t xml:space="preserve"> (96.15%) with the remainder not answering (3.85%)</w:t>
      </w:r>
      <w:r w:rsidR="00C2000D" w:rsidRPr="00994292">
        <w:rPr>
          <w:rFonts w:ascii="Times New Roman" w:hAnsi="Times New Roman" w:cs="Times New Roman"/>
        </w:rPr>
        <w:t>.</w:t>
      </w:r>
      <w:r w:rsidR="0007181D" w:rsidRPr="00994292">
        <w:rPr>
          <w:rFonts w:ascii="Times New Roman" w:hAnsi="Times New Roman" w:cs="Times New Roman"/>
        </w:rPr>
        <w:t xml:space="preserve"> Sample collection occurred over a </w:t>
      </w:r>
      <w:r w:rsidR="000B74AB" w:rsidRPr="00994292">
        <w:rPr>
          <w:rFonts w:ascii="Times New Roman" w:hAnsi="Times New Roman" w:cs="Times New Roman"/>
        </w:rPr>
        <w:t>two-month</w:t>
      </w:r>
      <w:r w:rsidR="0007181D" w:rsidRPr="00994292">
        <w:rPr>
          <w:rFonts w:ascii="Times New Roman" w:hAnsi="Times New Roman" w:cs="Times New Roman"/>
        </w:rPr>
        <w:t xml:space="preserve"> period from October through early-December.</w:t>
      </w:r>
    </w:p>
    <w:p w14:paraId="6A5E27F1" w14:textId="4FAC6B6B" w:rsidR="00ED00EB" w:rsidRPr="00D23C80" w:rsidRDefault="00ED00EB" w:rsidP="00947397">
      <w:pPr>
        <w:spacing w:line="480" w:lineRule="auto"/>
        <w:outlineLvl w:val="0"/>
        <w:rPr>
          <w:rFonts w:ascii="Times New Roman" w:hAnsi="Times New Roman" w:cs="Times New Roman"/>
          <w:b/>
          <w:rPrChange w:id="33" w:author="Buchanan, Erin M" w:date="2018-05-08T11:04:00Z">
            <w:rPr>
              <w:rFonts w:ascii="Times New Roman" w:hAnsi="Times New Roman" w:cs="Times New Roman"/>
            </w:rPr>
          </w:rPrChange>
        </w:rPr>
      </w:pPr>
      <w:r w:rsidRPr="00D23C80">
        <w:rPr>
          <w:rFonts w:ascii="Times New Roman" w:hAnsi="Times New Roman" w:cs="Times New Roman"/>
          <w:b/>
          <w:rPrChange w:id="34" w:author="Buchanan, Erin M" w:date="2018-05-08T11:04:00Z">
            <w:rPr>
              <w:rFonts w:ascii="Times New Roman" w:hAnsi="Times New Roman" w:cs="Times New Roman"/>
            </w:rPr>
          </w:rPrChange>
        </w:rPr>
        <w:t>Materials</w:t>
      </w:r>
      <w:r w:rsidR="00DB419C" w:rsidRPr="00D23C80">
        <w:rPr>
          <w:rFonts w:ascii="Times New Roman" w:hAnsi="Times New Roman" w:cs="Times New Roman"/>
          <w:b/>
          <w:rPrChange w:id="35" w:author="Buchanan, Erin M" w:date="2018-05-08T11:04:00Z">
            <w:rPr>
              <w:rFonts w:ascii="Times New Roman" w:hAnsi="Times New Roman" w:cs="Times New Roman"/>
            </w:rPr>
          </w:rPrChange>
        </w:rPr>
        <w:t xml:space="preserve"> and Procedure</w:t>
      </w:r>
    </w:p>
    <w:p w14:paraId="07FF68EE" w14:textId="4324FF92" w:rsidR="0007181D" w:rsidRPr="00994292" w:rsidRDefault="00ED00EB" w:rsidP="00A330CC">
      <w:pPr>
        <w:spacing w:line="480" w:lineRule="auto"/>
        <w:ind w:firstLine="720"/>
        <w:rPr>
          <w:rFonts w:ascii="Times New Roman" w:hAnsi="Times New Roman" w:cs="Times New Roman"/>
        </w:rPr>
      </w:pPr>
      <w:r w:rsidRPr="00994292">
        <w:rPr>
          <w:rFonts w:ascii="Times New Roman" w:hAnsi="Times New Roman" w:cs="Times New Roman"/>
        </w:rPr>
        <w:lastRenderedPageBreak/>
        <w:t xml:space="preserve">All participants received </w:t>
      </w:r>
      <w:r w:rsidR="000A2390" w:rsidRPr="00994292">
        <w:rPr>
          <w:rFonts w:ascii="Times New Roman" w:hAnsi="Times New Roman" w:cs="Times New Roman"/>
        </w:rPr>
        <w:t>online survey</w:t>
      </w:r>
      <w:r w:rsidRPr="00994292">
        <w:rPr>
          <w:rFonts w:ascii="Times New Roman" w:hAnsi="Times New Roman" w:cs="Times New Roman"/>
        </w:rPr>
        <w:t xml:space="preserve"> materials</w:t>
      </w:r>
      <w:r w:rsidR="000A2390" w:rsidRPr="00994292">
        <w:rPr>
          <w:rFonts w:ascii="Times New Roman" w:hAnsi="Times New Roman" w:cs="Times New Roman"/>
        </w:rPr>
        <w:t xml:space="preserve"> through Qualtrics</w:t>
      </w:r>
      <w:r w:rsidRPr="00994292">
        <w:rPr>
          <w:rFonts w:ascii="Times New Roman" w:hAnsi="Times New Roman" w:cs="Times New Roman"/>
        </w:rPr>
        <w:t xml:space="preserve">, </w:t>
      </w:r>
      <w:r w:rsidR="009D3EE1" w:rsidRPr="00994292">
        <w:rPr>
          <w:rFonts w:ascii="Times New Roman" w:hAnsi="Times New Roman" w:cs="Times New Roman"/>
        </w:rPr>
        <w:t xml:space="preserve">an </w:t>
      </w:r>
      <w:r w:rsidR="008B1686" w:rsidRPr="00994292">
        <w:rPr>
          <w:rFonts w:ascii="Times New Roman" w:hAnsi="Times New Roman" w:cs="Times New Roman"/>
        </w:rPr>
        <w:t xml:space="preserve">internet </w:t>
      </w:r>
      <w:r w:rsidR="009D3EE1" w:rsidRPr="00994292">
        <w:rPr>
          <w:rFonts w:ascii="Times New Roman" w:hAnsi="Times New Roman" w:cs="Times New Roman"/>
        </w:rPr>
        <w:t>survey platform</w:t>
      </w:r>
      <w:r w:rsidRPr="00994292">
        <w:rPr>
          <w:rFonts w:ascii="Times New Roman" w:hAnsi="Times New Roman" w:cs="Times New Roman"/>
        </w:rPr>
        <w:t>.</w:t>
      </w:r>
      <w:r w:rsidR="000A43F6" w:rsidRPr="00994292">
        <w:rPr>
          <w:rFonts w:ascii="Times New Roman" w:hAnsi="Times New Roman" w:cs="Times New Roman"/>
        </w:rPr>
        <w:t xml:space="preserve"> After reporting demographic </w:t>
      </w:r>
      <w:commentRangeStart w:id="36"/>
      <w:commentRangeStart w:id="37"/>
      <w:r w:rsidR="000A43F6" w:rsidRPr="00994292">
        <w:rPr>
          <w:rFonts w:ascii="Times New Roman" w:hAnsi="Times New Roman" w:cs="Times New Roman"/>
        </w:rPr>
        <w:t>information</w:t>
      </w:r>
      <w:commentRangeEnd w:id="36"/>
      <w:r w:rsidR="0048256B" w:rsidRPr="00994292">
        <w:rPr>
          <w:rStyle w:val="CommentReference"/>
          <w:rFonts w:ascii="Times New Roman" w:hAnsi="Times New Roman" w:cs="Times New Roman"/>
          <w:sz w:val="24"/>
          <w:szCs w:val="24"/>
        </w:rPr>
        <w:commentReference w:id="36"/>
      </w:r>
      <w:commentRangeEnd w:id="37"/>
      <w:r w:rsidR="006F03F5">
        <w:rPr>
          <w:rStyle w:val="CommentReference"/>
        </w:rPr>
        <w:commentReference w:id="37"/>
      </w:r>
      <w:r w:rsidR="007F3D5D" w:rsidRPr="00994292">
        <w:rPr>
          <w:rFonts w:ascii="Times New Roman" w:hAnsi="Times New Roman" w:cs="Times New Roman"/>
        </w:rPr>
        <w:t xml:space="preserve"> (e.g., gender, age, academic major, ethnicity)</w:t>
      </w:r>
      <w:r w:rsidR="000A43F6" w:rsidRPr="00994292">
        <w:rPr>
          <w:rFonts w:ascii="Times New Roman" w:hAnsi="Times New Roman" w:cs="Times New Roman"/>
        </w:rPr>
        <w:t>, p</w:t>
      </w:r>
      <w:r w:rsidR="00012BA9" w:rsidRPr="00994292">
        <w:rPr>
          <w:rFonts w:ascii="Times New Roman" w:hAnsi="Times New Roman" w:cs="Times New Roman"/>
        </w:rPr>
        <w:t xml:space="preserve">articipants completed the </w:t>
      </w:r>
      <w:r w:rsidR="0056110A" w:rsidRPr="00994292">
        <w:rPr>
          <w:rFonts w:ascii="Times New Roman" w:hAnsi="Times New Roman" w:cs="Times New Roman"/>
        </w:rPr>
        <w:t>Big Five Personality Trait Shor</w:t>
      </w:r>
      <w:r w:rsidR="00197DED" w:rsidRPr="00994292">
        <w:rPr>
          <w:rFonts w:ascii="Times New Roman" w:hAnsi="Times New Roman" w:cs="Times New Roman"/>
        </w:rPr>
        <w:t>t Questionnaire (Morizot</w:t>
      </w:r>
      <w:r w:rsidR="000A43F6" w:rsidRPr="00994292">
        <w:rPr>
          <w:rFonts w:ascii="Times New Roman" w:hAnsi="Times New Roman" w:cs="Times New Roman"/>
        </w:rPr>
        <w:t xml:space="preserve">, </w:t>
      </w:r>
      <w:r w:rsidR="00197DED" w:rsidRPr="00994292">
        <w:rPr>
          <w:rFonts w:ascii="Times New Roman" w:hAnsi="Times New Roman" w:cs="Times New Roman"/>
        </w:rPr>
        <w:t xml:space="preserve">2014), which assessed </w:t>
      </w:r>
      <w:r w:rsidR="006F03F5">
        <w:rPr>
          <w:rFonts w:ascii="Times New Roman" w:hAnsi="Times New Roman" w:cs="Times New Roman"/>
        </w:rPr>
        <w:t>o</w:t>
      </w:r>
      <w:r w:rsidR="00197DED" w:rsidRPr="00994292">
        <w:rPr>
          <w:rFonts w:ascii="Times New Roman" w:hAnsi="Times New Roman" w:cs="Times New Roman"/>
        </w:rPr>
        <w:t xml:space="preserve">penness, </w:t>
      </w:r>
      <w:r w:rsidR="006F03F5">
        <w:rPr>
          <w:rFonts w:ascii="Times New Roman" w:hAnsi="Times New Roman" w:cs="Times New Roman"/>
        </w:rPr>
        <w:t>e</w:t>
      </w:r>
      <w:r w:rsidR="00197DED" w:rsidRPr="00994292">
        <w:rPr>
          <w:rFonts w:ascii="Times New Roman" w:hAnsi="Times New Roman" w:cs="Times New Roman"/>
        </w:rPr>
        <w:t xml:space="preserve">xtraversion, </w:t>
      </w:r>
      <w:r w:rsidR="006F03F5">
        <w:rPr>
          <w:rFonts w:ascii="Times New Roman" w:hAnsi="Times New Roman" w:cs="Times New Roman"/>
        </w:rPr>
        <w:t>a</w:t>
      </w:r>
      <w:r w:rsidR="00541885" w:rsidRPr="00994292">
        <w:rPr>
          <w:rFonts w:ascii="Times New Roman" w:hAnsi="Times New Roman" w:cs="Times New Roman"/>
        </w:rPr>
        <w:t>greeableness</w:t>
      </w:r>
      <w:r w:rsidR="00197DED" w:rsidRPr="00994292">
        <w:rPr>
          <w:rFonts w:ascii="Times New Roman" w:hAnsi="Times New Roman" w:cs="Times New Roman"/>
        </w:rPr>
        <w:t xml:space="preserve">, </w:t>
      </w:r>
      <w:r w:rsidR="006F03F5">
        <w:rPr>
          <w:rFonts w:ascii="Times New Roman" w:hAnsi="Times New Roman" w:cs="Times New Roman"/>
        </w:rPr>
        <w:t>c</w:t>
      </w:r>
      <w:r w:rsidR="00197DED" w:rsidRPr="00994292">
        <w:rPr>
          <w:rFonts w:ascii="Times New Roman" w:hAnsi="Times New Roman" w:cs="Times New Roman"/>
        </w:rPr>
        <w:t xml:space="preserve">onscientiousness and </w:t>
      </w:r>
      <w:r w:rsidR="006F03F5">
        <w:rPr>
          <w:rFonts w:ascii="Times New Roman" w:hAnsi="Times New Roman" w:cs="Times New Roman"/>
        </w:rPr>
        <w:t>e</w:t>
      </w:r>
      <w:r w:rsidR="00197DED" w:rsidRPr="00994292">
        <w:rPr>
          <w:rFonts w:ascii="Times New Roman" w:hAnsi="Times New Roman" w:cs="Times New Roman"/>
        </w:rPr>
        <w:t xml:space="preserve">motional </w:t>
      </w:r>
      <w:r w:rsidR="006F03F5">
        <w:rPr>
          <w:rFonts w:ascii="Times New Roman" w:hAnsi="Times New Roman" w:cs="Times New Roman"/>
        </w:rPr>
        <w:t>s</w:t>
      </w:r>
      <w:r w:rsidR="0062735C" w:rsidRPr="00994292">
        <w:rPr>
          <w:rFonts w:ascii="Times New Roman" w:hAnsi="Times New Roman" w:cs="Times New Roman"/>
        </w:rPr>
        <w:t>tability. Finally, in random order, participants responded to a pair of writing prompts. One concerned their interests and hobbies</w:t>
      </w:r>
      <w:r w:rsidR="001349DF" w:rsidRPr="00994292">
        <w:rPr>
          <w:rFonts w:ascii="Times New Roman" w:hAnsi="Times New Roman" w:cs="Times New Roman"/>
        </w:rPr>
        <w:t xml:space="preserve"> (</w:t>
      </w:r>
      <w:r w:rsidR="006D1626" w:rsidRPr="00994292">
        <w:rPr>
          <w:rFonts w:ascii="Times New Roman" w:hAnsi="Times New Roman" w:cs="Times New Roman"/>
        </w:rPr>
        <w:t>“Describe your interests and/or hobbies”)</w:t>
      </w:r>
      <w:r w:rsidR="0062735C" w:rsidRPr="00994292">
        <w:rPr>
          <w:rFonts w:ascii="Times New Roman" w:hAnsi="Times New Roman" w:cs="Times New Roman"/>
        </w:rPr>
        <w:t>, while the other asked them to describe their ideal romantic partner</w:t>
      </w:r>
      <w:r w:rsidR="006D1626" w:rsidRPr="00994292">
        <w:rPr>
          <w:rFonts w:ascii="Times New Roman" w:hAnsi="Times New Roman" w:cs="Times New Roman"/>
        </w:rPr>
        <w:t xml:space="preserve"> (“Describe an ideal date with your perfect romantic partner”)</w:t>
      </w:r>
      <w:r w:rsidR="0062735C" w:rsidRPr="00994292">
        <w:rPr>
          <w:rFonts w:ascii="Times New Roman" w:hAnsi="Times New Roman" w:cs="Times New Roman"/>
        </w:rPr>
        <w:t xml:space="preserve">. </w:t>
      </w:r>
      <w:r w:rsidR="000A43F6" w:rsidRPr="00994292">
        <w:rPr>
          <w:rFonts w:ascii="Times New Roman" w:hAnsi="Times New Roman" w:cs="Times New Roman"/>
        </w:rPr>
        <w:t xml:space="preserve">The order of prompts </w:t>
      </w:r>
      <w:r w:rsidR="0007181D" w:rsidRPr="00994292">
        <w:rPr>
          <w:rFonts w:ascii="Times New Roman" w:hAnsi="Times New Roman" w:cs="Times New Roman"/>
        </w:rPr>
        <w:t>was</w:t>
      </w:r>
      <w:r w:rsidR="000A43F6" w:rsidRPr="00994292">
        <w:rPr>
          <w:rFonts w:ascii="Times New Roman" w:hAnsi="Times New Roman" w:cs="Times New Roman"/>
        </w:rPr>
        <w:t xml:space="preserve"> counterbalanced, and responses had to exceed </w:t>
      </w:r>
      <w:r w:rsidR="0062735C" w:rsidRPr="00994292">
        <w:rPr>
          <w:rFonts w:ascii="Times New Roman" w:hAnsi="Times New Roman" w:cs="Times New Roman"/>
        </w:rPr>
        <w:t>a minimum of 2200 characters</w:t>
      </w:r>
      <w:r w:rsidR="0048256B" w:rsidRPr="00994292">
        <w:rPr>
          <w:rFonts w:ascii="Times New Roman" w:hAnsi="Times New Roman" w:cs="Times New Roman"/>
        </w:rPr>
        <w:t xml:space="preserve"> to move on with the study</w:t>
      </w:r>
      <w:r w:rsidR="000A43F6" w:rsidRPr="00994292">
        <w:rPr>
          <w:rFonts w:ascii="Times New Roman" w:hAnsi="Times New Roman" w:cs="Times New Roman"/>
        </w:rPr>
        <w:t>. This</w:t>
      </w:r>
      <w:r w:rsidR="0048256B" w:rsidRPr="00994292">
        <w:rPr>
          <w:rFonts w:ascii="Times New Roman" w:hAnsi="Times New Roman" w:cs="Times New Roman"/>
        </w:rPr>
        <w:t xml:space="preserve"> requirement</w:t>
      </w:r>
      <w:r w:rsidR="000A43F6" w:rsidRPr="00994292">
        <w:rPr>
          <w:rFonts w:ascii="Times New Roman" w:hAnsi="Times New Roman" w:cs="Times New Roman"/>
        </w:rPr>
        <w:t xml:space="preserve"> was to ensure enough information density in the writing samples to guarantee usable </w:t>
      </w:r>
      <w:r w:rsidR="0007181D" w:rsidRPr="00994292">
        <w:rPr>
          <w:rFonts w:ascii="Times New Roman" w:hAnsi="Times New Roman" w:cs="Times New Roman"/>
        </w:rPr>
        <w:t>latent semantic data</w:t>
      </w:r>
      <w:r w:rsidR="0062735C" w:rsidRPr="00994292">
        <w:rPr>
          <w:rFonts w:ascii="Times New Roman" w:hAnsi="Times New Roman" w:cs="Times New Roman"/>
        </w:rPr>
        <w:t>.</w:t>
      </w:r>
      <w:r w:rsidR="0048256B" w:rsidRPr="00994292">
        <w:rPr>
          <w:rFonts w:ascii="Times New Roman" w:hAnsi="Times New Roman" w:cs="Times New Roman"/>
        </w:rPr>
        <w:t xml:space="preserve"> </w:t>
      </w:r>
      <w:r w:rsidR="008B1686" w:rsidRPr="00994292">
        <w:rPr>
          <w:rFonts w:ascii="Times New Roman" w:hAnsi="Times New Roman" w:cs="Times New Roman"/>
        </w:rPr>
        <w:t xml:space="preserve">For this specific study, we did not utilize the </w:t>
      </w:r>
      <w:r w:rsidR="007A6759" w:rsidRPr="00994292">
        <w:rPr>
          <w:rFonts w:ascii="Times New Roman" w:hAnsi="Times New Roman" w:cs="Times New Roman"/>
        </w:rPr>
        <w:t>interests-and-h</w:t>
      </w:r>
      <w:r w:rsidR="00F349EC" w:rsidRPr="00994292">
        <w:rPr>
          <w:rFonts w:ascii="Times New Roman" w:hAnsi="Times New Roman" w:cs="Times New Roman"/>
        </w:rPr>
        <w:t xml:space="preserve">obbies written data. </w:t>
      </w:r>
      <w:r w:rsidR="007A6759" w:rsidRPr="00994292">
        <w:rPr>
          <w:rFonts w:ascii="Times New Roman" w:hAnsi="Times New Roman" w:cs="Times New Roman"/>
        </w:rPr>
        <w:t>In the future, we may analyze</w:t>
      </w:r>
      <w:r w:rsidR="00F349EC" w:rsidRPr="00994292">
        <w:rPr>
          <w:rFonts w:ascii="Times New Roman" w:hAnsi="Times New Roman" w:cs="Times New Roman"/>
        </w:rPr>
        <w:t xml:space="preserve"> whether </w:t>
      </w:r>
      <w:r w:rsidR="007A6759" w:rsidRPr="00994292">
        <w:rPr>
          <w:rFonts w:ascii="Times New Roman" w:hAnsi="Times New Roman" w:cs="Times New Roman"/>
        </w:rPr>
        <w:t>similarities in writing on other dimensions (i.e.</w:t>
      </w:r>
      <w:r w:rsidR="0048256B" w:rsidRPr="00994292">
        <w:rPr>
          <w:rFonts w:ascii="Times New Roman" w:hAnsi="Times New Roman" w:cs="Times New Roman"/>
        </w:rPr>
        <w:t>,</w:t>
      </w:r>
      <w:r w:rsidR="007A6759" w:rsidRPr="00994292">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C7557A" w:rsidRDefault="00BC2C59" w:rsidP="00947397">
      <w:pPr>
        <w:spacing w:line="480" w:lineRule="auto"/>
        <w:jc w:val="center"/>
        <w:outlineLvl w:val="0"/>
        <w:rPr>
          <w:rFonts w:ascii="Times New Roman" w:hAnsi="Times New Roman" w:cs="Times New Roman"/>
          <w:b/>
          <w:rPrChange w:id="38" w:author="Buchanan, Erin M" w:date="2018-05-08T11:05:00Z">
            <w:rPr>
              <w:rFonts w:ascii="Times New Roman" w:hAnsi="Times New Roman" w:cs="Times New Roman"/>
            </w:rPr>
          </w:rPrChange>
        </w:rPr>
      </w:pPr>
      <w:r w:rsidRPr="00C7557A">
        <w:rPr>
          <w:rFonts w:ascii="Times New Roman" w:hAnsi="Times New Roman" w:cs="Times New Roman"/>
          <w:b/>
          <w:rPrChange w:id="39" w:author="Buchanan, Erin M" w:date="2018-05-08T11:05:00Z">
            <w:rPr>
              <w:rFonts w:ascii="Times New Roman" w:hAnsi="Times New Roman" w:cs="Times New Roman"/>
            </w:rPr>
          </w:rPrChange>
        </w:rPr>
        <w:t>Results</w:t>
      </w:r>
    </w:p>
    <w:p w14:paraId="7FC7CD59" w14:textId="7D6D5615" w:rsidR="00A56255" w:rsidRPr="00994292" w:rsidRDefault="00A56255" w:rsidP="00197DED">
      <w:pPr>
        <w:spacing w:line="480" w:lineRule="auto"/>
        <w:rPr>
          <w:rFonts w:ascii="Times New Roman" w:hAnsi="Times New Roman" w:cs="Times New Roman"/>
        </w:rPr>
      </w:pPr>
      <w:r w:rsidRPr="00994292">
        <w:rPr>
          <w:rFonts w:ascii="Times New Roman" w:hAnsi="Times New Roman" w:cs="Times New Roman"/>
        </w:rPr>
        <w:tab/>
        <w:t xml:space="preserve">Data analysis was conducted in two major steps: </w:t>
      </w:r>
      <w:r w:rsidR="006F03F5">
        <w:rPr>
          <w:rFonts w:ascii="Times New Roman" w:hAnsi="Times New Roman" w:cs="Times New Roman"/>
        </w:rPr>
        <w:t>Latent Semantic Analysis</w:t>
      </w:r>
      <w:r w:rsidR="006F03F5" w:rsidRPr="00994292">
        <w:rPr>
          <w:rFonts w:ascii="Times New Roman" w:hAnsi="Times New Roman" w:cs="Times New Roman"/>
        </w:rPr>
        <w:t xml:space="preserve"> </w:t>
      </w:r>
      <w:r w:rsidR="0048256B" w:rsidRPr="00994292">
        <w:rPr>
          <w:rFonts w:ascii="Times New Roman" w:hAnsi="Times New Roman" w:cs="Times New Roman"/>
        </w:rPr>
        <w:t>to create the dependent thematic cosine variable,</w:t>
      </w:r>
      <w:r w:rsidRPr="00994292">
        <w:rPr>
          <w:rFonts w:ascii="Times New Roman" w:hAnsi="Times New Roman" w:cs="Times New Roman"/>
        </w:rPr>
        <w:t xml:space="preserve"> and </w:t>
      </w:r>
      <w:r w:rsidR="0048256B" w:rsidRPr="00994292">
        <w:rPr>
          <w:rFonts w:ascii="Times New Roman" w:hAnsi="Times New Roman" w:cs="Times New Roman"/>
        </w:rPr>
        <w:t xml:space="preserve">several multilevel models </w:t>
      </w:r>
      <w:r w:rsidRPr="00994292">
        <w:rPr>
          <w:rFonts w:ascii="Times New Roman" w:hAnsi="Times New Roman" w:cs="Times New Roman"/>
        </w:rPr>
        <w:t xml:space="preserve">(MLM) examining the influence of individual participants’ personality differences </w:t>
      </w:r>
      <w:r w:rsidR="00480D61" w:rsidRPr="00994292">
        <w:rPr>
          <w:rFonts w:ascii="Times New Roman" w:hAnsi="Times New Roman" w:cs="Times New Roman"/>
        </w:rPr>
        <w:t>on romantic writing similarity as measured by thematic cosines</w:t>
      </w:r>
      <w:r w:rsidRPr="00994292">
        <w:rPr>
          <w:rFonts w:ascii="Times New Roman" w:hAnsi="Times New Roman" w:cs="Times New Roman"/>
        </w:rPr>
        <w:t>.</w:t>
      </w:r>
    </w:p>
    <w:p w14:paraId="6B34F31B" w14:textId="695F522F" w:rsidR="009275B6" w:rsidRPr="00C7557A" w:rsidRDefault="009275B6" w:rsidP="00947397">
      <w:pPr>
        <w:spacing w:line="480" w:lineRule="auto"/>
        <w:outlineLvl w:val="0"/>
        <w:rPr>
          <w:rFonts w:ascii="Times New Roman" w:hAnsi="Times New Roman" w:cs="Times New Roman"/>
          <w:b/>
          <w:rPrChange w:id="40" w:author="Buchanan, Erin M" w:date="2018-05-08T11:05:00Z">
            <w:rPr>
              <w:rFonts w:ascii="Times New Roman" w:hAnsi="Times New Roman" w:cs="Times New Roman"/>
            </w:rPr>
          </w:rPrChange>
        </w:rPr>
      </w:pPr>
      <w:r w:rsidRPr="00C7557A">
        <w:rPr>
          <w:rFonts w:ascii="Times New Roman" w:hAnsi="Times New Roman" w:cs="Times New Roman"/>
          <w:b/>
          <w:rPrChange w:id="41" w:author="Buchanan, Erin M" w:date="2018-05-08T11:05:00Z">
            <w:rPr>
              <w:rFonts w:ascii="Times New Roman" w:hAnsi="Times New Roman" w:cs="Times New Roman"/>
            </w:rPr>
          </w:rPrChange>
        </w:rPr>
        <w:t>Latent Semantic Analysis</w:t>
      </w:r>
    </w:p>
    <w:p w14:paraId="694E52B3" w14:textId="70D2FEA1" w:rsidR="00526E4B" w:rsidRPr="00994292" w:rsidRDefault="009275B6" w:rsidP="00197DED">
      <w:pPr>
        <w:spacing w:line="480" w:lineRule="auto"/>
        <w:rPr>
          <w:rFonts w:ascii="Times New Roman" w:hAnsi="Times New Roman" w:cs="Times New Roman"/>
        </w:rPr>
      </w:pPr>
      <w:r w:rsidRPr="00994292">
        <w:rPr>
          <w:rFonts w:ascii="Times New Roman" w:hAnsi="Times New Roman" w:cs="Times New Roman"/>
        </w:rPr>
        <w:lastRenderedPageBreak/>
        <w:tab/>
        <w:t>Raw written data were marked with a participant number, gender</w:t>
      </w:r>
      <w:r w:rsidR="00526E4B" w:rsidRPr="00994292">
        <w:rPr>
          <w:rFonts w:ascii="Times New Roman" w:hAnsi="Times New Roman" w:cs="Times New Roman"/>
        </w:rPr>
        <w:t>,</w:t>
      </w:r>
      <w:r w:rsidRPr="00994292">
        <w:rPr>
          <w:rFonts w:ascii="Times New Roman" w:hAnsi="Times New Roman" w:cs="Times New Roman"/>
        </w:rPr>
        <w:t xml:space="preserve"> and prompt number. </w:t>
      </w:r>
      <w:r w:rsidR="00526E4B" w:rsidRPr="00994292">
        <w:rPr>
          <w:rFonts w:ascii="Times New Roman" w:hAnsi="Times New Roman" w:cs="Times New Roman"/>
        </w:rPr>
        <w:t xml:space="preserve">LSA </w:t>
      </w:r>
      <w:r w:rsidRPr="00994292">
        <w:rPr>
          <w:rFonts w:ascii="Times New Roman" w:hAnsi="Times New Roman" w:cs="Times New Roman"/>
        </w:rPr>
        <w:t xml:space="preserve">was conducted in </w:t>
      </w:r>
      <w:r w:rsidRPr="00C7557A">
        <w:rPr>
          <w:rFonts w:ascii="Times New Roman" w:hAnsi="Times New Roman" w:cs="Times New Roman"/>
          <w:i/>
          <w:rPrChange w:id="42" w:author="Buchanan, Erin M" w:date="2018-05-08T11:06:00Z">
            <w:rPr>
              <w:rFonts w:ascii="Times New Roman" w:hAnsi="Times New Roman" w:cs="Times New Roman"/>
            </w:rPr>
          </w:rPrChange>
        </w:rPr>
        <w:t>R</w:t>
      </w:r>
      <w:r w:rsidRPr="00994292">
        <w:rPr>
          <w:rFonts w:ascii="Times New Roman" w:hAnsi="Times New Roman" w:cs="Times New Roman"/>
        </w:rPr>
        <w:t xml:space="preserve"> using the </w:t>
      </w:r>
      <w:del w:id="43" w:author="Buchanan, Erin M" w:date="2018-05-08T11:06:00Z">
        <w:r w:rsidR="006F03F5" w:rsidRPr="00C7557A" w:rsidDel="00C7557A">
          <w:rPr>
            <w:rFonts w:ascii="Times New Roman" w:hAnsi="Times New Roman" w:cs="Times New Roman"/>
            <w:i/>
            <w:rPrChange w:id="44" w:author="Buchanan, Erin M" w:date="2018-05-08T11:06:00Z">
              <w:rPr>
                <w:rFonts w:ascii="Times New Roman" w:hAnsi="Times New Roman" w:cs="Times New Roman"/>
              </w:rPr>
            </w:rPrChange>
          </w:rPr>
          <w:delText>&lt;</w:delText>
        </w:r>
      </w:del>
      <w:r w:rsidR="00527B4B" w:rsidRPr="00C7557A">
        <w:rPr>
          <w:rFonts w:ascii="Times New Roman" w:hAnsi="Times New Roman" w:cs="Times New Roman"/>
          <w:i/>
          <w:rPrChange w:id="45" w:author="Buchanan, Erin M" w:date="2018-05-08T11:06:00Z">
            <w:rPr>
              <w:rFonts w:ascii="Times New Roman" w:hAnsi="Times New Roman" w:cs="Times New Roman"/>
            </w:rPr>
          </w:rPrChange>
        </w:rPr>
        <w:t>lsa</w:t>
      </w:r>
      <w:del w:id="46" w:author="Buchanan, Erin M" w:date="2018-05-08T11:06:00Z">
        <w:r w:rsidR="006F03F5" w:rsidDel="00C7557A">
          <w:rPr>
            <w:rFonts w:ascii="Times New Roman" w:hAnsi="Times New Roman" w:cs="Times New Roman"/>
          </w:rPr>
          <w:delText>&gt;</w:delText>
        </w:r>
      </w:del>
      <w:r w:rsidR="00527B4B" w:rsidRPr="00994292">
        <w:rPr>
          <w:rFonts w:ascii="Times New Roman" w:hAnsi="Times New Roman" w:cs="Times New Roman"/>
        </w:rPr>
        <w:t xml:space="preserve"> </w:t>
      </w:r>
      <w:r w:rsidR="00B00C5D" w:rsidRPr="00994292">
        <w:rPr>
          <w:rFonts w:ascii="Times New Roman" w:hAnsi="Times New Roman" w:cs="Times New Roman"/>
        </w:rPr>
        <w:t>(Wild, 2015)</w:t>
      </w:r>
      <w:r w:rsidR="00385AD4" w:rsidRPr="00994292">
        <w:rPr>
          <w:rFonts w:ascii="Times New Roman" w:hAnsi="Times New Roman" w:cs="Times New Roman"/>
        </w:rPr>
        <w:t xml:space="preserve"> </w:t>
      </w:r>
      <w:r w:rsidR="00527B4B" w:rsidRPr="00994292">
        <w:rPr>
          <w:rFonts w:ascii="Times New Roman" w:hAnsi="Times New Roman" w:cs="Times New Roman"/>
        </w:rPr>
        <w:t>package</w:t>
      </w:r>
      <w:r w:rsidR="00526E4B" w:rsidRPr="00994292">
        <w:rPr>
          <w:rFonts w:ascii="Times New Roman" w:hAnsi="Times New Roman" w:cs="Times New Roman"/>
        </w:rPr>
        <w:t>.</w:t>
      </w:r>
      <w:r w:rsidR="00A51BD1" w:rsidRPr="00994292">
        <w:rPr>
          <w:rFonts w:ascii="Times New Roman" w:hAnsi="Times New Roman" w:cs="Times New Roman"/>
        </w:rPr>
        <w:t xml:space="preserve"> </w:t>
      </w:r>
      <w:r w:rsidR="007A6759" w:rsidRPr="00994292">
        <w:rPr>
          <w:rFonts w:ascii="Times New Roman" w:hAnsi="Times New Roman" w:cs="Times New Roman"/>
        </w:rPr>
        <w:t xml:space="preserve">Initially, LSA encodes the word frequency and co-occurrence of each participant’s written response in a text-frequency matrix. </w:t>
      </w:r>
      <w:r w:rsidR="00526E4B" w:rsidRPr="00994292">
        <w:rPr>
          <w:rFonts w:ascii="Times New Roman" w:hAnsi="Times New Roman" w:cs="Times New Roman"/>
        </w:rPr>
        <w:t xml:space="preserve">This matrix </w:t>
      </w:r>
      <w:r w:rsidR="003D29C8" w:rsidRPr="00994292">
        <w:rPr>
          <w:rFonts w:ascii="Times New Roman" w:hAnsi="Times New Roman" w:cs="Times New Roman"/>
        </w:rPr>
        <w:t>was</w:t>
      </w:r>
      <w:r w:rsidR="00526E4B" w:rsidRPr="00994292">
        <w:rPr>
          <w:rFonts w:ascii="Times New Roman" w:hAnsi="Times New Roman" w:cs="Times New Roman"/>
        </w:rPr>
        <w:t xml:space="preserve"> normalized using log weighting to control for the sparsity</w:t>
      </w:r>
      <w:r w:rsidR="00F04201" w:rsidRPr="00994292">
        <w:rPr>
          <w:rFonts w:ascii="Times New Roman" w:hAnsi="Times New Roman" w:cs="Times New Roman"/>
        </w:rPr>
        <w:t>/skew</w:t>
      </w:r>
      <w:r w:rsidR="00526E4B" w:rsidRPr="00994292">
        <w:rPr>
          <w:rFonts w:ascii="Times New Roman" w:hAnsi="Times New Roman" w:cs="Times New Roman"/>
        </w:rPr>
        <w:t xml:space="preserve"> of text</w:t>
      </w:r>
      <w:r w:rsidR="00F04201" w:rsidRPr="00994292">
        <w:rPr>
          <w:rFonts w:ascii="Times New Roman" w:hAnsi="Times New Roman" w:cs="Times New Roman"/>
        </w:rPr>
        <w:t xml:space="preserve"> frequencies</w:t>
      </w:r>
      <w:r w:rsidR="00526E4B" w:rsidRPr="00994292">
        <w:rPr>
          <w:rFonts w:ascii="Times New Roman" w:hAnsi="Times New Roman" w:cs="Times New Roman"/>
        </w:rPr>
        <w:t xml:space="preserve">, that is, the </w:t>
      </w:r>
      <w:r w:rsidR="00F04201" w:rsidRPr="00994292">
        <w:rPr>
          <w:rFonts w:ascii="Times New Roman" w:hAnsi="Times New Roman" w:cs="Times New Roman"/>
        </w:rPr>
        <w:t>differences in number of</w:t>
      </w:r>
      <w:r w:rsidR="00084C9F" w:rsidRPr="00994292">
        <w:rPr>
          <w:rFonts w:ascii="Times New Roman" w:hAnsi="Times New Roman" w:cs="Times New Roman"/>
        </w:rPr>
        <w:t xml:space="preserve"> very frequent</w:t>
      </w:r>
      <w:r w:rsidR="00B12249" w:rsidRPr="00994292">
        <w:rPr>
          <w:rFonts w:ascii="Times New Roman" w:hAnsi="Times New Roman" w:cs="Times New Roman"/>
        </w:rPr>
        <w:t xml:space="preserve">ly </w:t>
      </w:r>
      <w:r w:rsidR="00084C9F" w:rsidRPr="00994292">
        <w:rPr>
          <w:rFonts w:ascii="Times New Roman" w:hAnsi="Times New Roman" w:cs="Times New Roman"/>
        </w:rPr>
        <w:t>versus infrequent</w:t>
      </w:r>
      <w:r w:rsidR="00EC59DD" w:rsidRPr="00994292">
        <w:rPr>
          <w:rFonts w:ascii="Times New Roman" w:hAnsi="Times New Roman" w:cs="Times New Roman"/>
        </w:rPr>
        <w:t>ly</w:t>
      </w:r>
      <w:r w:rsidR="00F04201" w:rsidRPr="00994292">
        <w:rPr>
          <w:rFonts w:ascii="Times New Roman" w:hAnsi="Times New Roman" w:cs="Times New Roman"/>
        </w:rPr>
        <w:t xml:space="preserve"> used </w:t>
      </w:r>
      <w:commentRangeStart w:id="47"/>
      <w:r w:rsidR="00F04201" w:rsidRPr="00994292">
        <w:rPr>
          <w:rFonts w:ascii="Times New Roman" w:hAnsi="Times New Roman" w:cs="Times New Roman"/>
        </w:rPr>
        <w:t>words</w:t>
      </w:r>
      <w:commentRangeEnd w:id="47"/>
      <w:r w:rsidR="00F04201" w:rsidRPr="00994292">
        <w:rPr>
          <w:rStyle w:val="CommentReference"/>
          <w:rFonts w:ascii="Times New Roman" w:hAnsi="Times New Roman" w:cs="Times New Roman"/>
          <w:sz w:val="24"/>
          <w:szCs w:val="24"/>
        </w:rPr>
        <w:commentReference w:id="47"/>
      </w:r>
      <w:r w:rsidR="00F04201" w:rsidRPr="00994292">
        <w:rPr>
          <w:rFonts w:ascii="Times New Roman" w:hAnsi="Times New Roman" w:cs="Times New Roman"/>
        </w:rPr>
        <w:t xml:space="preserve">. </w:t>
      </w:r>
      <w:commentRangeStart w:id="48"/>
      <w:r w:rsidR="006F03F5">
        <w:rPr>
          <w:rFonts w:ascii="Times New Roman" w:hAnsi="Times New Roman" w:cs="Times New Roman"/>
        </w:rPr>
        <w:t>We also removed common English stop words (e.g.</w:t>
      </w:r>
      <w:r w:rsidR="003F5771">
        <w:rPr>
          <w:rFonts w:ascii="Times New Roman" w:hAnsi="Times New Roman" w:cs="Times New Roman"/>
        </w:rPr>
        <w:t>,</w:t>
      </w:r>
      <w:r w:rsidR="006F03F5">
        <w:rPr>
          <w:rFonts w:ascii="Times New Roman" w:hAnsi="Times New Roman" w:cs="Times New Roman"/>
        </w:rPr>
        <w:t xml:space="preserve"> “the”) to reduce the number of </w:t>
      </w:r>
      <w:r w:rsidR="003F5771">
        <w:rPr>
          <w:rFonts w:ascii="Times New Roman" w:hAnsi="Times New Roman" w:cs="Times New Roman"/>
        </w:rPr>
        <w:t>meaningless</w:t>
      </w:r>
      <w:r w:rsidR="006F03F5">
        <w:rPr>
          <w:rFonts w:ascii="Times New Roman" w:hAnsi="Times New Roman" w:cs="Times New Roman"/>
        </w:rPr>
        <w:t xml:space="preserve"> co-occurrences</w:t>
      </w:r>
      <w:r w:rsidR="003F5771">
        <w:rPr>
          <w:rFonts w:ascii="Times New Roman" w:hAnsi="Times New Roman" w:cs="Times New Roman"/>
        </w:rPr>
        <w:t xml:space="preserve"> across writing samples </w:t>
      </w:r>
      <w:commentRangeStart w:id="49"/>
      <w:r w:rsidR="003F5771">
        <w:rPr>
          <w:rFonts w:ascii="Times New Roman" w:hAnsi="Times New Roman" w:cs="Times New Roman"/>
        </w:rPr>
        <w:t>(see Rajaraman and Ullman [2011] for justification)</w:t>
      </w:r>
      <w:commentRangeEnd w:id="49"/>
      <w:r w:rsidR="00517F77">
        <w:rPr>
          <w:rStyle w:val="CommentReference"/>
        </w:rPr>
        <w:commentReference w:id="49"/>
      </w:r>
      <w:r w:rsidR="003F5771">
        <w:rPr>
          <w:rFonts w:ascii="Times New Roman" w:hAnsi="Times New Roman" w:cs="Times New Roman"/>
        </w:rPr>
        <w:t>.</w:t>
      </w:r>
      <w:r w:rsidR="006F03F5">
        <w:rPr>
          <w:rFonts w:ascii="Times New Roman" w:hAnsi="Times New Roman" w:cs="Times New Roman"/>
        </w:rPr>
        <w:t xml:space="preserve"> </w:t>
      </w:r>
      <w:commentRangeEnd w:id="48"/>
      <w:r w:rsidR="00A330CC">
        <w:rPr>
          <w:rStyle w:val="CommentReference"/>
        </w:rPr>
        <w:commentReference w:id="48"/>
      </w:r>
      <w:r w:rsidR="00084C9F" w:rsidRPr="00994292">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dataset included </w:t>
      </w:r>
      <w:r w:rsidR="00DA241F" w:rsidRPr="00994292">
        <w:rPr>
          <w:rFonts w:ascii="Times New Roman" w:hAnsi="Times New Roman" w:cs="Times New Roman"/>
        </w:rPr>
        <w:t xml:space="preserve">5485 </w:t>
      </w:r>
      <w:r w:rsidR="00084C9F" w:rsidRPr="00994292">
        <w:rPr>
          <w:rFonts w:ascii="Times New Roman" w:hAnsi="Times New Roman" w:cs="Times New Roman"/>
        </w:rPr>
        <w:t xml:space="preserve">cosine values (i.e., male participant one to female participant one, two, etc.). </w:t>
      </w:r>
      <w:r w:rsidR="00B33CE8" w:rsidRPr="00994292">
        <w:rPr>
          <w:rFonts w:ascii="Times New Roman" w:hAnsi="Times New Roman" w:cs="Times New Roman"/>
        </w:rPr>
        <w:t>The complete scripts and data set can be found at: https://osf.io/5qw67/.</w:t>
      </w:r>
    </w:p>
    <w:p w14:paraId="507E766A" w14:textId="2995E120" w:rsidR="00B60167" w:rsidRPr="00C7557A" w:rsidRDefault="00B60167" w:rsidP="00947397">
      <w:pPr>
        <w:spacing w:line="480" w:lineRule="auto"/>
        <w:outlineLvl w:val="0"/>
        <w:rPr>
          <w:rFonts w:ascii="Times New Roman" w:hAnsi="Times New Roman" w:cs="Times New Roman"/>
          <w:b/>
          <w:rPrChange w:id="50" w:author="Buchanan, Erin M" w:date="2018-05-08T11:06:00Z">
            <w:rPr>
              <w:rFonts w:ascii="Times New Roman" w:hAnsi="Times New Roman" w:cs="Times New Roman"/>
            </w:rPr>
          </w:rPrChange>
        </w:rPr>
      </w:pPr>
      <w:r w:rsidRPr="00C7557A">
        <w:rPr>
          <w:rFonts w:ascii="Times New Roman" w:hAnsi="Times New Roman" w:cs="Times New Roman"/>
          <w:b/>
          <w:rPrChange w:id="51" w:author="Buchanan, Erin M" w:date="2018-05-08T11:06:00Z">
            <w:rPr>
              <w:rFonts w:ascii="Times New Roman" w:hAnsi="Times New Roman" w:cs="Times New Roman"/>
            </w:rPr>
          </w:rPrChange>
        </w:rPr>
        <w:t>Data Screening</w:t>
      </w:r>
    </w:p>
    <w:p w14:paraId="13DA9424" w14:textId="6FE86941" w:rsidR="00FE7661" w:rsidRPr="00994292" w:rsidRDefault="00B33CE8" w:rsidP="002E086C">
      <w:pPr>
        <w:spacing w:line="480" w:lineRule="auto"/>
        <w:outlineLvl w:val="0"/>
        <w:rPr>
          <w:rFonts w:ascii="Times New Roman" w:hAnsi="Times New Roman" w:cs="Times New Roman"/>
        </w:rPr>
      </w:pPr>
      <w:r w:rsidRPr="00994292">
        <w:rPr>
          <w:rFonts w:ascii="Times New Roman" w:hAnsi="Times New Roman" w:cs="Times New Roman"/>
        </w:rPr>
        <w:tab/>
        <w:t xml:space="preserve">Next, the independent variables were added to the cosine values. </w:t>
      </w:r>
      <w:r w:rsidR="00293D06" w:rsidRPr="00994292">
        <w:rPr>
          <w:rFonts w:ascii="Times New Roman" w:hAnsi="Times New Roman" w:cs="Times New Roman"/>
        </w:rPr>
        <w:t xml:space="preserve">Difference scores were calculated by subtracting our male participant’s score from our female participant’s score across each personality variable. Following this, we took an absolute value </w:t>
      </w:r>
      <w:r w:rsidR="002C5429" w:rsidRPr="00994292">
        <w:rPr>
          <w:rFonts w:ascii="Times New Roman" w:hAnsi="Times New Roman" w:cs="Times New Roman"/>
        </w:rPr>
        <w:t>to</w:t>
      </w:r>
      <w:r w:rsidR="00293D06" w:rsidRPr="00994292">
        <w:rPr>
          <w:rFonts w:ascii="Times New Roman" w:hAnsi="Times New Roman" w:cs="Times New Roman"/>
        </w:rPr>
        <w:t xml:space="preserve"> normalize the order effects of subtraction on our personality measure.</w:t>
      </w:r>
      <w:r w:rsidRPr="00994292">
        <w:rPr>
          <w:rFonts w:ascii="Times New Roman" w:hAnsi="Times New Roman" w:cs="Times New Roman"/>
        </w:rPr>
        <w:t xml:space="preserve"> Next, the data were analyzed for assumptions of parametric regression. </w:t>
      </w:r>
      <w:r w:rsidR="00111C30" w:rsidRPr="00994292">
        <w:rPr>
          <w:rFonts w:ascii="Times New Roman" w:hAnsi="Times New Roman" w:cs="Times New Roman"/>
        </w:rPr>
        <w:t xml:space="preserve">Mahalanobis </w:t>
      </w:r>
      <w:r w:rsidRPr="00994292">
        <w:rPr>
          <w:rFonts w:ascii="Times New Roman" w:hAnsi="Times New Roman" w:cs="Times New Roman"/>
        </w:rPr>
        <w:t xml:space="preserve">distance </w:t>
      </w:r>
      <w:r w:rsidR="00111C30" w:rsidRPr="00994292">
        <w:rPr>
          <w:rFonts w:ascii="Times New Roman" w:hAnsi="Times New Roman" w:cs="Times New Roman"/>
        </w:rPr>
        <w:t xml:space="preserve">was </w:t>
      </w:r>
      <w:r w:rsidRPr="00994292">
        <w:rPr>
          <w:rFonts w:ascii="Times New Roman" w:hAnsi="Times New Roman" w:cs="Times New Roman"/>
        </w:rPr>
        <w:t xml:space="preserve">calculated </w:t>
      </w:r>
      <w:r w:rsidR="00111C30" w:rsidRPr="00994292">
        <w:rPr>
          <w:rFonts w:ascii="Times New Roman" w:hAnsi="Times New Roman" w:cs="Times New Roman"/>
        </w:rPr>
        <w:t>on the</w:t>
      </w:r>
      <w:r w:rsidR="007C31AB" w:rsidRPr="00994292">
        <w:rPr>
          <w:rFonts w:ascii="Times New Roman" w:hAnsi="Times New Roman" w:cs="Times New Roman"/>
        </w:rPr>
        <w:t xml:space="preserve"> cosine scores</w:t>
      </w:r>
      <w:r w:rsidR="00111C30" w:rsidRPr="00994292">
        <w:rPr>
          <w:rFonts w:ascii="Times New Roman" w:hAnsi="Times New Roman" w:cs="Times New Roman"/>
        </w:rPr>
        <w:t xml:space="preserve"> and personality </w:t>
      </w:r>
      <w:commentRangeStart w:id="52"/>
      <w:r w:rsidR="00111C30" w:rsidRPr="00994292">
        <w:rPr>
          <w:rFonts w:ascii="Times New Roman" w:hAnsi="Times New Roman" w:cs="Times New Roman"/>
        </w:rPr>
        <w:t>responses</w:t>
      </w:r>
      <w:commentRangeEnd w:id="52"/>
      <w:r w:rsidRPr="00994292">
        <w:rPr>
          <w:rStyle w:val="CommentReference"/>
          <w:rFonts w:ascii="Times New Roman" w:hAnsi="Times New Roman" w:cs="Times New Roman"/>
          <w:sz w:val="24"/>
          <w:szCs w:val="24"/>
        </w:rPr>
        <w:commentReference w:id="52"/>
      </w:r>
      <w:r w:rsidR="000F5FA5" w:rsidRPr="00994292">
        <w:rPr>
          <w:rFonts w:ascii="Times New Roman" w:hAnsi="Times New Roman" w:cs="Times New Roman"/>
        </w:rPr>
        <w:t xml:space="preserve"> (Tab</w:t>
      </w:r>
      <w:r w:rsidR="001A71A1" w:rsidRPr="00994292">
        <w:rPr>
          <w:rFonts w:ascii="Times New Roman" w:hAnsi="Times New Roman" w:cs="Times New Roman"/>
        </w:rPr>
        <w:t>a</w:t>
      </w:r>
      <w:r w:rsidR="000F5FA5" w:rsidRPr="00994292">
        <w:rPr>
          <w:rFonts w:ascii="Times New Roman" w:hAnsi="Times New Roman" w:cs="Times New Roman"/>
        </w:rPr>
        <w:t>chnick &amp; Fidell, 20</w:t>
      </w:r>
      <w:r w:rsidR="001A71A1" w:rsidRPr="00994292">
        <w:rPr>
          <w:rFonts w:ascii="Times New Roman" w:hAnsi="Times New Roman" w:cs="Times New Roman"/>
        </w:rPr>
        <w:t>12</w:t>
      </w:r>
      <w:r w:rsidR="000F5FA5" w:rsidRPr="00994292">
        <w:rPr>
          <w:rFonts w:ascii="Times New Roman" w:hAnsi="Times New Roman" w:cs="Times New Roman"/>
        </w:rPr>
        <w:t>)</w:t>
      </w:r>
      <w:r w:rsidR="00111C30" w:rsidRPr="00994292">
        <w:rPr>
          <w:rFonts w:ascii="Times New Roman" w:hAnsi="Times New Roman" w:cs="Times New Roman"/>
        </w:rPr>
        <w:t xml:space="preserve">. </w:t>
      </w:r>
      <w:r w:rsidR="00DA241F" w:rsidRPr="00994292">
        <w:rPr>
          <w:rFonts w:ascii="Times New Roman" w:hAnsi="Times New Roman" w:cs="Times New Roman"/>
        </w:rPr>
        <w:t>O</w:t>
      </w:r>
      <w:r w:rsidR="00002262" w:rsidRPr="00994292">
        <w:rPr>
          <w:rFonts w:ascii="Times New Roman" w:hAnsi="Times New Roman" w:cs="Times New Roman"/>
        </w:rPr>
        <w:t xml:space="preserve">nly one participant-pair fell </w:t>
      </w:r>
      <w:r w:rsidR="00002262" w:rsidRPr="00994292">
        <w:rPr>
          <w:rFonts w:ascii="Times New Roman" w:hAnsi="Times New Roman" w:cs="Times New Roman"/>
        </w:rPr>
        <w:lastRenderedPageBreak/>
        <w:t xml:space="preserve">outside the </w:t>
      </w:r>
      <w:r w:rsidR="00DA241F" w:rsidRPr="00994292">
        <w:rPr>
          <w:rFonts w:ascii="Times New Roman" w:hAnsi="Times New Roman" w:cs="Times New Roman"/>
        </w:rPr>
        <w:t xml:space="preserve">Mahalanobis </w:t>
      </w:r>
      <w:r w:rsidR="003F02CB" w:rsidRPr="00994292">
        <w:rPr>
          <w:rFonts w:ascii="Times New Roman" w:hAnsi="Times New Roman" w:cs="Times New Roman"/>
        </w:rPr>
        <w:t xml:space="preserve">cutoff </w:t>
      </w:r>
      <w:commentRangeStart w:id="53"/>
      <w:commentRangeStart w:id="54"/>
      <w:r w:rsidR="003F02CB" w:rsidRPr="00994292">
        <w:rPr>
          <w:rFonts w:ascii="Times New Roman" w:hAnsi="Times New Roman" w:cs="Times New Roman"/>
        </w:rPr>
        <w:t>score</w:t>
      </w:r>
      <w:commentRangeEnd w:id="53"/>
      <w:r w:rsidR="00DA241F" w:rsidRPr="00994292">
        <w:rPr>
          <w:rStyle w:val="CommentReference"/>
          <w:rFonts w:ascii="Times New Roman" w:hAnsi="Times New Roman" w:cs="Times New Roman"/>
          <w:sz w:val="24"/>
          <w:szCs w:val="24"/>
        </w:rPr>
        <w:commentReference w:id="53"/>
      </w:r>
      <w:commentRangeEnd w:id="54"/>
      <w:r w:rsidR="00A330CC">
        <w:rPr>
          <w:rStyle w:val="CommentReference"/>
        </w:rPr>
        <w:commentReference w:id="54"/>
      </w:r>
      <w:r w:rsidR="00002262" w:rsidRPr="00994292">
        <w:rPr>
          <w:rFonts w:ascii="Times New Roman" w:hAnsi="Times New Roman" w:cs="Times New Roman"/>
        </w:rPr>
        <w:t xml:space="preserve"> </w:t>
      </w:r>
      <w:r w:rsidR="000E5BB2" w:rsidRPr="00994292">
        <w:rPr>
          <w:rFonts w:ascii="Times New Roman" w:hAnsi="Times New Roman" w:cs="Times New Roman"/>
        </w:rPr>
        <w:t>(</w:t>
      </w:r>
      <w:r w:rsidR="00A330CC" w:rsidRPr="00994292">
        <w:rPr>
          <w:rFonts w:ascii="Times New Roman" w:hAnsi="Times New Roman" w:cs="Times New Roman"/>
          <w:color w:val="101010"/>
        </w:rPr>
        <w:sym w:font="Symbol" w:char="F063"/>
      </w:r>
      <w:r w:rsidR="00A330CC" w:rsidRPr="00994292">
        <w:rPr>
          <w:rFonts w:ascii="Times New Roman" w:hAnsi="Times New Roman" w:cs="Times New Roman"/>
          <w:color w:val="101010"/>
          <w:vertAlign w:val="superscript"/>
        </w:rPr>
        <w:t>2</w:t>
      </w:r>
      <w:ins w:id="55" w:author="Buchanan, Erin M" w:date="2018-05-08T11:07:00Z">
        <w:r w:rsidR="00D47AE4">
          <w:rPr>
            <w:rFonts w:ascii="Times New Roman" w:hAnsi="Times New Roman" w:cs="Times New Roman"/>
            <w:color w:val="101010"/>
          </w:rPr>
          <w:t>(</w:t>
        </w:r>
      </w:ins>
      <w:ins w:id="56" w:author="Buchanan, Erin M" w:date="2018-05-08T11:09:00Z">
        <w:r w:rsidR="00D47AE4">
          <w:rPr>
            <w:rFonts w:ascii="Times New Roman" w:hAnsi="Times New Roman" w:cs="Times New Roman"/>
            <w:color w:val="101010"/>
          </w:rPr>
          <w:t>6</w:t>
        </w:r>
      </w:ins>
      <w:ins w:id="57" w:author="Buchanan, Erin M" w:date="2018-05-08T11:07:00Z">
        <w:r w:rsidR="00C7557A">
          <w:rPr>
            <w:rFonts w:ascii="Times New Roman" w:hAnsi="Times New Roman" w:cs="Times New Roman"/>
            <w:color w:val="101010"/>
          </w:rPr>
          <w:t>)</w:t>
        </w:r>
      </w:ins>
      <w:ins w:id="58" w:author="Buchanan, Erin M" w:date="2018-05-08T11:09:00Z">
        <w:r w:rsidR="007A2B73">
          <w:rPr>
            <w:rFonts w:ascii="Times New Roman" w:hAnsi="Times New Roman" w:cs="Times New Roman"/>
            <w:i/>
            <w:color w:val="101010"/>
            <w:vertAlign w:val="subscript"/>
          </w:rPr>
          <w:t>p</w:t>
        </w:r>
        <w:r w:rsidR="007A2B73">
          <w:rPr>
            <w:rFonts w:ascii="Times New Roman" w:hAnsi="Times New Roman" w:cs="Times New Roman"/>
            <w:color w:val="101010"/>
            <w:vertAlign w:val="subscript"/>
          </w:rPr>
          <w:t>&lt;.001</w:t>
        </w:r>
      </w:ins>
      <w:r w:rsidR="00A330CC">
        <w:rPr>
          <w:rFonts w:ascii="Times New Roman" w:hAnsi="Times New Roman" w:cs="Times New Roman"/>
          <w:color w:val="101010"/>
          <w:vertAlign w:val="superscript"/>
        </w:rPr>
        <w:t xml:space="preserve">  </w:t>
      </w:r>
      <w:r w:rsidR="00A330CC">
        <w:rPr>
          <w:rFonts w:ascii="Times New Roman" w:hAnsi="Times New Roman" w:cs="Times New Roman"/>
          <w:color w:val="101010"/>
        </w:rPr>
        <w:t xml:space="preserve">= </w:t>
      </w:r>
      <w:r w:rsidR="000F5FA5" w:rsidRPr="00994292">
        <w:rPr>
          <w:rFonts w:ascii="Times New Roman" w:hAnsi="Times New Roman" w:cs="Times New Roman"/>
        </w:rPr>
        <w:t xml:space="preserve">22.46) </w:t>
      </w:r>
      <w:r w:rsidR="00002262" w:rsidRPr="00994292">
        <w:rPr>
          <w:rFonts w:ascii="Times New Roman" w:hAnsi="Times New Roman" w:cs="Times New Roman"/>
        </w:rPr>
        <w:t>and was excluded. Data were then screened for accuracy, additivity, normality, linearity and heteroscedasticity</w:t>
      </w:r>
      <w:r w:rsidR="000F5FA5" w:rsidRPr="00994292">
        <w:rPr>
          <w:rFonts w:ascii="Times New Roman" w:hAnsi="Times New Roman" w:cs="Times New Roman"/>
        </w:rPr>
        <w:t xml:space="preserve"> with all necessary assumptions being met before analysis.</w:t>
      </w:r>
    </w:p>
    <w:p w14:paraId="2A121F01" w14:textId="4FBA3F50" w:rsidR="00FE7661" w:rsidRPr="007A2B73" w:rsidRDefault="005E4C6B" w:rsidP="00947397">
      <w:pPr>
        <w:spacing w:line="480" w:lineRule="auto"/>
        <w:outlineLvl w:val="0"/>
        <w:rPr>
          <w:rFonts w:ascii="Times New Roman" w:hAnsi="Times New Roman" w:cs="Times New Roman"/>
          <w:b/>
          <w:rPrChange w:id="59" w:author="Buchanan, Erin M" w:date="2018-05-08T11:09:00Z">
            <w:rPr>
              <w:rFonts w:ascii="Times New Roman" w:hAnsi="Times New Roman" w:cs="Times New Roman"/>
            </w:rPr>
          </w:rPrChange>
        </w:rPr>
      </w:pPr>
      <w:r w:rsidRPr="007A2B73">
        <w:rPr>
          <w:rFonts w:ascii="Times New Roman" w:hAnsi="Times New Roman" w:cs="Times New Roman"/>
          <w:b/>
          <w:rPrChange w:id="60" w:author="Buchanan, Erin M" w:date="2018-05-08T11:09:00Z">
            <w:rPr>
              <w:rFonts w:ascii="Times New Roman" w:hAnsi="Times New Roman" w:cs="Times New Roman"/>
            </w:rPr>
          </w:rPrChange>
        </w:rPr>
        <w:t>M</w:t>
      </w:r>
      <w:r w:rsidR="00A330CC" w:rsidRPr="007A2B73">
        <w:rPr>
          <w:rFonts w:ascii="Times New Roman" w:hAnsi="Times New Roman" w:cs="Times New Roman"/>
          <w:b/>
          <w:rPrChange w:id="61" w:author="Buchanan, Erin M" w:date="2018-05-08T11:09:00Z">
            <w:rPr>
              <w:rFonts w:ascii="Times New Roman" w:hAnsi="Times New Roman" w:cs="Times New Roman"/>
            </w:rPr>
          </w:rPrChange>
        </w:rPr>
        <w:t>ultilevel Model</w:t>
      </w:r>
      <w:r w:rsidRPr="007A2B73">
        <w:rPr>
          <w:rFonts w:ascii="Times New Roman" w:hAnsi="Times New Roman" w:cs="Times New Roman"/>
          <w:b/>
          <w:rPrChange w:id="62" w:author="Buchanan, Erin M" w:date="2018-05-08T11:09:00Z">
            <w:rPr>
              <w:rFonts w:ascii="Times New Roman" w:hAnsi="Times New Roman" w:cs="Times New Roman"/>
            </w:rPr>
          </w:rPrChange>
        </w:rPr>
        <w:t xml:space="preserve"> </w:t>
      </w:r>
      <w:r w:rsidR="00FE7661" w:rsidRPr="007A2B73">
        <w:rPr>
          <w:rFonts w:ascii="Times New Roman" w:hAnsi="Times New Roman" w:cs="Times New Roman"/>
          <w:b/>
          <w:rPrChange w:id="63" w:author="Buchanan, Erin M" w:date="2018-05-08T11:09:00Z">
            <w:rPr>
              <w:rFonts w:ascii="Times New Roman" w:hAnsi="Times New Roman" w:cs="Times New Roman"/>
            </w:rPr>
          </w:rPrChange>
        </w:rPr>
        <w:t>Analysis</w:t>
      </w:r>
    </w:p>
    <w:p w14:paraId="66277C5B" w14:textId="70730297" w:rsidR="00FE7661" w:rsidRPr="00994292" w:rsidRDefault="001F15EE" w:rsidP="00FE7661">
      <w:pPr>
        <w:spacing w:line="480" w:lineRule="auto"/>
        <w:rPr>
          <w:rFonts w:ascii="Times New Roman" w:hAnsi="Times New Roman" w:cs="Times New Roman"/>
        </w:rPr>
      </w:pPr>
      <w:r w:rsidRPr="00994292">
        <w:rPr>
          <w:rFonts w:ascii="Times New Roman" w:hAnsi="Times New Roman" w:cs="Times New Roman"/>
        </w:rPr>
        <w:tab/>
        <w:t xml:space="preserve">Following </w:t>
      </w:r>
      <w:r w:rsidR="005E4C6B" w:rsidRPr="00994292">
        <w:rPr>
          <w:rFonts w:ascii="Times New Roman" w:hAnsi="Times New Roman" w:cs="Times New Roman"/>
        </w:rPr>
        <w:t>data screening</w:t>
      </w:r>
      <w:r w:rsidRPr="00994292">
        <w:rPr>
          <w:rFonts w:ascii="Times New Roman" w:hAnsi="Times New Roman" w:cs="Times New Roman"/>
        </w:rPr>
        <w:t>, descriptive statistics were calculated for</w:t>
      </w:r>
      <w:r w:rsidR="007B177E" w:rsidRPr="00994292">
        <w:rPr>
          <w:rFonts w:ascii="Times New Roman" w:hAnsi="Times New Roman" w:cs="Times New Roman"/>
        </w:rPr>
        <w:t xml:space="preserve"> romantic cosines and personality measures across both males and females</w:t>
      </w:r>
      <w:r w:rsidRPr="00994292">
        <w:rPr>
          <w:rFonts w:ascii="Times New Roman" w:hAnsi="Times New Roman" w:cs="Times New Roman"/>
        </w:rPr>
        <w:t xml:space="preserve">. </w:t>
      </w:r>
      <w:r w:rsidR="007A7C0F" w:rsidRPr="00994292">
        <w:rPr>
          <w:rFonts w:ascii="Times New Roman" w:hAnsi="Times New Roman" w:cs="Times New Roman"/>
        </w:rPr>
        <w:t>The average romantic cosine (</w:t>
      </w:r>
      <w:commentRangeStart w:id="64"/>
      <w:commentRangeStart w:id="65"/>
      <w:r w:rsidR="007A7C0F" w:rsidRPr="00A330CC">
        <w:rPr>
          <w:rFonts w:ascii="Times New Roman" w:hAnsi="Times New Roman" w:cs="Times New Roman"/>
          <w:i/>
        </w:rPr>
        <w:t>M</w:t>
      </w:r>
      <w:commentRangeEnd w:id="64"/>
      <w:r w:rsidR="005E4C6B" w:rsidRPr="00A330CC">
        <w:rPr>
          <w:rStyle w:val="CommentReference"/>
          <w:rFonts w:ascii="Times New Roman" w:hAnsi="Times New Roman" w:cs="Times New Roman"/>
          <w:i/>
          <w:sz w:val="24"/>
          <w:szCs w:val="24"/>
        </w:rPr>
        <w:commentReference w:id="64"/>
      </w:r>
      <w:commentRangeEnd w:id="65"/>
      <w:r w:rsidR="00FF6E98" w:rsidRPr="00A330CC">
        <w:rPr>
          <w:rStyle w:val="CommentReference"/>
          <w:rFonts w:ascii="Times New Roman" w:hAnsi="Times New Roman" w:cs="Times New Roman"/>
          <w:i/>
          <w:sz w:val="24"/>
          <w:szCs w:val="24"/>
        </w:rPr>
        <w:commentReference w:id="65"/>
      </w:r>
      <w:r w:rsidR="007A7C0F" w:rsidRPr="00994292">
        <w:rPr>
          <w:rFonts w:ascii="Times New Roman" w:hAnsi="Times New Roman" w:cs="Times New Roman"/>
        </w:rPr>
        <w:t xml:space="preserve"> = .19, </w:t>
      </w:r>
      <w:r w:rsidR="007A7C0F" w:rsidRPr="00A330CC">
        <w:rPr>
          <w:rFonts w:ascii="Times New Roman" w:hAnsi="Times New Roman" w:cs="Times New Roman"/>
          <w:i/>
        </w:rPr>
        <w:t>SD</w:t>
      </w:r>
      <w:r w:rsidR="007A7C0F" w:rsidRPr="00994292">
        <w:rPr>
          <w:rFonts w:ascii="Times New Roman" w:hAnsi="Times New Roman" w:cs="Times New Roman"/>
        </w:rPr>
        <w:t xml:space="preserve"> = .17) </w:t>
      </w:r>
      <w:r w:rsidR="00480D61" w:rsidRPr="00994292">
        <w:rPr>
          <w:rFonts w:ascii="Times New Roman" w:hAnsi="Times New Roman" w:cs="Times New Roman"/>
        </w:rPr>
        <w:t>was relatively small and showed a comparatively large standard deviation. Personality scores ranged from 10-50 on an interval scale</w:t>
      </w:r>
      <w:r w:rsidR="00A330CC">
        <w:rPr>
          <w:rFonts w:ascii="Times New Roman" w:hAnsi="Times New Roman" w:cs="Times New Roman"/>
        </w:rPr>
        <w:t>, although</w:t>
      </w:r>
      <w:r w:rsidR="00480D61" w:rsidRPr="00994292">
        <w:rPr>
          <w:rFonts w:ascii="Times New Roman" w:hAnsi="Times New Roman" w:cs="Times New Roman"/>
        </w:rPr>
        <w:t xml:space="preserve"> we utilized a difference score in our </w:t>
      </w:r>
      <w:r w:rsidR="00C41E3C" w:rsidRPr="00994292">
        <w:rPr>
          <w:rFonts w:ascii="Times New Roman" w:hAnsi="Times New Roman" w:cs="Times New Roman"/>
        </w:rPr>
        <w:t>MLM</w:t>
      </w:r>
      <w:r w:rsidR="00A330CC">
        <w:rPr>
          <w:rFonts w:ascii="Times New Roman" w:hAnsi="Times New Roman" w:cs="Times New Roman"/>
        </w:rPr>
        <w:t>.</w:t>
      </w:r>
      <w:r w:rsidR="00480D61" w:rsidRPr="00994292">
        <w:rPr>
          <w:rFonts w:ascii="Times New Roman" w:hAnsi="Times New Roman" w:cs="Times New Roman"/>
        </w:rPr>
        <w:t xml:space="preserve"> </w:t>
      </w:r>
      <w:r w:rsidR="00A330CC">
        <w:rPr>
          <w:rFonts w:ascii="Times New Roman" w:hAnsi="Times New Roman" w:cs="Times New Roman"/>
        </w:rPr>
        <w:t>H</w:t>
      </w:r>
      <w:r w:rsidR="00480D61" w:rsidRPr="00994292">
        <w:rPr>
          <w:rFonts w:ascii="Times New Roman" w:hAnsi="Times New Roman" w:cs="Times New Roman"/>
        </w:rPr>
        <w:t xml:space="preserve">owever, for convenience, </w:t>
      </w:r>
      <w:r w:rsidR="00C41E3C" w:rsidRPr="00994292">
        <w:rPr>
          <w:rFonts w:ascii="Times New Roman" w:hAnsi="Times New Roman" w:cs="Times New Roman"/>
        </w:rPr>
        <w:t xml:space="preserve">Table </w:t>
      </w:r>
      <w:r w:rsidR="00480D61" w:rsidRPr="00994292">
        <w:rPr>
          <w:rFonts w:ascii="Times New Roman" w:hAnsi="Times New Roman" w:cs="Times New Roman"/>
        </w:rPr>
        <w:t>1 shows personality means, standard deviations</w:t>
      </w:r>
      <w:r w:rsidR="00C41E3C" w:rsidRPr="00994292">
        <w:rPr>
          <w:rFonts w:ascii="Times New Roman" w:hAnsi="Times New Roman" w:cs="Times New Roman"/>
        </w:rPr>
        <w:t>,</w:t>
      </w:r>
      <w:r w:rsidR="00480D61" w:rsidRPr="00994292">
        <w:rPr>
          <w:rFonts w:ascii="Times New Roman" w:hAnsi="Times New Roman" w:cs="Times New Roman"/>
        </w:rPr>
        <w:t xml:space="preserve"> and Cohen’s </w:t>
      </w:r>
      <w:r w:rsidR="00480D61" w:rsidRPr="00A330CC">
        <w:rPr>
          <w:rFonts w:ascii="Times New Roman" w:hAnsi="Times New Roman" w:cs="Times New Roman"/>
          <w:i/>
        </w:rPr>
        <w:t>d</w:t>
      </w:r>
      <w:r w:rsidR="00C41E3C" w:rsidRPr="00A330CC">
        <w:rPr>
          <w:rFonts w:ascii="Times New Roman" w:hAnsi="Times New Roman" w:cs="Times New Roman"/>
          <w:i/>
          <w:vertAlign w:val="subscript"/>
        </w:rPr>
        <w:t>s</w:t>
      </w:r>
      <w:r w:rsidR="00480D61" w:rsidRPr="00994292">
        <w:rPr>
          <w:rFonts w:ascii="Times New Roman" w:hAnsi="Times New Roman" w:cs="Times New Roman"/>
        </w:rPr>
        <w:t xml:space="preserve"> </w:t>
      </w:r>
      <w:r w:rsidR="00066FEC" w:rsidRPr="00994292">
        <w:rPr>
          <w:rFonts w:ascii="Times New Roman" w:hAnsi="Times New Roman" w:cs="Times New Roman"/>
        </w:rPr>
        <w:t xml:space="preserve">(Lakens, 2013) </w:t>
      </w:r>
      <w:r w:rsidR="00480D61" w:rsidRPr="00994292">
        <w:rPr>
          <w:rFonts w:ascii="Times New Roman" w:hAnsi="Times New Roman" w:cs="Times New Roman"/>
        </w:rPr>
        <w:t xml:space="preserve">across both males and </w:t>
      </w:r>
      <w:commentRangeStart w:id="66"/>
      <w:commentRangeStart w:id="67"/>
      <w:r w:rsidR="00480D61" w:rsidRPr="00994292">
        <w:rPr>
          <w:rFonts w:ascii="Times New Roman" w:hAnsi="Times New Roman" w:cs="Times New Roman"/>
        </w:rPr>
        <w:t>females</w:t>
      </w:r>
      <w:commentRangeEnd w:id="66"/>
      <w:r w:rsidR="00C41E3C" w:rsidRPr="00994292">
        <w:rPr>
          <w:rStyle w:val="CommentReference"/>
          <w:rFonts w:ascii="Times New Roman" w:hAnsi="Times New Roman" w:cs="Times New Roman"/>
          <w:sz w:val="24"/>
          <w:szCs w:val="24"/>
        </w:rPr>
        <w:commentReference w:id="66"/>
      </w:r>
      <w:commentRangeEnd w:id="67"/>
      <w:r w:rsidR="00FF6E98" w:rsidRPr="00994292">
        <w:rPr>
          <w:rStyle w:val="CommentReference"/>
          <w:rFonts w:ascii="Times New Roman" w:hAnsi="Times New Roman" w:cs="Times New Roman"/>
          <w:sz w:val="24"/>
          <w:szCs w:val="24"/>
        </w:rPr>
        <w:commentReference w:id="67"/>
      </w:r>
      <w:r w:rsidR="00480D61" w:rsidRPr="00994292">
        <w:rPr>
          <w:rFonts w:ascii="Times New Roman" w:hAnsi="Times New Roman" w:cs="Times New Roman"/>
        </w:rPr>
        <w:t xml:space="preserve">. </w:t>
      </w:r>
    </w:p>
    <w:p w14:paraId="089BB026" w14:textId="28E13D8C" w:rsidR="00703F40" w:rsidRPr="00994292" w:rsidRDefault="00486640" w:rsidP="00FE7661">
      <w:pPr>
        <w:spacing w:line="480" w:lineRule="auto"/>
        <w:rPr>
          <w:rFonts w:ascii="Times New Roman" w:hAnsi="Times New Roman" w:cs="Times New Roman"/>
        </w:rPr>
      </w:pPr>
      <w:r w:rsidRPr="00994292">
        <w:rPr>
          <w:rFonts w:ascii="Times New Roman" w:hAnsi="Times New Roman" w:cs="Times New Roman"/>
        </w:rPr>
        <w:tab/>
        <w:t>In our analysis,</w:t>
      </w:r>
      <w:r w:rsidR="00480D61" w:rsidRPr="00994292">
        <w:rPr>
          <w:rFonts w:ascii="Times New Roman" w:hAnsi="Times New Roman" w:cs="Times New Roman"/>
        </w:rPr>
        <w:t xml:space="preserve"> each personality variable was analyzed in a separate </w:t>
      </w:r>
      <w:r w:rsidR="00FD51E7" w:rsidRPr="00994292">
        <w:rPr>
          <w:rFonts w:ascii="Times New Roman" w:hAnsi="Times New Roman" w:cs="Times New Roman"/>
        </w:rPr>
        <w:t>MLM</w:t>
      </w:r>
      <w:r w:rsidR="00480D61" w:rsidRPr="00994292">
        <w:rPr>
          <w:rFonts w:ascii="Times New Roman" w:hAnsi="Times New Roman" w:cs="Times New Roman"/>
        </w:rPr>
        <w:t>.</w:t>
      </w:r>
      <w:r w:rsidRPr="00994292">
        <w:rPr>
          <w:rFonts w:ascii="Times New Roman" w:hAnsi="Times New Roman" w:cs="Times New Roman"/>
        </w:rPr>
        <w:t xml:space="preserve"> </w:t>
      </w:r>
      <w:r w:rsidR="00480D61" w:rsidRPr="00994292">
        <w:rPr>
          <w:rFonts w:ascii="Times New Roman" w:hAnsi="Times New Roman" w:cs="Times New Roman"/>
        </w:rPr>
        <w:t>We chose this de</w:t>
      </w:r>
      <w:r w:rsidR="00B625FB" w:rsidRPr="00994292">
        <w:rPr>
          <w:rFonts w:ascii="Times New Roman" w:hAnsi="Times New Roman" w:cs="Times New Roman"/>
        </w:rPr>
        <w:t xml:space="preserve">sign to </w:t>
      </w:r>
      <w:r w:rsidR="00480D61" w:rsidRPr="00994292">
        <w:rPr>
          <w:rFonts w:ascii="Times New Roman" w:hAnsi="Times New Roman" w:cs="Times New Roman"/>
        </w:rPr>
        <w:t xml:space="preserve">control for the correlated error introduced by </w:t>
      </w:r>
      <w:r w:rsidR="00F04358" w:rsidRPr="00994292">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994292">
        <w:rPr>
          <w:rFonts w:ascii="Times New Roman" w:hAnsi="Times New Roman" w:cs="Times New Roman"/>
        </w:rPr>
        <w:t>.</w:t>
      </w:r>
      <w:r w:rsidR="00B625FB" w:rsidRPr="00994292">
        <w:rPr>
          <w:rFonts w:ascii="Times New Roman" w:hAnsi="Times New Roman" w:cs="Times New Roman"/>
        </w:rPr>
        <w:t xml:space="preserve"> </w:t>
      </w:r>
      <w:r w:rsidR="00480D61" w:rsidRPr="00994292">
        <w:rPr>
          <w:rFonts w:ascii="Times New Roman" w:hAnsi="Times New Roman" w:cs="Times New Roman"/>
        </w:rPr>
        <w:t xml:space="preserve"> </w:t>
      </w:r>
      <w:r w:rsidR="00F04358" w:rsidRPr="00994292">
        <w:rPr>
          <w:rFonts w:ascii="Times New Roman" w:hAnsi="Times New Roman" w:cs="Times New Roman"/>
        </w:rPr>
        <w:t>W</w:t>
      </w:r>
      <w:r w:rsidR="00B625FB" w:rsidRPr="00994292">
        <w:rPr>
          <w:rFonts w:ascii="Times New Roman" w:hAnsi="Times New Roman" w:cs="Times New Roman"/>
        </w:rPr>
        <w:t xml:space="preserve">e compared </w:t>
      </w:r>
      <w:r w:rsidR="00FF6E98" w:rsidRPr="00994292">
        <w:rPr>
          <w:rFonts w:ascii="Times New Roman" w:hAnsi="Times New Roman" w:cs="Times New Roman"/>
        </w:rPr>
        <w:t>three distinct models:</w:t>
      </w:r>
      <w:r w:rsidR="00B625FB" w:rsidRPr="00994292">
        <w:rPr>
          <w:rFonts w:ascii="Times New Roman" w:hAnsi="Times New Roman" w:cs="Times New Roman"/>
        </w:rPr>
        <w:t xml:space="preserve"> </w:t>
      </w:r>
      <w:commentRangeStart w:id="68"/>
      <w:r w:rsidR="00FF6E98" w:rsidRPr="00994292">
        <w:rPr>
          <w:rFonts w:ascii="Times New Roman" w:hAnsi="Times New Roman" w:cs="Times New Roman"/>
        </w:rPr>
        <w:t xml:space="preserve">an </w:t>
      </w:r>
      <w:r w:rsidR="00B625FB" w:rsidRPr="00994292">
        <w:rPr>
          <w:rFonts w:ascii="Times New Roman" w:hAnsi="Times New Roman" w:cs="Times New Roman"/>
        </w:rPr>
        <w:t>intercept-only model,</w:t>
      </w:r>
      <w:r w:rsidR="00FF6E98" w:rsidRPr="00994292">
        <w:rPr>
          <w:rFonts w:ascii="Times New Roman" w:hAnsi="Times New Roman" w:cs="Times New Roman"/>
        </w:rPr>
        <w:t xml:space="preserve"> </w:t>
      </w:r>
      <w:del w:id="69" w:author="Buchanan, Erin M" w:date="2018-05-08T11:12:00Z">
        <w:r w:rsidR="00FF6E98" w:rsidRPr="00994292" w:rsidDel="009466B6">
          <w:rPr>
            <w:rFonts w:ascii="Times New Roman" w:hAnsi="Times New Roman" w:cs="Times New Roman"/>
          </w:rPr>
          <w:delText>which acts like a simple regression</w:delText>
        </w:r>
      </w:del>
      <w:ins w:id="70" w:author="Buchanan, Erin M" w:date="2018-05-08T11:12:00Z">
        <w:r w:rsidR="009466B6">
          <w:rPr>
            <w:rFonts w:ascii="Times New Roman" w:hAnsi="Times New Roman" w:cs="Times New Roman"/>
          </w:rPr>
          <w:t xml:space="preserve">which estimates the </w:t>
        </w:r>
        <w:r w:rsidR="009466B6">
          <w:rPr>
            <w:rFonts w:ascii="Times New Roman" w:hAnsi="Times New Roman" w:cs="Times New Roman"/>
            <w:i/>
          </w:rPr>
          <w:t>y</w:t>
        </w:r>
        <w:r w:rsidR="009466B6">
          <w:rPr>
            <w:rFonts w:ascii="Times New Roman" w:hAnsi="Times New Roman" w:cs="Times New Roman"/>
          </w:rPr>
          <w:t>-intercept as the same across all participants</w:t>
        </w:r>
      </w:ins>
      <w:r w:rsidR="00FF6E98" w:rsidRPr="00994292">
        <w:rPr>
          <w:rFonts w:ascii="Times New Roman" w:hAnsi="Times New Roman" w:cs="Times New Roman"/>
        </w:rPr>
        <w:t>;</w:t>
      </w:r>
      <w:r w:rsidR="00B625FB" w:rsidRPr="00994292">
        <w:rPr>
          <w:rFonts w:ascii="Times New Roman" w:hAnsi="Times New Roman" w:cs="Times New Roman"/>
        </w:rPr>
        <w:t xml:space="preserve"> a </w:t>
      </w:r>
      <w:commentRangeStart w:id="71"/>
      <w:r w:rsidR="00B625FB" w:rsidRPr="00994292">
        <w:rPr>
          <w:rFonts w:ascii="Times New Roman" w:hAnsi="Times New Roman" w:cs="Times New Roman"/>
        </w:rPr>
        <w:t>random-intercept</w:t>
      </w:r>
      <w:r w:rsidR="00F04358" w:rsidRPr="00994292">
        <w:rPr>
          <w:rFonts w:ascii="Times New Roman" w:hAnsi="Times New Roman" w:cs="Times New Roman"/>
        </w:rPr>
        <w:t xml:space="preserve"> </w:t>
      </w:r>
      <w:r w:rsidR="00B625FB" w:rsidRPr="00994292">
        <w:rPr>
          <w:rFonts w:ascii="Times New Roman" w:hAnsi="Times New Roman" w:cs="Times New Roman"/>
        </w:rPr>
        <w:t>model</w:t>
      </w:r>
      <w:ins w:id="72" w:author="Buchanan, Erin M" w:date="2018-05-08T11:13:00Z">
        <w:r w:rsidR="009466B6">
          <w:rPr>
            <w:rFonts w:ascii="Times New Roman" w:hAnsi="Times New Roman" w:cs="Times New Roman"/>
          </w:rPr>
          <w:t>,</w:t>
        </w:r>
      </w:ins>
      <w:del w:id="73" w:author="Buchanan, Erin M" w:date="2018-05-08T11:13:00Z">
        <w:r w:rsidR="00B625FB" w:rsidRPr="00994292" w:rsidDel="009466B6">
          <w:rPr>
            <w:rFonts w:ascii="Times New Roman" w:hAnsi="Times New Roman" w:cs="Times New Roman"/>
          </w:rPr>
          <w:delText xml:space="preserve"> without predictors</w:delText>
        </w:r>
        <w:commentRangeEnd w:id="71"/>
        <w:r w:rsidR="00F04358" w:rsidRPr="00994292" w:rsidDel="009466B6">
          <w:rPr>
            <w:rStyle w:val="CommentReference"/>
            <w:rFonts w:ascii="Times New Roman" w:hAnsi="Times New Roman" w:cs="Times New Roman"/>
            <w:sz w:val="24"/>
            <w:szCs w:val="24"/>
          </w:rPr>
          <w:commentReference w:id="71"/>
        </w:r>
        <w:r w:rsidR="00FF6E98" w:rsidRPr="00994292" w:rsidDel="009466B6">
          <w:rPr>
            <w:rFonts w:ascii="Times New Roman" w:hAnsi="Times New Roman" w:cs="Times New Roman"/>
          </w:rPr>
          <w:delText>,</w:delText>
        </w:r>
      </w:del>
      <w:r w:rsidR="00FF6E98" w:rsidRPr="00994292">
        <w:rPr>
          <w:rFonts w:ascii="Times New Roman" w:hAnsi="Times New Roman" w:cs="Times New Roman"/>
        </w:rPr>
        <w:t xml:space="preserve"> which</w:t>
      </w:r>
      <w:r w:rsidR="006859A5" w:rsidRPr="00994292">
        <w:rPr>
          <w:rFonts w:ascii="Times New Roman" w:hAnsi="Times New Roman" w:cs="Times New Roman"/>
        </w:rPr>
        <w:t xml:space="preserve"> allows </w:t>
      </w:r>
      <w:del w:id="74" w:author="Buchanan, Erin M" w:date="2018-05-08T11:13:00Z">
        <w:r w:rsidR="006859A5" w:rsidRPr="00994292" w:rsidDel="009466B6">
          <w:rPr>
            <w:rFonts w:ascii="Times New Roman" w:hAnsi="Times New Roman" w:cs="Times New Roman"/>
          </w:rPr>
          <w:delText>the dependent variable to be predicted</w:delText>
        </w:r>
      </w:del>
      <w:ins w:id="75" w:author="Buchanan, Erin M" w:date="2018-05-08T11:13:00Z">
        <w:r w:rsidR="009466B6">
          <w:rPr>
            <w:rFonts w:ascii="Times New Roman" w:hAnsi="Times New Roman" w:cs="Times New Roman"/>
          </w:rPr>
          <w:t xml:space="preserve">estimation of the </w:t>
        </w:r>
        <w:r w:rsidR="009466B6">
          <w:rPr>
            <w:rFonts w:ascii="Times New Roman" w:hAnsi="Times New Roman" w:cs="Times New Roman"/>
            <w:i/>
          </w:rPr>
          <w:t>y</w:t>
        </w:r>
        <w:r w:rsidR="009466B6">
          <w:rPr>
            <w:rFonts w:ascii="Times New Roman" w:hAnsi="Times New Roman" w:cs="Times New Roman"/>
          </w:rPr>
          <w:t>-intercept</w:t>
        </w:r>
      </w:ins>
      <w:r w:rsidR="006859A5" w:rsidRPr="00994292">
        <w:rPr>
          <w:rFonts w:ascii="Times New Roman" w:hAnsi="Times New Roman" w:cs="Times New Roman"/>
        </w:rPr>
        <w:t xml:space="preserve"> </w:t>
      </w:r>
      <w:del w:id="76" w:author="Buchanan, Erin M" w:date="2018-05-08T11:10:00Z">
        <w:r w:rsidR="006859A5" w:rsidRPr="00994292" w:rsidDel="00A772A6">
          <w:rPr>
            <w:rFonts w:ascii="Times New Roman" w:hAnsi="Times New Roman" w:cs="Times New Roman"/>
          </w:rPr>
          <w:delText>uniquely across each participant-pair as a function of a unique slope</w:delText>
        </w:r>
      </w:del>
      <w:ins w:id="77" w:author="Buchanan, Erin M" w:date="2018-05-08T11:10:00Z">
        <w:r w:rsidR="00A772A6">
          <w:rPr>
            <w:rFonts w:ascii="Times New Roman" w:hAnsi="Times New Roman" w:cs="Times New Roman"/>
          </w:rPr>
          <w:t xml:space="preserve">controlling for multiple instances of the same participant, </w:t>
        </w:r>
      </w:ins>
      <w:ins w:id="78" w:author="Buchanan, Erin M" w:date="2018-05-08T11:11:00Z">
        <w:r w:rsidR="00A772A6">
          <w:rPr>
            <w:rFonts w:ascii="Times New Roman" w:hAnsi="Times New Roman" w:cs="Times New Roman"/>
          </w:rPr>
          <w:t>thus handling</w:t>
        </w:r>
      </w:ins>
      <w:ins w:id="79" w:author="Buchanan, Erin M" w:date="2018-05-08T11:10:00Z">
        <w:r w:rsidR="00A772A6">
          <w:rPr>
            <w:rFonts w:ascii="Times New Roman" w:hAnsi="Times New Roman" w:cs="Times New Roman"/>
          </w:rPr>
          <w:t xml:space="preserve"> correlated error</w:t>
        </w:r>
      </w:ins>
      <w:r w:rsidR="006859A5" w:rsidRPr="00994292">
        <w:rPr>
          <w:rFonts w:ascii="Times New Roman" w:hAnsi="Times New Roman" w:cs="Times New Roman"/>
        </w:rPr>
        <w:t>;</w:t>
      </w:r>
      <w:r w:rsidR="00B625FB" w:rsidRPr="00994292">
        <w:rPr>
          <w:rFonts w:ascii="Times New Roman" w:hAnsi="Times New Roman" w:cs="Times New Roman"/>
        </w:rPr>
        <w:t xml:space="preserve"> and a random-</w:t>
      </w:r>
      <w:r w:rsidR="00E272E6" w:rsidRPr="00994292">
        <w:rPr>
          <w:rFonts w:ascii="Times New Roman" w:hAnsi="Times New Roman" w:cs="Times New Roman"/>
        </w:rPr>
        <w:t>intercept</w:t>
      </w:r>
      <w:r w:rsidR="00B625FB" w:rsidRPr="00994292">
        <w:rPr>
          <w:rFonts w:ascii="Times New Roman" w:hAnsi="Times New Roman" w:cs="Times New Roman"/>
        </w:rPr>
        <w:t xml:space="preserve"> model with personality </w:t>
      </w:r>
      <w:r w:rsidR="00E272E6" w:rsidRPr="00994292">
        <w:rPr>
          <w:rFonts w:ascii="Times New Roman" w:hAnsi="Times New Roman" w:cs="Times New Roman"/>
        </w:rPr>
        <w:t xml:space="preserve">differences </w:t>
      </w:r>
      <w:r w:rsidR="00B625FB" w:rsidRPr="00994292">
        <w:rPr>
          <w:rFonts w:ascii="Times New Roman" w:hAnsi="Times New Roman" w:cs="Times New Roman"/>
        </w:rPr>
        <w:t xml:space="preserve">as a </w:t>
      </w:r>
      <w:commentRangeStart w:id="80"/>
      <w:commentRangeStart w:id="81"/>
      <w:r w:rsidR="00B625FB" w:rsidRPr="00994292">
        <w:rPr>
          <w:rFonts w:ascii="Times New Roman" w:hAnsi="Times New Roman" w:cs="Times New Roman"/>
        </w:rPr>
        <w:t>predictor</w:t>
      </w:r>
      <w:commentRangeEnd w:id="80"/>
      <w:r w:rsidR="00F04358" w:rsidRPr="00994292">
        <w:rPr>
          <w:rStyle w:val="CommentReference"/>
          <w:rFonts w:ascii="Times New Roman" w:hAnsi="Times New Roman" w:cs="Times New Roman"/>
          <w:sz w:val="24"/>
          <w:szCs w:val="24"/>
        </w:rPr>
        <w:commentReference w:id="80"/>
      </w:r>
      <w:commentRangeEnd w:id="81"/>
      <w:r w:rsidR="00FF6E98" w:rsidRPr="00994292">
        <w:rPr>
          <w:rStyle w:val="CommentReference"/>
          <w:rFonts w:ascii="Times New Roman" w:hAnsi="Times New Roman" w:cs="Times New Roman"/>
          <w:sz w:val="24"/>
          <w:szCs w:val="24"/>
        </w:rPr>
        <w:commentReference w:id="81"/>
      </w:r>
      <w:del w:id="82" w:author="Buchanan, Erin M" w:date="2018-05-08T11:11:00Z">
        <w:r w:rsidR="006859A5" w:rsidRPr="00994292" w:rsidDel="00A772A6">
          <w:rPr>
            <w:rFonts w:ascii="Times New Roman" w:hAnsi="Times New Roman" w:cs="Times New Roman"/>
          </w:rPr>
          <w:delText>, which is identical to the previous model with the key difference that the IV (personality differences) are accounted for across our random slopes.</w:delText>
        </w:r>
        <w:commentRangeEnd w:id="68"/>
        <w:r w:rsidR="00A330CC" w:rsidDel="00A772A6">
          <w:rPr>
            <w:rStyle w:val="CommentReference"/>
          </w:rPr>
          <w:commentReference w:id="68"/>
        </w:r>
      </w:del>
      <w:ins w:id="83" w:author="Buchanan, Erin M" w:date="2018-05-08T11:13:00Z">
        <w:r w:rsidR="009466B6">
          <w:rPr>
            <w:rFonts w:ascii="Times New Roman" w:hAnsi="Times New Roman" w:cs="Times New Roman"/>
          </w:rPr>
          <w:t>, which controls for repeated measures for each participant and estimates the relationship between the IV and the DV</w:t>
        </w:r>
      </w:ins>
      <w:del w:id="84" w:author="Buchanan, Erin M" w:date="2018-05-08T11:13:00Z">
        <w:r w:rsidR="006859A5" w:rsidRPr="00994292" w:rsidDel="009466B6">
          <w:rPr>
            <w:rFonts w:ascii="Times New Roman" w:hAnsi="Times New Roman" w:cs="Times New Roman"/>
          </w:rPr>
          <w:delText xml:space="preserve"> </w:delText>
        </w:r>
      </w:del>
      <w:r w:rsidR="00B12249" w:rsidRPr="00994292">
        <w:rPr>
          <w:rFonts w:ascii="Times New Roman" w:hAnsi="Times New Roman" w:cs="Times New Roman"/>
        </w:rPr>
        <w:t>(Field, Miles, &amp; Field, 2012)</w:t>
      </w:r>
      <w:r w:rsidR="001A71A1" w:rsidRPr="00994292">
        <w:rPr>
          <w:rFonts w:ascii="Times New Roman" w:hAnsi="Times New Roman" w:cs="Times New Roman"/>
        </w:rPr>
        <w:t>.</w:t>
      </w:r>
      <w:r w:rsidR="00B625FB" w:rsidRPr="00994292">
        <w:rPr>
          <w:rFonts w:ascii="Times New Roman" w:hAnsi="Times New Roman" w:cs="Times New Roman"/>
        </w:rPr>
        <w:t xml:space="preserve"> </w:t>
      </w:r>
    </w:p>
    <w:p w14:paraId="002E1381" w14:textId="1DC0EBB6" w:rsidR="00486640" w:rsidRPr="00994292" w:rsidRDefault="00E272E6" w:rsidP="00094B91">
      <w:pPr>
        <w:spacing w:line="480" w:lineRule="auto"/>
        <w:ind w:firstLine="720"/>
        <w:rPr>
          <w:rFonts w:ascii="Times New Roman" w:hAnsi="Times New Roman" w:cs="Times New Roman"/>
        </w:rPr>
      </w:pPr>
      <w:r w:rsidRPr="00994292">
        <w:rPr>
          <w:rFonts w:ascii="Times New Roman" w:hAnsi="Times New Roman" w:cs="Times New Roman"/>
        </w:rPr>
        <w:lastRenderedPageBreak/>
        <w:t>Except for</w:t>
      </w:r>
      <w:r w:rsidR="00CF50C0" w:rsidRPr="00994292">
        <w:rPr>
          <w:rFonts w:ascii="Times New Roman" w:hAnsi="Times New Roman" w:cs="Times New Roman"/>
        </w:rPr>
        <w:t xml:space="preserve"> </w:t>
      </w:r>
      <w:r w:rsidRPr="00994292">
        <w:rPr>
          <w:rFonts w:ascii="Times New Roman" w:hAnsi="Times New Roman" w:cs="Times New Roman"/>
        </w:rPr>
        <w:t xml:space="preserve">the MLM examining </w:t>
      </w:r>
      <w:ins w:id="85" w:author="Buchanan, Erin M" w:date="2018-05-08T11:13:00Z">
        <w:r w:rsidR="00B33057">
          <w:rPr>
            <w:rFonts w:ascii="Times New Roman" w:hAnsi="Times New Roman" w:cs="Times New Roman"/>
          </w:rPr>
          <w:t>o</w:t>
        </w:r>
      </w:ins>
      <w:del w:id="86" w:author="Buchanan, Erin M" w:date="2018-05-08T11:13:00Z">
        <w:r w:rsidRPr="00994292" w:rsidDel="00B33057">
          <w:rPr>
            <w:rFonts w:ascii="Times New Roman" w:hAnsi="Times New Roman" w:cs="Times New Roman"/>
          </w:rPr>
          <w:delText>O</w:delText>
        </w:r>
      </w:del>
      <w:r w:rsidRPr="00994292">
        <w:rPr>
          <w:rFonts w:ascii="Times New Roman" w:hAnsi="Times New Roman" w:cs="Times New Roman"/>
        </w:rPr>
        <w:t>penness, the random-intercept model with predictors was the best fit for our data in each MLM</w:t>
      </w:r>
      <w:r w:rsidR="008E0194" w:rsidRPr="00994292">
        <w:rPr>
          <w:rFonts w:ascii="Times New Roman" w:hAnsi="Times New Roman" w:cs="Times New Roman"/>
        </w:rPr>
        <w:t>.</w:t>
      </w:r>
      <w:r w:rsidRPr="00994292">
        <w:rPr>
          <w:rFonts w:ascii="Times New Roman" w:hAnsi="Times New Roman" w:cs="Times New Roman"/>
        </w:rPr>
        <w:t xml:space="preserve"> </w:t>
      </w:r>
      <w:r w:rsidR="009E22BA" w:rsidRPr="00994292">
        <w:rPr>
          <w:rFonts w:ascii="Times New Roman" w:hAnsi="Times New Roman" w:cs="Times New Roman"/>
        </w:rPr>
        <w:t>However, due to the repeated measures of the data, we included all models from the random-intercepts main effects, as we wished to control for correlated error.</w:t>
      </w:r>
      <w:r w:rsidR="00B12249" w:rsidRPr="00994292">
        <w:rPr>
          <w:rFonts w:ascii="Times New Roman" w:hAnsi="Times New Roman" w:cs="Times New Roman"/>
        </w:rPr>
        <w:t xml:space="preserve"> Model</w:t>
      </w:r>
      <w:del w:id="87" w:author="Buchanan, Erin M" w:date="2018-05-08T11:14:00Z">
        <w:r w:rsidR="00B12249" w:rsidRPr="00994292" w:rsidDel="00B33057">
          <w:rPr>
            <w:rFonts w:ascii="Times New Roman" w:hAnsi="Times New Roman" w:cs="Times New Roman"/>
          </w:rPr>
          <w:delText>s’</w:delText>
        </w:r>
      </w:del>
      <w:r w:rsidR="00B12249" w:rsidRPr="00994292">
        <w:rPr>
          <w:rFonts w:ascii="Times New Roman" w:hAnsi="Times New Roman" w:cs="Times New Roman"/>
        </w:rPr>
        <w:t xml:space="preserve"> significance </w:t>
      </w:r>
      <w:r w:rsidR="006859A5" w:rsidRPr="00994292">
        <w:rPr>
          <w:rFonts w:ascii="Times New Roman" w:hAnsi="Times New Roman" w:cs="Times New Roman"/>
        </w:rPr>
        <w:t>was</w:t>
      </w:r>
      <w:r w:rsidR="00B12249" w:rsidRPr="00994292">
        <w:rPr>
          <w:rFonts w:ascii="Times New Roman" w:hAnsi="Times New Roman" w:cs="Times New Roman"/>
        </w:rPr>
        <w:t xml:space="preserve"> evaluated using</w:t>
      </w:r>
      <w:del w:id="88" w:author="Buchanan, Erin M" w:date="2018-05-08T11:14:00Z">
        <w:r w:rsidR="00B12249" w:rsidRPr="00994292" w:rsidDel="002256A1">
          <w:rPr>
            <w:rFonts w:ascii="Times New Roman" w:hAnsi="Times New Roman" w:cs="Times New Roman"/>
          </w:rPr>
          <w:delText xml:space="preserve"> </w:delText>
        </w:r>
      </w:del>
      <w:ins w:id="89" w:author="Buchanan, Erin M" w:date="2018-05-08T11:14:00Z">
        <w:r w:rsidR="002256A1">
          <w:rPr>
            <w:rFonts w:ascii="Times New Roman" w:hAnsi="Times New Roman" w:cs="Times New Roman"/>
          </w:rPr>
          <w:t xml:space="preserve"> a chi-square difference test</w:t>
        </w:r>
      </w:ins>
      <w:ins w:id="90" w:author="Buchanan, Erin M" w:date="2018-05-08T11:17:00Z">
        <w:r w:rsidR="002256A1">
          <w:rPr>
            <w:rFonts w:ascii="Times New Roman" w:hAnsi="Times New Roman" w:cs="Times New Roman"/>
          </w:rPr>
          <w:t xml:space="preserve"> where each model is compared to the previous model to determine how adding random slopes or predictors improves the model</w:t>
        </w:r>
      </w:ins>
      <w:del w:id="91" w:author="Buchanan, Erin M" w:date="2018-05-08T11:14:00Z">
        <w:r w:rsidR="00B12249" w:rsidRPr="00994292" w:rsidDel="002256A1">
          <w:rPr>
            <w:rFonts w:ascii="Times New Roman" w:hAnsi="Times New Roman" w:cs="Times New Roman"/>
          </w:rPr>
          <w:delText>an ANOVA</w:delText>
        </w:r>
      </w:del>
      <w:r w:rsidR="00B12249" w:rsidRPr="00994292">
        <w:rPr>
          <w:rFonts w:ascii="Times New Roman" w:hAnsi="Times New Roman" w:cs="Times New Roman"/>
        </w:rPr>
        <w:t>; however, in order to determine the best-fit for our data, we utilized the Aikake Information Criterion (</w:t>
      </w:r>
      <w:commentRangeStart w:id="92"/>
      <w:r w:rsidR="00B12249" w:rsidRPr="00994292">
        <w:rPr>
          <w:rFonts w:ascii="Times New Roman" w:hAnsi="Times New Roman" w:cs="Times New Roman"/>
        </w:rPr>
        <w:t>AIC</w:t>
      </w:r>
      <w:commentRangeEnd w:id="92"/>
      <w:r w:rsidR="00094B91" w:rsidRPr="00994292">
        <w:rPr>
          <w:rStyle w:val="CommentReference"/>
          <w:rFonts w:ascii="Times New Roman" w:hAnsi="Times New Roman" w:cs="Times New Roman"/>
          <w:sz w:val="24"/>
          <w:szCs w:val="24"/>
        </w:rPr>
        <w:commentReference w:id="92"/>
      </w:r>
      <w:r w:rsidR="00B12249" w:rsidRPr="00994292">
        <w:rPr>
          <w:rFonts w:ascii="Times New Roman" w:hAnsi="Times New Roman" w:cs="Times New Roman"/>
        </w:rPr>
        <w:t>). A lower AIC corresponds</w:t>
      </w:r>
      <w:r w:rsidR="00094B91" w:rsidRPr="00994292">
        <w:rPr>
          <w:rFonts w:ascii="Times New Roman" w:hAnsi="Times New Roman" w:cs="Times New Roman"/>
        </w:rPr>
        <w:t xml:space="preserve"> to less information lost, and hence</w:t>
      </w:r>
      <w:ins w:id="93" w:author="Buchanan, Erin M" w:date="2018-05-08T11:15:00Z">
        <w:r w:rsidR="002256A1">
          <w:rPr>
            <w:rFonts w:ascii="Times New Roman" w:hAnsi="Times New Roman" w:cs="Times New Roman"/>
          </w:rPr>
          <w:t>,</w:t>
        </w:r>
      </w:ins>
      <w:r w:rsidR="00094B91" w:rsidRPr="00994292">
        <w:rPr>
          <w:rFonts w:ascii="Times New Roman" w:hAnsi="Times New Roman" w:cs="Times New Roman"/>
        </w:rPr>
        <w:t xml:space="preserve"> models with lower AIC scores correspond to better fits for our data.</w:t>
      </w:r>
      <w:r w:rsidR="009E22BA" w:rsidRPr="00994292">
        <w:rPr>
          <w:rFonts w:ascii="Times New Roman" w:hAnsi="Times New Roman" w:cs="Times New Roman"/>
        </w:rPr>
        <w:t xml:space="preserve"> </w:t>
      </w:r>
      <w:r w:rsidR="00703F40" w:rsidRPr="00994292">
        <w:rPr>
          <w:rFonts w:ascii="Times New Roman" w:hAnsi="Times New Roman" w:cs="Times New Roman"/>
        </w:rPr>
        <w:t xml:space="preserve">Individual model’s </w:t>
      </w:r>
      <w:commentRangeStart w:id="94"/>
      <w:commentRangeStart w:id="95"/>
      <w:r w:rsidR="00703F40" w:rsidRPr="00994292">
        <w:rPr>
          <w:rFonts w:ascii="Times New Roman" w:hAnsi="Times New Roman" w:cs="Times New Roman"/>
        </w:rPr>
        <w:t>degrees</w:t>
      </w:r>
      <w:commentRangeEnd w:id="94"/>
      <w:r w:rsidR="00703F40" w:rsidRPr="00994292">
        <w:rPr>
          <w:rStyle w:val="CommentReference"/>
          <w:rFonts w:ascii="Times New Roman" w:hAnsi="Times New Roman" w:cs="Times New Roman"/>
          <w:sz w:val="24"/>
          <w:szCs w:val="24"/>
        </w:rPr>
        <w:commentReference w:id="94"/>
      </w:r>
      <w:commentRangeEnd w:id="95"/>
      <w:r w:rsidR="00152029" w:rsidRPr="00994292">
        <w:rPr>
          <w:rStyle w:val="CommentReference"/>
          <w:rFonts w:ascii="Times New Roman" w:hAnsi="Times New Roman" w:cs="Times New Roman"/>
          <w:sz w:val="24"/>
          <w:szCs w:val="24"/>
        </w:rPr>
        <w:commentReference w:id="95"/>
      </w:r>
      <w:r w:rsidR="00703F40" w:rsidRPr="00994292">
        <w:rPr>
          <w:rFonts w:ascii="Times New Roman" w:hAnsi="Times New Roman" w:cs="Times New Roman"/>
        </w:rPr>
        <w:t xml:space="preserve"> of freedom, intercepts, as well as significance among all models can be found in Table 2.</w:t>
      </w:r>
    </w:p>
    <w:p w14:paraId="09E6F8BA" w14:textId="218208F0" w:rsidR="00CD0277" w:rsidRPr="00994292" w:rsidRDefault="00CF50C0" w:rsidP="00197DED">
      <w:pPr>
        <w:spacing w:line="480" w:lineRule="auto"/>
        <w:rPr>
          <w:rFonts w:ascii="Times New Roman" w:hAnsi="Times New Roman" w:cs="Times New Roman"/>
        </w:rPr>
      </w:pPr>
      <w:r w:rsidRPr="00994292">
        <w:rPr>
          <w:rFonts w:ascii="Times New Roman" w:hAnsi="Times New Roman" w:cs="Times New Roman"/>
        </w:rPr>
        <w:tab/>
      </w:r>
      <w:r w:rsidR="00A25449" w:rsidRPr="00994292">
        <w:rPr>
          <w:rFonts w:ascii="Times New Roman" w:hAnsi="Times New Roman" w:cs="Times New Roman"/>
        </w:rPr>
        <w:t>We</w:t>
      </w:r>
      <w:r w:rsidR="00964508" w:rsidRPr="00994292">
        <w:rPr>
          <w:rFonts w:ascii="Times New Roman" w:hAnsi="Times New Roman" w:cs="Times New Roman"/>
        </w:rPr>
        <w:t xml:space="preserve"> found that differences in </w:t>
      </w:r>
      <w:r w:rsidR="00E42794" w:rsidRPr="00994292">
        <w:rPr>
          <w:rFonts w:ascii="Times New Roman" w:hAnsi="Times New Roman" w:cs="Times New Roman"/>
        </w:rPr>
        <w:t>e</w:t>
      </w:r>
      <w:commentRangeStart w:id="96"/>
      <w:commentRangeStart w:id="97"/>
      <w:r w:rsidR="00964508" w:rsidRPr="00994292">
        <w:rPr>
          <w:rFonts w:ascii="Times New Roman" w:hAnsi="Times New Roman" w:cs="Times New Roman"/>
        </w:rPr>
        <w:t>xtraversion</w:t>
      </w:r>
      <w:commentRangeEnd w:id="96"/>
      <w:r w:rsidR="00A25449" w:rsidRPr="00994292">
        <w:rPr>
          <w:rStyle w:val="CommentReference"/>
          <w:rFonts w:ascii="Times New Roman" w:hAnsi="Times New Roman" w:cs="Times New Roman"/>
          <w:sz w:val="24"/>
          <w:szCs w:val="24"/>
        </w:rPr>
        <w:commentReference w:id="96"/>
      </w:r>
      <w:commentRangeEnd w:id="97"/>
      <w:r w:rsidR="00152029" w:rsidRPr="00994292">
        <w:rPr>
          <w:rStyle w:val="CommentReference"/>
          <w:rFonts w:ascii="Times New Roman" w:hAnsi="Times New Roman" w:cs="Times New Roman"/>
          <w:sz w:val="24"/>
          <w:szCs w:val="24"/>
        </w:rPr>
        <w:commentReference w:id="97"/>
      </w:r>
      <w:r w:rsidR="00964508" w:rsidRPr="00994292">
        <w:rPr>
          <w:rFonts w:ascii="Times New Roman" w:hAnsi="Times New Roman" w:cs="Times New Roman"/>
        </w:rPr>
        <w:t xml:space="preserve">, </w:t>
      </w:r>
      <w:r w:rsidR="00E42794" w:rsidRPr="00994292">
        <w:rPr>
          <w:rFonts w:ascii="Times New Roman" w:hAnsi="Times New Roman" w:cs="Times New Roman"/>
        </w:rPr>
        <w:t>a</w:t>
      </w:r>
      <w:r w:rsidR="00541885" w:rsidRPr="00994292">
        <w:rPr>
          <w:rFonts w:ascii="Times New Roman" w:hAnsi="Times New Roman" w:cs="Times New Roman"/>
        </w:rPr>
        <w:t>greeableness</w:t>
      </w:r>
      <w:r w:rsidR="00A25449" w:rsidRPr="00994292">
        <w:rPr>
          <w:rFonts w:ascii="Times New Roman" w:hAnsi="Times New Roman" w:cs="Times New Roman"/>
        </w:rPr>
        <w:t>,</w:t>
      </w:r>
      <w:r w:rsidR="00964508" w:rsidRPr="00994292">
        <w:rPr>
          <w:rFonts w:ascii="Times New Roman" w:hAnsi="Times New Roman" w:cs="Times New Roman"/>
        </w:rPr>
        <w:t xml:space="preserve"> and </w:t>
      </w:r>
      <w:r w:rsidR="00E42794" w:rsidRPr="00994292">
        <w:rPr>
          <w:rFonts w:ascii="Times New Roman" w:hAnsi="Times New Roman" w:cs="Times New Roman"/>
        </w:rPr>
        <w:t>c</w:t>
      </w:r>
      <w:r w:rsidR="00964508" w:rsidRPr="00994292">
        <w:rPr>
          <w:rFonts w:ascii="Times New Roman" w:hAnsi="Times New Roman" w:cs="Times New Roman"/>
        </w:rPr>
        <w:t>onscientiousness</w:t>
      </w:r>
      <w:r w:rsidR="007029FF" w:rsidRPr="00994292">
        <w:rPr>
          <w:rFonts w:ascii="Times New Roman" w:hAnsi="Times New Roman" w:cs="Times New Roman"/>
        </w:rPr>
        <w:t xml:space="preserve"> </w:t>
      </w:r>
      <w:r w:rsidR="00964508" w:rsidRPr="00994292">
        <w:rPr>
          <w:rFonts w:ascii="Times New Roman" w:hAnsi="Times New Roman" w:cs="Times New Roman"/>
        </w:rPr>
        <w:t>were predictors</w:t>
      </w:r>
      <w:r w:rsidR="007029FF" w:rsidRPr="00994292">
        <w:rPr>
          <w:rFonts w:ascii="Times New Roman" w:hAnsi="Times New Roman" w:cs="Times New Roman"/>
        </w:rPr>
        <w:t xml:space="preserve"> of similarities in thematic cosines across romantic writing. With negative slopes, this </w:t>
      </w:r>
      <w:r w:rsidR="00A25449" w:rsidRPr="00994292">
        <w:rPr>
          <w:rFonts w:ascii="Times New Roman" w:hAnsi="Times New Roman" w:cs="Times New Roman"/>
        </w:rPr>
        <w:t xml:space="preserve">finding </w:t>
      </w:r>
      <w:r w:rsidR="007029FF" w:rsidRPr="00994292">
        <w:rPr>
          <w:rFonts w:ascii="Times New Roman" w:hAnsi="Times New Roman" w:cs="Times New Roman"/>
        </w:rPr>
        <w:t xml:space="preserve">suggests that smaller differences in personality predicted larger thematic cosines. </w:t>
      </w:r>
      <w:r w:rsidR="00A25449" w:rsidRPr="00994292">
        <w:rPr>
          <w:rFonts w:ascii="Times New Roman" w:hAnsi="Times New Roman" w:cs="Times New Roman"/>
        </w:rPr>
        <w:t xml:space="preserve">Therefore, as personality scores were more similar (small differences, closer to zero), the larger the overlap between the romantic writing provided for participants. </w:t>
      </w:r>
      <w:r w:rsidR="007029FF" w:rsidRPr="00994292">
        <w:rPr>
          <w:rFonts w:ascii="Times New Roman" w:hAnsi="Times New Roman" w:cs="Times New Roman"/>
        </w:rPr>
        <w:t xml:space="preserve">Difference in </w:t>
      </w:r>
      <w:ins w:id="98" w:author="Buchanan, Erin M" w:date="2018-05-08T11:18:00Z">
        <w:r w:rsidR="002256A1">
          <w:rPr>
            <w:rFonts w:ascii="Times New Roman" w:hAnsi="Times New Roman" w:cs="Times New Roman"/>
          </w:rPr>
          <w:t>e</w:t>
        </w:r>
      </w:ins>
      <w:del w:id="99" w:author="Buchanan, Erin M" w:date="2018-05-08T11:18:00Z">
        <w:r w:rsidR="007029FF" w:rsidRPr="00994292" w:rsidDel="002256A1">
          <w:rPr>
            <w:rFonts w:ascii="Times New Roman" w:hAnsi="Times New Roman" w:cs="Times New Roman"/>
          </w:rPr>
          <w:delText>E</w:delText>
        </w:r>
      </w:del>
      <w:r w:rsidR="007029FF" w:rsidRPr="00994292">
        <w:rPr>
          <w:rFonts w:ascii="Times New Roman" w:hAnsi="Times New Roman" w:cs="Times New Roman"/>
        </w:rPr>
        <w:t xml:space="preserve">motional </w:t>
      </w:r>
      <w:del w:id="100" w:author="Buchanan, Erin M" w:date="2018-05-08T11:18:00Z">
        <w:r w:rsidR="007029FF" w:rsidRPr="00994292" w:rsidDel="002256A1">
          <w:rPr>
            <w:rFonts w:ascii="Times New Roman" w:hAnsi="Times New Roman" w:cs="Times New Roman"/>
          </w:rPr>
          <w:delText>Stability</w:delText>
        </w:r>
        <w:r w:rsidR="007D4517" w:rsidRPr="00994292" w:rsidDel="002256A1">
          <w:rPr>
            <w:rFonts w:ascii="Times New Roman" w:hAnsi="Times New Roman" w:cs="Times New Roman"/>
          </w:rPr>
          <w:delText xml:space="preserve"> </w:delText>
        </w:r>
      </w:del>
      <w:ins w:id="101" w:author="Buchanan, Erin M" w:date="2018-05-08T11:18:00Z">
        <w:r w:rsidR="002256A1">
          <w:rPr>
            <w:rFonts w:ascii="Times New Roman" w:hAnsi="Times New Roman" w:cs="Times New Roman"/>
          </w:rPr>
          <w:t>s</w:t>
        </w:r>
        <w:r w:rsidR="002256A1" w:rsidRPr="00994292">
          <w:rPr>
            <w:rFonts w:ascii="Times New Roman" w:hAnsi="Times New Roman" w:cs="Times New Roman"/>
          </w:rPr>
          <w:t xml:space="preserve">tability </w:t>
        </w:r>
      </w:ins>
      <w:r w:rsidR="007D4517" w:rsidRPr="00994292">
        <w:rPr>
          <w:rFonts w:ascii="Times New Roman" w:hAnsi="Times New Roman" w:cs="Times New Roman"/>
        </w:rPr>
        <w:t xml:space="preserve">and </w:t>
      </w:r>
      <w:ins w:id="102" w:author="Buchanan, Erin M" w:date="2018-05-08T11:18:00Z">
        <w:r w:rsidR="002256A1">
          <w:rPr>
            <w:rFonts w:ascii="Times New Roman" w:hAnsi="Times New Roman" w:cs="Times New Roman"/>
          </w:rPr>
          <w:t>o</w:t>
        </w:r>
      </w:ins>
      <w:del w:id="103" w:author="Buchanan, Erin M" w:date="2018-05-08T11:18:00Z">
        <w:r w:rsidR="007D4517" w:rsidRPr="00994292" w:rsidDel="002256A1">
          <w:rPr>
            <w:rFonts w:ascii="Times New Roman" w:hAnsi="Times New Roman" w:cs="Times New Roman"/>
          </w:rPr>
          <w:delText>O</w:delText>
        </w:r>
      </w:del>
      <w:r w:rsidR="007D4517" w:rsidRPr="00994292">
        <w:rPr>
          <w:rFonts w:ascii="Times New Roman" w:hAnsi="Times New Roman" w:cs="Times New Roman"/>
        </w:rPr>
        <w:t>penness</w:t>
      </w:r>
      <w:r w:rsidR="007029FF" w:rsidRPr="00994292">
        <w:rPr>
          <w:rFonts w:ascii="Times New Roman" w:hAnsi="Times New Roman" w:cs="Times New Roman"/>
        </w:rPr>
        <w:t xml:space="preserve"> </w:t>
      </w:r>
      <w:r w:rsidR="007D4517" w:rsidRPr="00994292">
        <w:rPr>
          <w:rFonts w:ascii="Times New Roman" w:hAnsi="Times New Roman" w:cs="Times New Roman"/>
        </w:rPr>
        <w:t>were</w:t>
      </w:r>
      <w:r w:rsidR="007029FF" w:rsidRPr="00994292">
        <w:rPr>
          <w:rFonts w:ascii="Times New Roman" w:hAnsi="Times New Roman" w:cs="Times New Roman"/>
        </w:rPr>
        <w:t xml:space="preserve"> not predictor</w:t>
      </w:r>
      <w:r w:rsidR="007D4517" w:rsidRPr="00994292">
        <w:rPr>
          <w:rFonts w:ascii="Times New Roman" w:hAnsi="Times New Roman" w:cs="Times New Roman"/>
        </w:rPr>
        <w:t>s of</w:t>
      </w:r>
      <w:r w:rsidR="007029FF" w:rsidRPr="00994292">
        <w:rPr>
          <w:rFonts w:ascii="Times New Roman" w:hAnsi="Times New Roman" w:cs="Times New Roman"/>
        </w:rPr>
        <w:t xml:space="preserve"> similarity in thematic cosines. For convenience, see Table 3 for predictors, intercepts, standard errors</w:t>
      </w:r>
      <w:r w:rsidR="007D4517" w:rsidRPr="00994292">
        <w:rPr>
          <w:rFonts w:ascii="Times New Roman" w:hAnsi="Times New Roman" w:cs="Times New Roman"/>
        </w:rPr>
        <w:t xml:space="preserve">, and </w:t>
      </w:r>
      <w:r w:rsidR="007D4517" w:rsidRPr="00527061">
        <w:rPr>
          <w:rFonts w:ascii="Times New Roman" w:hAnsi="Times New Roman" w:cs="Times New Roman"/>
          <w:i/>
          <w:rPrChange w:id="104" w:author="Buchanan, Erin M" w:date="2018-05-08T11:18:00Z">
            <w:rPr>
              <w:rFonts w:ascii="Times New Roman" w:hAnsi="Times New Roman" w:cs="Times New Roman"/>
            </w:rPr>
          </w:rPrChange>
        </w:rPr>
        <w:t>p</w:t>
      </w:r>
      <w:r w:rsidR="007D4517" w:rsidRPr="00994292">
        <w:rPr>
          <w:rFonts w:ascii="Times New Roman" w:hAnsi="Times New Roman" w:cs="Times New Roman"/>
        </w:rPr>
        <w:t>-values</w:t>
      </w:r>
      <w:r w:rsidR="007029FF" w:rsidRPr="00994292">
        <w:rPr>
          <w:rFonts w:ascii="Times New Roman" w:hAnsi="Times New Roman" w:cs="Times New Roman"/>
        </w:rPr>
        <w:t xml:space="preserve"> </w:t>
      </w:r>
      <w:r w:rsidR="007D4517" w:rsidRPr="00994292">
        <w:rPr>
          <w:rFonts w:ascii="Times New Roman" w:hAnsi="Times New Roman" w:cs="Times New Roman"/>
        </w:rPr>
        <w:t xml:space="preserve">for </w:t>
      </w:r>
      <w:r w:rsidR="007029FF" w:rsidRPr="00994292">
        <w:rPr>
          <w:rFonts w:ascii="Times New Roman" w:hAnsi="Times New Roman" w:cs="Times New Roman"/>
        </w:rPr>
        <w:t>each predictor.</w:t>
      </w:r>
    </w:p>
    <w:p w14:paraId="23E8FE93" w14:textId="51A5D81C" w:rsidR="00BC2C59" w:rsidRPr="00994292" w:rsidRDefault="00BC2C59" w:rsidP="00947397">
      <w:pPr>
        <w:spacing w:line="480" w:lineRule="auto"/>
        <w:jc w:val="center"/>
        <w:outlineLvl w:val="0"/>
        <w:rPr>
          <w:rFonts w:ascii="Times New Roman" w:hAnsi="Times New Roman" w:cs="Times New Roman"/>
        </w:rPr>
      </w:pPr>
      <w:r w:rsidRPr="00527061">
        <w:rPr>
          <w:rFonts w:ascii="Times New Roman" w:hAnsi="Times New Roman" w:cs="Times New Roman"/>
          <w:b/>
          <w:rPrChange w:id="105" w:author="Buchanan, Erin M" w:date="2018-05-08T11:18:00Z">
            <w:rPr>
              <w:rFonts w:ascii="Times New Roman" w:hAnsi="Times New Roman" w:cs="Times New Roman"/>
            </w:rPr>
          </w:rPrChange>
        </w:rPr>
        <w:t>Discussion</w:t>
      </w:r>
    </w:p>
    <w:p w14:paraId="36AA4671" w14:textId="562F0E51" w:rsidR="00835539" w:rsidRPr="00994292" w:rsidRDefault="000838BD" w:rsidP="00C41234">
      <w:pPr>
        <w:spacing w:line="480" w:lineRule="auto"/>
        <w:rPr>
          <w:rFonts w:ascii="Times New Roman" w:hAnsi="Times New Roman" w:cs="Times New Roman"/>
        </w:rPr>
      </w:pPr>
      <w:r w:rsidRPr="00994292">
        <w:rPr>
          <w:rFonts w:ascii="Times New Roman" w:hAnsi="Times New Roman" w:cs="Times New Roman"/>
        </w:rPr>
        <w:tab/>
      </w:r>
      <w:r w:rsidR="00BC056B" w:rsidRPr="00994292">
        <w:rPr>
          <w:rFonts w:ascii="Times New Roman" w:hAnsi="Times New Roman" w:cs="Times New Roman"/>
        </w:rPr>
        <w:t>Our results show</w:t>
      </w:r>
      <w:r w:rsidRPr="00994292">
        <w:rPr>
          <w:rFonts w:ascii="Times New Roman" w:hAnsi="Times New Roman" w:cs="Times New Roman"/>
        </w:rPr>
        <w:t xml:space="preserve"> that similarity in </w:t>
      </w:r>
      <w:r w:rsidR="00FE4749" w:rsidRPr="00994292">
        <w:rPr>
          <w:rFonts w:ascii="Times New Roman" w:hAnsi="Times New Roman" w:cs="Times New Roman"/>
        </w:rPr>
        <w:t>e</w:t>
      </w:r>
      <w:r w:rsidRPr="00994292">
        <w:rPr>
          <w:rFonts w:ascii="Times New Roman" w:hAnsi="Times New Roman" w:cs="Times New Roman"/>
        </w:rPr>
        <w:t xml:space="preserve">xtraversion, </w:t>
      </w:r>
      <w:r w:rsidR="00FE4749" w:rsidRPr="00994292">
        <w:rPr>
          <w:rFonts w:ascii="Times New Roman" w:hAnsi="Times New Roman" w:cs="Times New Roman"/>
        </w:rPr>
        <w:t>a</w:t>
      </w:r>
      <w:r w:rsidR="00541885" w:rsidRPr="00994292">
        <w:rPr>
          <w:rFonts w:ascii="Times New Roman" w:hAnsi="Times New Roman" w:cs="Times New Roman"/>
        </w:rPr>
        <w:t>greeableness</w:t>
      </w:r>
      <w:r w:rsidR="00027836" w:rsidRPr="00994292">
        <w:rPr>
          <w:rFonts w:ascii="Times New Roman" w:hAnsi="Times New Roman" w:cs="Times New Roman"/>
        </w:rPr>
        <w:t>,</w:t>
      </w:r>
      <w:r w:rsidRPr="00994292">
        <w:rPr>
          <w:rFonts w:ascii="Times New Roman" w:hAnsi="Times New Roman" w:cs="Times New Roman"/>
        </w:rPr>
        <w:t xml:space="preserve"> and </w:t>
      </w:r>
      <w:r w:rsidR="00FE4749" w:rsidRPr="00994292">
        <w:rPr>
          <w:rFonts w:ascii="Times New Roman" w:hAnsi="Times New Roman" w:cs="Times New Roman"/>
        </w:rPr>
        <w:t>c</w:t>
      </w:r>
      <w:r w:rsidRPr="00994292">
        <w:rPr>
          <w:rFonts w:ascii="Times New Roman" w:hAnsi="Times New Roman" w:cs="Times New Roman"/>
        </w:rPr>
        <w:t xml:space="preserve">onscientiousness </w:t>
      </w:r>
      <w:r w:rsidR="00027836" w:rsidRPr="00994292">
        <w:rPr>
          <w:rFonts w:ascii="Times New Roman" w:hAnsi="Times New Roman" w:cs="Times New Roman"/>
        </w:rPr>
        <w:t>predicted</w:t>
      </w:r>
      <w:r w:rsidRPr="00994292">
        <w:rPr>
          <w:rFonts w:ascii="Times New Roman" w:hAnsi="Times New Roman" w:cs="Times New Roman"/>
        </w:rPr>
        <w:t xml:space="preserve"> </w:t>
      </w:r>
      <w:r w:rsidR="00027836" w:rsidRPr="00994292">
        <w:rPr>
          <w:rFonts w:ascii="Times New Roman" w:hAnsi="Times New Roman" w:cs="Times New Roman"/>
        </w:rPr>
        <w:t>similarity</w:t>
      </w:r>
      <w:r w:rsidRPr="00994292">
        <w:rPr>
          <w:rFonts w:ascii="Times New Roman" w:hAnsi="Times New Roman" w:cs="Times New Roman"/>
        </w:rPr>
        <w:t xml:space="preserve"> </w:t>
      </w:r>
      <w:r w:rsidR="00027836" w:rsidRPr="00994292">
        <w:rPr>
          <w:rFonts w:ascii="Times New Roman" w:hAnsi="Times New Roman" w:cs="Times New Roman"/>
        </w:rPr>
        <w:t>in writing about a romantic partner</w:t>
      </w:r>
      <w:r w:rsidRPr="00994292">
        <w:rPr>
          <w:rFonts w:ascii="Times New Roman" w:hAnsi="Times New Roman" w:cs="Times New Roman"/>
        </w:rPr>
        <w:t xml:space="preserve">. </w:t>
      </w:r>
      <w:r w:rsidR="00C41234" w:rsidRPr="00994292">
        <w:rPr>
          <w:rFonts w:ascii="Times New Roman" w:hAnsi="Times New Roman" w:cs="Times New Roman"/>
        </w:rPr>
        <w:t xml:space="preserve">With </w:t>
      </w:r>
      <w:r w:rsidR="00C41234" w:rsidRPr="00994292">
        <w:rPr>
          <w:rFonts w:ascii="Times New Roman" w:hAnsi="Times New Roman" w:cs="Times New Roman"/>
        </w:rPr>
        <w:lastRenderedPageBreak/>
        <w:t xml:space="preserve">the largest </w:t>
      </w:r>
      <w:ins w:id="106" w:author="Buchanan, Erin M" w:date="2018-05-08T11:18:00Z">
        <w:r w:rsidR="00527061">
          <w:rPr>
            <w:rFonts w:ascii="Times New Roman" w:hAnsi="Times New Roman" w:cs="Times New Roman"/>
          </w:rPr>
          <w:t xml:space="preserve">predictor </w:t>
        </w:r>
      </w:ins>
      <w:r w:rsidR="00C41234" w:rsidRPr="00527061">
        <w:rPr>
          <w:rFonts w:ascii="Times New Roman" w:hAnsi="Times New Roman" w:cs="Times New Roman"/>
          <w:i/>
          <w:rPrChange w:id="107" w:author="Buchanan, Erin M" w:date="2018-05-08T11:18:00Z">
            <w:rPr>
              <w:rFonts w:ascii="Times New Roman" w:hAnsi="Times New Roman" w:cs="Times New Roman"/>
            </w:rPr>
          </w:rPrChange>
        </w:rPr>
        <w:t>b</w:t>
      </w:r>
      <w:r w:rsidR="00C41234" w:rsidRPr="00994292">
        <w:rPr>
          <w:rFonts w:ascii="Times New Roman" w:hAnsi="Times New Roman" w:cs="Times New Roman"/>
        </w:rPr>
        <w:t xml:space="preserve">-value, </w:t>
      </w:r>
      <w:r w:rsidR="00E56A60" w:rsidRPr="00994292">
        <w:rPr>
          <w:rFonts w:ascii="Times New Roman" w:hAnsi="Times New Roman" w:cs="Times New Roman"/>
        </w:rPr>
        <w:t>a</w:t>
      </w:r>
      <w:r w:rsidR="00541885" w:rsidRPr="00994292">
        <w:rPr>
          <w:rFonts w:ascii="Times New Roman" w:hAnsi="Times New Roman" w:cs="Times New Roman"/>
        </w:rPr>
        <w:t>greeableness</w:t>
      </w:r>
      <w:r w:rsidR="007C2AAB" w:rsidRPr="00994292">
        <w:rPr>
          <w:rFonts w:ascii="Times New Roman" w:hAnsi="Times New Roman" w:cs="Times New Roman"/>
        </w:rPr>
        <w:t xml:space="preserve"> as a predictor</w:t>
      </w:r>
      <w:r w:rsidR="00C41234" w:rsidRPr="00994292">
        <w:rPr>
          <w:rFonts w:ascii="Times New Roman" w:hAnsi="Times New Roman" w:cs="Times New Roman"/>
        </w:rPr>
        <w:t xml:space="preserve"> </w:t>
      </w:r>
      <w:r w:rsidR="007C2AAB" w:rsidRPr="00994292">
        <w:rPr>
          <w:rFonts w:ascii="Times New Roman" w:hAnsi="Times New Roman" w:cs="Times New Roman"/>
        </w:rPr>
        <w:t xml:space="preserve">aligns with existing findings by </w:t>
      </w:r>
      <w:r w:rsidR="00C41234" w:rsidRPr="00994292">
        <w:rPr>
          <w:rFonts w:ascii="Times New Roman" w:hAnsi="Times New Roman" w:cs="Times New Roman"/>
        </w:rPr>
        <w:t>Back et al. (2011) and</w:t>
      </w:r>
      <w:r w:rsidR="007C2AAB" w:rsidRPr="00994292">
        <w:rPr>
          <w:rFonts w:ascii="Times New Roman" w:hAnsi="Times New Roman" w:cs="Times New Roman"/>
        </w:rPr>
        <w:t xml:space="preserve"> Botwin et al. (1997)</w:t>
      </w:r>
      <w:r w:rsidR="00584E6E" w:rsidRPr="00994292">
        <w:rPr>
          <w:rFonts w:ascii="Times New Roman" w:hAnsi="Times New Roman" w:cs="Times New Roman"/>
        </w:rPr>
        <w:t xml:space="preserve">, who suggested that </w:t>
      </w:r>
      <w:r w:rsidR="00476411" w:rsidRPr="00994292">
        <w:rPr>
          <w:rFonts w:ascii="Times New Roman" w:hAnsi="Times New Roman" w:cs="Times New Roman"/>
        </w:rPr>
        <w:t>a</w:t>
      </w:r>
      <w:r w:rsidR="00541885" w:rsidRPr="00994292">
        <w:rPr>
          <w:rFonts w:ascii="Times New Roman" w:hAnsi="Times New Roman" w:cs="Times New Roman"/>
        </w:rPr>
        <w:t>greeableness</w:t>
      </w:r>
      <w:r w:rsidR="00584E6E" w:rsidRPr="00994292">
        <w:rPr>
          <w:rFonts w:ascii="Times New Roman" w:hAnsi="Times New Roman" w:cs="Times New Roman"/>
        </w:rPr>
        <w:t xml:space="preserve"> was the strongest personality predictor for high mate value and relational satisfaction</w:t>
      </w:r>
      <w:r w:rsidR="00476411" w:rsidRPr="00994292">
        <w:rPr>
          <w:rFonts w:ascii="Times New Roman" w:hAnsi="Times New Roman" w:cs="Times New Roman"/>
        </w:rPr>
        <w:t xml:space="preserve"> in concrete mate choices.</w:t>
      </w:r>
      <w:r w:rsidR="00584E6E" w:rsidRPr="00994292">
        <w:rPr>
          <w:rFonts w:ascii="Times New Roman" w:hAnsi="Times New Roman" w:cs="Times New Roman"/>
        </w:rPr>
        <w:t xml:space="preserve"> </w:t>
      </w:r>
      <w:r w:rsidR="00BC056B" w:rsidRPr="00994292">
        <w:rPr>
          <w:rFonts w:ascii="Times New Roman" w:hAnsi="Times New Roman" w:cs="Times New Roman"/>
        </w:rPr>
        <w:t xml:space="preserve"> </w:t>
      </w:r>
      <w:r w:rsidR="00476411" w:rsidRPr="00994292">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ins w:id="108" w:author="Buchanan, Erin M" w:date="2018-05-08T11:18:00Z">
        <w:r w:rsidR="00527061">
          <w:rPr>
            <w:rFonts w:ascii="Times New Roman" w:hAnsi="Times New Roman" w:cs="Times New Roman"/>
          </w:rPr>
          <w:t xml:space="preserve">finding </w:t>
        </w:r>
      </w:ins>
      <w:r w:rsidR="00476411" w:rsidRPr="00994292">
        <w:rPr>
          <w:rFonts w:ascii="Times New Roman" w:hAnsi="Times New Roman" w:cs="Times New Roman"/>
        </w:rPr>
        <w:t>suggests that further research in mate preference and personality may uncover a similar relationship of agreeableness to mate preference as in Back</w:t>
      </w:r>
      <w:ins w:id="109" w:author="Buchanan, Erin M" w:date="2018-05-08T11:19:00Z">
        <w:r w:rsidR="00527061">
          <w:rPr>
            <w:rFonts w:ascii="Times New Roman" w:hAnsi="Times New Roman" w:cs="Times New Roman"/>
          </w:rPr>
          <w:t xml:space="preserve"> et al.’</w:t>
        </w:r>
      </w:ins>
      <w:del w:id="110" w:author="Buchanan, Erin M" w:date="2018-05-08T11:19:00Z">
        <w:r w:rsidR="00476411" w:rsidRPr="00994292" w:rsidDel="00527061">
          <w:rPr>
            <w:rFonts w:ascii="Times New Roman" w:hAnsi="Times New Roman" w:cs="Times New Roman"/>
          </w:rPr>
          <w:delText>’</w:delText>
        </w:r>
      </w:del>
      <w:r w:rsidR="00476411" w:rsidRPr="00994292">
        <w:rPr>
          <w:rFonts w:ascii="Times New Roman" w:hAnsi="Times New Roman" w:cs="Times New Roman"/>
        </w:rPr>
        <w:t>s and Botwin</w:t>
      </w:r>
      <w:ins w:id="111" w:author="Buchanan, Erin M" w:date="2018-05-08T11:19:00Z">
        <w:r w:rsidR="00527061">
          <w:rPr>
            <w:rFonts w:ascii="Times New Roman" w:hAnsi="Times New Roman" w:cs="Times New Roman"/>
          </w:rPr>
          <w:t xml:space="preserve"> et al.’</w:t>
        </w:r>
      </w:ins>
      <w:del w:id="112" w:author="Buchanan, Erin M" w:date="2018-05-08T11:19:00Z">
        <w:r w:rsidR="00476411" w:rsidRPr="00994292" w:rsidDel="00527061">
          <w:rPr>
            <w:rFonts w:ascii="Times New Roman" w:hAnsi="Times New Roman" w:cs="Times New Roman"/>
          </w:rPr>
          <w:delText>’</w:delText>
        </w:r>
      </w:del>
      <w:r w:rsidR="00476411" w:rsidRPr="00994292">
        <w:rPr>
          <w:rFonts w:ascii="Times New Roman" w:hAnsi="Times New Roman" w:cs="Times New Roman"/>
        </w:rPr>
        <w:t>s studies on mate choice.</w:t>
      </w:r>
    </w:p>
    <w:p w14:paraId="2117F443" w14:textId="6CB93E0A" w:rsidR="003771DF" w:rsidRPr="00994292" w:rsidRDefault="003771DF" w:rsidP="003771DF">
      <w:pPr>
        <w:spacing w:line="480" w:lineRule="auto"/>
        <w:ind w:firstLine="720"/>
        <w:rPr>
          <w:rFonts w:ascii="Times New Roman" w:hAnsi="Times New Roman" w:cs="Times New Roman"/>
        </w:rPr>
      </w:pPr>
      <w:r w:rsidRPr="00994292">
        <w:rPr>
          <w:rFonts w:ascii="Times New Roman" w:hAnsi="Times New Roman" w:cs="Times New Roman"/>
        </w:rPr>
        <w:t>In this study,</w:t>
      </w:r>
      <w:r w:rsidR="00A12A9D" w:rsidRPr="00994292">
        <w:rPr>
          <w:rFonts w:ascii="Times New Roman" w:hAnsi="Times New Roman" w:cs="Times New Roman"/>
        </w:rPr>
        <w:t xml:space="preserve"> </w:t>
      </w:r>
      <w:r w:rsidR="00AD3E84" w:rsidRPr="00994292">
        <w:rPr>
          <w:rFonts w:ascii="Times New Roman" w:hAnsi="Times New Roman" w:cs="Times New Roman"/>
        </w:rPr>
        <w:t>linguistic modelling</w:t>
      </w:r>
      <w:r w:rsidR="00626325" w:rsidRPr="00994292">
        <w:rPr>
          <w:rFonts w:ascii="Times New Roman" w:hAnsi="Times New Roman" w:cs="Times New Roman"/>
        </w:rPr>
        <w:t xml:space="preserve"> </w:t>
      </w:r>
      <w:r w:rsidR="00A12A9D" w:rsidRPr="00994292">
        <w:rPr>
          <w:rFonts w:ascii="Times New Roman" w:hAnsi="Times New Roman" w:cs="Times New Roman"/>
        </w:rPr>
        <w:t xml:space="preserve">of mate preference </w:t>
      </w:r>
      <w:r w:rsidRPr="00994292">
        <w:rPr>
          <w:rFonts w:ascii="Times New Roman" w:hAnsi="Times New Roman" w:cs="Times New Roman"/>
        </w:rPr>
        <w:t xml:space="preserve">returned </w:t>
      </w:r>
      <w:r w:rsidR="00A12A9D" w:rsidRPr="00994292">
        <w:rPr>
          <w:rFonts w:ascii="Times New Roman" w:hAnsi="Times New Roman" w:cs="Times New Roman"/>
        </w:rPr>
        <w:t>similar results as traditional survey methods</w:t>
      </w:r>
      <w:r w:rsidR="00A821CC" w:rsidRPr="00994292">
        <w:rPr>
          <w:rFonts w:ascii="Times New Roman" w:hAnsi="Times New Roman" w:cs="Times New Roman"/>
        </w:rPr>
        <w:t xml:space="preserve">. </w:t>
      </w:r>
      <w:r w:rsidRPr="00994292">
        <w:rPr>
          <w:rFonts w:ascii="Times New Roman" w:hAnsi="Times New Roman" w:cs="Times New Roman"/>
        </w:rPr>
        <w:t>Many of the surveys</w:t>
      </w:r>
      <w:r w:rsidR="009E7D3B" w:rsidRPr="00994292">
        <w:rPr>
          <w:rFonts w:ascii="Times New Roman" w:hAnsi="Times New Roman" w:cs="Times New Roman"/>
        </w:rPr>
        <w:t xml:space="preserve"> examining mate preference utilize questions </w:t>
      </w:r>
      <w:r w:rsidR="00DB0EDC" w:rsidRPr="00994292">
        <w:rPr>
          <w:rFonts w:ascii="Times New Roman" w:hAnsi="Times New Roman" w:cs="Times New Roman"/>
        </w:rPr>
        <w:t>constructed around</w:t>
      </w:r>
      <w:r w:rsidR="009E7D3B" w:rsidRPr="00994292">
        <w:rPr>
          <w:rFonts w:ascii="Times New Roman" w:hAnsi="Times New Roman" w:cs="Times New Roman"/>
        </w:rPr>
        <w:t xml:space="preserve"> </w:t>
      </w:r>
      <w:r w:rsidR="00DB0EDC" w:rsidRPr="00994292">
        <w:rPr>
          <w:rFonts w:ascii="Times New Roman" w:hAnsi="Times New Roman" w:cs="Times New Roman"/>
        </w:rPr>
        <w:t>observed constructs related to</w:t>
      </w:r>
      <w:r w:rsidR="009E7D3B" w:rsidRPr="00994292">
        <w:rPr>
          <w:rFonts w:ascii="Times New Roman" w:hAnsi="Times New Roman" w:cs="Times New Roman"/>
        </w:rPr>
        <w:t xml:space="preserve"> mate preference</w:t>
      </w:r>
      <w:r w:rsidR="00DB0EDC" w:rsidRPr="00994292">
        <w:rPr>
          <w:rFonts w:ascii="Times New Roman" w:hAnsi="Times New Roman" w:cs="Times New Roman"/>
        </w:rPr>
        <w:t xml:space="preserve"> (such as socio-economic status or personality</w:t>
      </w:r>
      <w:r w:rsidR="006F1807" w:rsidRPr="00994292">
        <w:rPr>
          <w:rFonts w:ascii="Times New Roman" w:hAnsi="Times New Roman" w:cs="Times New Roman"/>
        </w:rPr>
        <w:t>), and usually measure these variable on a Likert-style scale</w:t>
      </w:r>
      <w:r w:rsidRPr="00994292">
        <w:rPr>
          <w:rFonts w:ascii="Times New Roman" w:hAnsi="Times New Roman" w:cs="Times New Roman"/>
        </w:rPr>
        <w:t xml:space="preserve"> (see Buss, 1989; Castro et al., 2012)</w:t>
      </w:r>
      <w:r w:rsidR="006F1807" w:rsidRPr="00994292">
        <w:rPr>
          <w:rFonts w:ascii="Times New Roman" w:hAnsi="Times New Roman" w:cs="Times New Roman"/>
        </w:rPr>
        <w:t>. This method of analysis has several benefits, including</w:t>
      </w:r>
      <w:r w:rsidR="00971AA4" w:rsidRPr="00994292">
        <w:rPr>
          <w:rFonts w:ascii="Times New Roman" w:hAnsi="Times New Roman" w:cs="Times New Roman"/>
        </w:rPr>
        <w:t>:</w:t>
      </w:r>
      <w:r w:rsidRPr="00994292">
        <w:rPr>
          <w:rFonts w:ascii="Times New Roman" w:hAnsi="Times New Roman" w:cs="Times New Roman"/>
        </w:rPr>
        <w:t xml:space="preserve"> </w:t>
      </w:r>
      <w:r w:rsidR="006F1807" w:rsidRPr="00994292">
        <w:rPr>
          <w:rFonts w:ascii="Times New Roman" w:hAnsi="Times New Roman" w:cs="Times New Roman"/>
        </w:rPr>
        <w:t>generalizability of results f</w:t>
      </w:r>
      <w:r w:rsidR="00971AA4" w:rsidRPr="00994292">
        <w:rPr>
          <w:rFonts w:ascii="Times New Roman" w:hAnsi="Times New Roman" w:cs="Times New Roman"/>
        </w:rPr>
        <w:t>rom study-to-study</w:t>
      </w:r>
      <w:r w:rsidRPr="00994292">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3776EF2D" w:rsidR="00E626D3" w:rsidRPr="00994292" w:rsidRDefault="003771DF" w:rsidP="00EB4131">
      <w:pPr>
        <w:spacing w:line="480" w:lineRule="auto"/>
        <w:rPr>
          <w:rFonts w:ascii="Times New Roman" w:hAnsi="Times New Roman" w:cs="Times New Roman"/>
        </w:rPr>
      </w:pPr>
      <w:r w:rsidRPr="00994292">
        <w:rPr>
          <w:rFonts w:ascii="Times New Roman" w:hAnsi="Times New Roman" w:cs="Times New Roman"/>
        </w:rPr>
        <w:tab/>
        <w:t>In the context of measuring mate preference, linguistic modelling has several</w:t>
      </w:r>
      <w:r w:rsidR="00827553" w:rsidRPr="00994292">
        <w:rPr>
          <w:rFonts w:ascii="Times New Roman" w:hAnsi="Times New Roman" w:cs="Times New Roman"/>
        </w:rPr>
        <w:t xml:space="preserve"> valuable assets</w:t>
      </w:r>
      <w:r w:rsidR="00DD03DB" w:rsidRPr="00994292">
        <w:rPr>
          <w:rFonts w:ascii="Times New Roman" w:hAnsi="Times New Roman" w:cs="Times New Roman"/>
        </w:rPr>
        <w:t>. The principal strength of modelling writing is that it allows</w:t>
      </w:r>
      <w:r w:rsidR="00827553" w:rsidRPr="00994292">
        <w:rPr>
          <w:rFonts w:ascii="Times New Roman" w:hAnsi="Times New Roman" w:cs="Times New Roman"/>
        </w:rPr>
        <w:t xml:space="preserve"> participants to respond freely to </w:t>
      </w:r>
      <w:r w:rsidR="00DD03DB" w:rsidRPr="00994292">
        <w:rPr>
          <w:rFonts w:ascii="Times New Roman" w:hAnsi="Times New Roman" w:cs="Times New Roman"/>
        </w:rPr>
        <w:t>writing</w:t>
      </w:r>
      <w:r w:rsidR="00827553" w:rsidRPr="00994292">
        <w:rPr>
          <w:rFonts w:ascii="Times New Roman" w:hAnsi="Times New Roman" w:cs="Times New Roman"/>
        </w:rPr>
        <w:t xml:space="preserve"> prompts</w:t>
      </w:r>
      <w:r w:rsidR="00DD03DB" w:rsidRPr="00994292">
        <w:rPr>
          <w:rFonts w:ascii="Times New Roman" w:hAnsi="Times New Roman" w:cs="Times New Roman"/>
        </w:rPr>
        <w:t xml:space="preserve"> before any d</w:t>
      </w:r>
      <w:r w:rsidR="0068017A" w:rsidRPr="00994292">
        <w:rPr>
          <w:rFonts w:ascii="Times New Roman" w:hAnsi="Times New Roman" w:cs="Times New Roman"/>
        </w:rPr>
        <w:t xml:space="preserve">ata transformation takes place. </w:t>
      </w:r>
      <w:del w:id="113" w:author="Buchanan, Erin M" w:date="2018-05-08T11:26:00Z">
        <w:r w:rsidR="0068017A" w:rsidRPr="00994292" w:rsidDel="00E638AC">
          <w:rPr>
            <w:rFonts w:ascii="Times New Roman" w:hAnsi="Times New Roman" w:cs="Times New Roman"/>
          </w:rPr>
          <w:delText xml:space="preserve">Thus, </w:delText>
        </w:r>
      </w:del>
      <w:r w:rsidR="0068017A" w:rsidRPr="00994292">
        <w:rPr>
          <w:rFonts w:ascii="Times New Roman" w:hAnsi="Times New Roman" w:cs="Times New Roman"/>
        </w:rPr>
        <w:t xml:space="preserve">Latent Semantic Analysis transforms a truly continuous measurement (writing) into a continuous </w:t>
      </w:r>
      <w:del w:id="114" w:author="Buchanan, Erin M" w:date="2018-05-08T11:26:00Z">
        <w:r w:rsidR="0068017A" w:rsidRPr="00994292" w:rsidDel="00515F23">
          <w:rPr>
            <w:rFonts w:ascii="Times New Roman" w:hAnsi="Times New Roman" w:cs="Times New Roman"/>
          </w:rPr>
          <w:delText>test statistic</w:delText>
        </w:r>
      </w:del>
      <w:ins w:id="115" w:author="Buchanan, Erin M" w:date="2018-05-08T11:26:00Z">
        <w:r w:rsidR="00515F23">
          <w:rPr>
            <w:rFonts w:ascii="Times New Roman" w:hAnsi="Times New Roman" w:cs="Times New Roman"/>
          </w:rPr>
          <w:t>variable</w:t>
        </w:r>
      </w:ins>
      <w:r w:rsidR="0068017A" w:rsidRPr="00994292">
        <w:rPr>
          <w:rFonts w:ascii="Times New Roman" w:hAnsi="Times New Roman" w:cs="Times New Roman"/>
        </w:rPr>
        <w:t xml:space="preserve"> (thematic cosines). </w:t>
      </w:r>
      <w:del w:id="116" w:author="Buchanan, Erin M" w:date="2018-05-08T11:26:00Z">
        <w:r w:rsidR="00101D4D" w:rsidRPr="00994292" w:rsidDel="00E638AC">
          <w:rPr>
            <w:rFonts w:ascii="Times New Roman" w:hAnsi="Times New Roman" w:cs="Times New Roman"/>
          </w:rPr>
          <w:lastRenderedPageBreak/>
          <w:delText>Thus,</w:delText>
        </w:r>
        <w:r w:rsidR="0068017A" w:rsidRPr="00994292" w:rsidDel="00E638AC">
          <w:rPr>
            <w:rFonts w:ascii="Times New Roman" w:hAnsi="Times New Roman" w:cs="Times New Roman"/>
          </w:rPr>
          <w:delText xml:space="preserve"> </w:delText>
        </w:r>
        <w:r w:rsidR="00101D4D" w:rsidRPr="00994292" w:rsidDel="00E638AC">
          <w:rPr>
            <w:rFonts w:ascii="Times New Roman" w:hAnsi="Times New Roman" w:cs="Times New Roman"/>
          </w:rPr>
          <w:delText>t</w:delText>
        </w:r>
      </w:del>
      <w:ins w:id="117" w:author="Buchanan, Erin M" w:date="2018-05-08T11:26:00Z">
        <w:r w:rsidR="00E638AC">
          <w:rPr>
            <w:rFonts w:ascii="Times New Roman" w:hAnsi="Times New Roman" w:cs="Times New Roman"/>
          </w:rPr>
          <w:t>T</w:t>
        </w:r>
      </w:ins>
      <w:r w:rsidR="00101D4D" w:rsidRPr="00994292">
        <w:rPr>
          <w:rFonts w:ascii="Times New Roman" w:hAnsi="Times New Roman" w:cs="Times New Roman"/>
        </w:rPr>
        <w:t xml:space="preserve">he individuality of each participant’s written response reflects the </w:t>
      </w:r>
      <w:r w:rsidR="0068017A" w:rsidRPr="00994292">
        <w:rPr>
          <w:rFonts w:ascii="Times New Roman" w:hAnsi="Times New Roman" w:cs="Times New Roman"/>
        </w:rPr>
        <w:t>uniqueness</w:t>
      </w:r>
      <w:r w:rsidR="00101D4D" w:rsidRPr="00994292">
        <w:rPr>
          <w:rFonts w:ascii="Times New Roman" w:hAnsi="Times New Roman" w:cs="Times New Roman"/>
        </w:rPr>
        <w:t xml:space="preserve"> of their own innate set of mate preferences</w:t>
      </w:r>
      <w:ins w:id="118" w:author="Buchanan, Erin M" w:date="2018-05-08T11:27:00Z">
        <w:r w:rsidR="00444D78">
          <w:rPr>
            <w:rFonts w:ascii="Times New Roman" w:hAnsi="Times New Roman" w:cs="Times New Roman"/>
          </w:rPr>
          <w:t xml:space="preserve"> in this study</w:t>
        </w:r>
      </w:ins>
      <w:r w:rsidR="00101D4D" w:rsidRPr="00994292">
        <w:rPr>
          <w:rFonts w:ascii="Times New Roman" w:hAnsi="Times New Roman" w:cs="Times New Roman"/>
        </w:rPr>
        <w:t xml:space="preserve">. </w:t>
      </w:r>
      <w:r w:rsidR="00E626D3" w:rsidRPr="00994292">
        <w:rPr>
          <w:rFonts w:ascii="Times New Roman" w:hAnsi="Times New Roman" w:cs="Times New Roman"/>
        </w:rPr>
        <w:t>Theoretically, these thematic cosines capture more of the individual variance among our participants’ mate preference when compared to a discrete measure</w:t>
      </w:r>
      <w:ins w:id="119" w:author="Buchanan, Erin M" w:date="2018-05-08T11:27:00Z">
        <w:r w:rsidR="00444D78">
          <w:rPr>
            <w:rFonts w:ascii="Times New Roman" w:hAnsi="Times New Roman" w:cs="Times New Roman"/>
          </w:rPr>
          <w:t>, such as selecting a 4 on a Likert-style scale</w:t>
        </w:r>
      </w:ins>
      <w:r w:rsidR="00E626D3" w:rsidRPr="00994292">
        <w:rPr>
          <w:rFonts w:ascii="Times New Roman" w:hAnsi="Times New Roman" w:cs="Times New Roman"/>
        </w:rPr>
        <w:t xml:space="preserve">. However, Latent Semantic Analysis presents several challenges, both theoretical and pragmatic. </w:t>
      </w:r>
    </w:p>
    <w:p w14:paraId="0F252F1C" w14:textId="3BEDED19" w:rsidR="00506604" w:rsidRPr="00994292" w:rsidRDefault="00E626D3" w:rsidP="00E626D3">
      <w:pPr>
        <w:spacing w:line="480" w:lineRule="auto"/>
        <w:ind w:firstLine="720"/>
        <w:rPr>
          <w:rFonts w:ascii="Times New Roman" w:hAnsi="Times New Roman" w:cs="Times New Roman"/>
        </w:rPr>
      </w:pPr>
      <w:r w:rsidRPr="00994292">
        <w:rPr>
          <w:rFonts w:ascii="Times New Roman" w:hAnsi="Times New Roman" w:cs="Times New Roman"/>
        </w:rPr>
        <w:t>Foremost among these is the interpretability of results</w:t>
      </w:r>
      <w:r w:rsidR="0078592A" w:rsidRPr="00994292">
        <w:rPr>
          <w:rFonts w:ascii="Times New Roman" w:hAnsi="Times New Roman" w:cs="Times New Roman"/>
        </w:rPr>
        <w:t>. Often when</w:t>
      </w:r>
      <w:r w:rsidR="00EB4131" w:rsidRPr="00994292">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994292">
        <w:rPr>
          <w:rFonts w:ascii="Times New Roman" w:hAnsi="Times New Roman" w:cs="Times New Roman"/>
        </w:rPr>
        <w:t xml:space="preserve">That does not mean a specific sample’s mean is the correct or ideal measurement of central tendency. However, </w:t>
      </w:r>
      <w:r w:rsidR="00506604" w:rsidRPr="00994292">
        <w:rPr>
          <w:rFonts w:ascii="Times New Roman" w:hAnsi="Times New Roman" w:cs="Times New Roman"/>
        </w:rPr>
        <w:t>it is easier to</w:t>
      </w:r>
      <w:r w:rsidR="0078592A" w:rsidRPr="00994292">
        <w:rPr>
          <w:rFonts w:ascii="Times New Roman" w:hAnsi="Times New Roman" w:cs="Times New Roman"/>
        </w:rPr>
        <w:t xml:space="preserve"> understa</w:t>
      </w:r>
      <w:r w:rsidR="00506604" w:rsidRPr="00994292">
        <w:rPr>
          <w:rFonts w:ascii="Times New Roman" w:hAnsi="Times New Roman" w:cs="Times New Roman"/>
        </w:rPr>
        <w:t xml:space="preserve">nd a statement such as, </w:t>
      </w:r>
      <w:r w:rsidR="0078592A" w:rsidRPr="00994292">
        <w:rPr>
          <w:rFonts w:ascii="Times New Roman" w:hAnsi="Times New Roman" w:cs="Times New Roman"/>
        </w:rPr>
        <w:t>“Our sample had a mean age of 23 with a standard deviation of 2.5 yea</w:t>
      </w:r>
      <w:r w:rsidR="00506604" w:rsidRPr="00994292">
        <w:rPr>
          <w:rFonts w:ascii="Times New Roman" w:hAnsi="Times New Roman" w:cs="Times New Roman"/>
        </w:rPr>
        <w:t xml:space="preserve">rs,” than one like, “Our sample had a mean thematic cosine of .35 with a standard deviation of .25.” Mathematically, thematic cosines </w:t>
      </w:r>
      <w:del w:id="120" w:author="Buchanan, Erin M" w:date="2018-05-08T11:28:00Z">
        <w:r w:rsidR="00506604" w:rsidRPr="00994292" w:rsidDel="00444D78">
          <w:rPr>
            <w:rFonts w:ascii="Times New Roman" w:hAnsi="Times New Roman" w:cs="Times New Roman"/>
          </w:rPr>
          <w:delText xml:space="preserve">are also </w:delText>
        </w:r>
      </w:del>
      <w:ins w:id="121" w:author="Buchanan, Erin M" w:date="2018-05-08T11:28:00Z">
        <w:r w:rsidR="00444D78">
          <w:rPr>
            <w:rFonts w:ascii="Times New Roman" w:hAnsi="Times New Roman" w:cs="Times New Roman"/>
          </w:rPr>
          <w:t>may</w:t>
        </w:r>
        <w:r w:rsidR="00444D78" w:rsidRPr="00994292">
          <w:rPr>
            <w:rFonts w:ascii="Times New Roman" w:hAnsi="Times New Roman" w:cs="Times New Roman"/>
          </w:rPr>
          <w:t xml:space="preserve"> </w:t>
        </w:r>
        <w:r w:rsidR="00444D78">
          <w:rPr>
            <w:rFonts w:ascii="Times New Roman" w:hAnsi="Times New Roman" w:cs="Times New Roman"/>
          </w:rPr>
          <w:t xml:space="preserve">be </w:t>
        </w:r>
      </w:ins>
      <w:r w:rsidR="00506604" w:rsidRPr="00994292">
        <w:rPr>
          <w:rFonts w:ascii="Times New Roman" w:hAnsi="Times New Roman" w:cs="Times New Roman"/>
        </w:rPr>
        <w:t xml:space="preserve">more difficult to interpret than a standard correlation, such as Pearson’s </w:t>
      </w:r>
      <w:r w:rsidR="00506604" w:rsidRPr="00444D78">
        <w:rPr>
          <w:rFonts w:ascii="Times New Roman" w:hAnsi="Times New Roman" w:cs="Times New Roman"/>
          <w:i/>
          <w:rPrChange w:id="122" w:author="Buchanan, Erin M" w:date="2018-05-08T11:27:00Z">
            <w:rPr>
              <w:rFonts w:ascii="Times New Roman" w:hAnsi="Times New Roman" w:cs="Times New Roman"/>
            </w:rPr>
          </w:rPrChange>
        </w:rPr>
        <w:t>r</w:t>
      </w:r>
      <w:r w:rsidR="00506604" w:rsidRPr="00994292">
        <w:rPr>
          <w:rFonts w:ascii="Times New Roman" w:hAnsi="Times New Roman" w:cs="Times New Roman"/>
        </w:rPr>
        <w:t xml:space="preserve"> (1896). This</w:t>
      </w:r>
      <w:ins w:id="123" w:author="Buchanan, Erin M" w:date="2018-05-08T11:28:00Z">
        <w:r w:rsidR="00444D78">
          <w:rPr>
            <w:rFonts w:ascii="Times New Roman" w:hAnsi="Times New Roman" w:cs="Times New Roman"/>
          </w:rPr>
          <w:t xml:space="preserve"> difficulty</w:t>
        </w:r>
      </w:ins>
      <w:r w:rsidR="00506604" w:rsidRPr="00994292">
        <w:rPr>
          <w:rFonts w:ascii="Times New Roman" w:hAnsi="Times New Roman" w:cs="Times New Roman"/>
        </w:rPr>
        <w:t xml:space="preserve"> is because, while </w:t>
      </w:r>
      <w:r w:rsidR="0044712B" w:rsidRPr="00994292">
        <w:rPr>
          <w:rFonts w:ascii="Times New Roman" w:hAnsi="Times New Roman" w:cs="Times New Roman"/>
        </w:rPr>
        <w:t xml:space="preserve">thematic </w:t>
      </w:r>
      <w:r w:rsidR="00506604" w:rsidRPr="00994292">
        <w:rPr>
          <w:rFonts w:ascii="Times New Roman" w:hAnsi="Times New Roman" w:cs="Times New Roman"/>
        </w:rPr>
        <w:t xml:space="preserve">cosines and correlations both measure similarity, </w:t>
      </w:r>
      <w:r w:rsidR="005910E3" w:rsidRPr="00994292">
        <w:rPr>
          <w:rFonts w:ascii="Times New Roman" w:hAnsi="Times New Roman" w:cs="Times New Roman"/>
        </w:rPr>
        <w:t xml:space="preserve">there are no traditional </w:t>
      </w:r>
      <w:r w:rsidR="00506604" w:rsidRPr="00994292">
        <w:rPr>
          <w:rFonts w:ascii="Times New Roman" w:hAnsi="Times New Roman" w:cs="Times New Roman"/>
        </w:rPr>
        <w:t xml:space="preserve">small, medium, or large score-markers for thematic cosines. </w:t>
      </w:r>
      <w:ins w:id="124" w:author="Buchanan, Erin M" w:date="2018-05-08T11:28:00Z">
        <w:r w:rsidR="00444D78">
          <w:rPr>
            <w:rFonts w:ascii="Times New Roman" w:hAnsi="Times New Roman" w:cs="Times New Roman"/>
          </w:rPr>
          <w:t xml:space="preserve">However, the direction and magnitude interpretations for correlations and cosines are the same. </w:t>
        </w:r>
      </w:ins>
      <w:del w:id="125" w:author="Buchanan, Erin M" w:date="2018-05-08T11:28:00Z">
        <w:r w:rsidR="00506604" w:rsidRPr="00994292" w:rsidDel="00444D78">
          <w:rPr>
            <w:rFonts w:ascii="Times New Roman" w:hAnsi="Times New Roman" w:cs="Times New Roman"/>
          </w:rPr>
          <w:delText>This</w:delText>
        </w:r>
        <w:r w:rsidR="005910E3" w:rsidRPr="00994292" w:rsidDel="00444D78">
          <w:rPr>
            <w:rFonts w:ascii="Times New Roman" w:hAnsi="Times New Roman" w:cs="Times New Roman"/>
          </w:rPr>
          <w:delText xml:space="preserve"> makes it difficult to extrapolat</w:delText>
        </w:r>
        <w:r w:rsidR="00506604" w:rsidRPr="00994292" w:rsidDel="00444D78">
          <w:rPr>
            <w:rFonts w:ascii="Times New Roman" w:hAnsi="Times New Roman" w:cs="Times New Roman"/>
          </w:rPr>
          <w:delText xml:space="preserve">e conclusions from sample means alone. </w:delText>
        </w:r>
      </w:del>
    </w:p>
    <w:p w14:paraId="16E6C16B" w14:textId="359B8651" w:rsidR="004F1DFA" w:rsidRPr="00994292" w:rsidDel="007D7B3A" w:rsidRDefault="00883118" w:rsidP="00BE3151">
      <w:pPr>
        <w:spacing w:line="480" w:lineRule="auto"/>
        <w:ind w:firstLine="720"/>
        <w:rPr>
          <w:del w:id="126" w:author="Buchanan, Erin M" w:date="2018-05-08T11:35:00Z"/>
          <w:rFonts w:ascii="Times New Roman" w:hAnsi="Times New Roman" w:cs="Times New Roman"/>
        </w:rPr>
      </w:pPr>
      <w:del w:id="127" w:author="Buchanan, Erin M" w:date="2018-05-08T11:30:00Z">
        <w:r w:rsidRPr="00994292" w:rsidDel="0085016E">
          <w:rPr>
            <w:rFonts w:ascii="Times New Roman" w:hAnsi="Times New Roman" w:cs="Times New Roman"/>
          </w:rPr>
          <w:delText xml:space="preserve">Although interpretation </w:delText>
        </w:r>
      </w:del>
      <w:del w:id="128" w:author="Buchanan, Erin M" w:date="2018-05-08T11:29:00Z">
        <w:r w:rsidRPr="00994292" w:rsidDel="0085016E">
          <w:rPr>
            <w:rFonts w:ascii="Times New Roman" w:hAnsi="Times New Roman" w:cs="Times New Roman"/>
          </w:rPr>
          <w:delText xml:space="preserve">is </w:delText>
        </w:r>
      </w:del>
      <w:del w:id="129" w:author="Buchanan, Erin M" w:date="2018-05-08T11:30:00Z">
        <w:r w:rsidRPr="00994292" w:rsidDel="0085016E">
          <w:rPr>
            <w:rFonts w:ascii="Times New Roman" w:hAnsi="Times New Roman" w:cs="Times New Roman"/>
          </w:rPr>
          <w:delText xml:space="preserve">difficult, </w:delText>
        </w:r>
        <w:r w:rsidR="00C1092A" w:rsidRPr="00994292" w:rsidDel="0085016E">
          <w:rPr>
            <w:rFonts w:ascii="Times New Roman" w:hAnsi="Times New Roman" w:cs="Times New Roman"/>
          </w:rPr>
          <w:delText>t</w:delText>
        </w:r>
      </w:del>
      <w:ins w:id="130" w:author="Buchanan, Erin M" w:date="2018-05-08T11:30:00Z">
        <w:r w:rsidR="0085016E">
          <w:rPr>
            <w:rFonts w:ascii="Times New Roman" w:hAnsi="Times New Roman" w:cs="Times New Roman"/>
          </w:rPr>
          <w:t>T</w:t>
        </w:r>
      </w:ins>
      <w:r w:rsidR="00C1092A" w:rsidRPr="00994292">
        <w:rPr>
          <w:rFonts w:ascii="Times New Roman" w:hAnsi="Times New Roman" w:cs="Times New Roman"/>
        </w:rPr>
        <w:t>h</w:t>
      </w:r>
      <w:r w:rsidR="009903D1" w:rsidRPr="00994292">
        <w:rPr>
          <w:rFonts w:ascii="Times New Roman" w:hAnsi="Times New Roman" w:cs="Times New Roman"/>
        </w:rPr>
        <w:t xml:space="preserve">ematic cosines </w:t>
      </w:r>
      <w:del w:id="131" w:author="Buchanan, Erin M" w:date="2018-05-08T11:30:00Z">
        <w:r w:rsidR="009903D1" w:rsidRPr="00994292" w:rsidDel="0085016E">
          <w:rPr>
            <w:rFonts w:ascii="Times New Roman" w:hAnsi="Times New Roman" w:cs="Times New Roman"/>
          </w:rPr>
          <w:delText xml:space="preserve">do </w:delText>
        </w:r>
      </w:del>
      <w:ins w:id="132" w:author="Buchanan, Erin M" w:date="2018-05-08T11:30:00Z">
        <w:r w:rsidR="0085016E">
          <w:rPr>
            <w:rFonts w:ascii="Times New Roman" w:hAnsi="Times New Roman" w:cs="Times New Roman"/>
          </w:rPr>
          <w:t>c</w:t>
        </w:r>
        <w:r w:rsidR="003C5E09">
          <w:rPr>
            <w:rFonts w:ascii="Times New Roman" w:hAnsi="Times New Roman" w:cs="Times New Roman"/>
          </w:rPr>
          <w:t>a</w:t>
        </w:r>
        <w:r w:rsidR="0085016E">
          <w:rPr>
            <w:rFonts w:ascii="Times New Roman" w:hAnsi="Times New Roman" w:cs="Times New Roman"/>
          </w:rPr>
          <w:t>n</w:t>
        </w:r>
        <w:r w:rsidR="0085016E" w:rsidRPr="00994292">
          <w:rPr>
            <w:rFonts w:ascii="Times New Roman" w:hAnsi="Times New Roman" w:cs="Times New Roman"/>
          </w:rPr>
          <w:t xml:space="preserve"> </w:t>
        </w:r>
      </w:ins>
      <w:r w:rsidR="009903D1" w:rsidRPr="00994292">
        <w:rPr>
          <w:rFonts w:ascii="Times New Roman" w:hAnsi="Times New Roman" w:cs="Times New Roman"/>
        </w:rPr>
        <w:t>provide a</w:t>
      </w:r>
      <w:r w:rsidR="00C1092A" w:rsidRPr="00994292">
        <w:rPr>
          <w:rFonts w:ascii="Times New Roman" w:hAnsi="Times New Roman" w:cs="Times New Roman"/>
        </w:rPr>
        <w:t xml:space="preserve"> co</w:t>
      </w:r>
      <w:r w:rsidR="009903D1" w:rsidRPr="00994292">
        <w:rPr>
          <w:rFonts w:ascii="Times New Roman" w:hAnsi="Times New Roman" w:cs="Times New Roman"/>
        </w:rPr>
        <w:t>ntinuous measurement of mate preference</w:t>
      </w:r>
      <w:ins w:id="133" w:author="Buchanan, Erin M" w:date="2018-05-08T11:30:00Z">
        <w:r w:rsidR="0085016E">
          <w:rPr>
            <w:rFonts w:ascii="Times New Roman" w:hAnsi="Times New Roman" w:cs="Times New Roman"/>
          </w:rPr>
          <w:t xml:space="preserve"> using this this of writing study</w:t>
        </w:r>
      </w:ins>
      <w:r w:rsidR="00C1092A" w:rsidRPr="00994292">
        <w:rPr>
          <w:rFonts w:ascii="Times New Roman" w:hAnsi="Times New Roman" w:cs="Times New Roman"/>
        </w:rPr>
        <w:t xml:space="preserve">. This </w:t>
      </w:r>
      <w:ins w:id="134" w:author="Buchanan, Erin M" w:date="2018-05-08T11:30:00Z">
        <w:r w:rsidR="00D01E5B">
          <w:rPr>
            <w:rFonts w:ascii="Times New Roman" w:hAnsi="Times New Roman" w:cs="Times New Roman"/>
          </w:rPr>
          <w:t xml:space="preserve">variable </w:t>
        </w:r>
      </w:ins>
      <w:r w:rsidR="00C1092A" w:rsidRPr="00994292">
        <w:rPr>
          <w:rFonts w:ascii="Times New Roman" w:hAnsi="Times New Roman" w:cs="Times New Roman"/>
        </w:rPr>
        <w:t xml:space="preserve">is incredibly valuable, as continuity </w:t>
      </w:r>
      <w:r w:rsidR="009903D1" w:rsidRPr="00994292">
        <w:rPr>
          <w:rFonts w:ascii="Times New Roman" w:hAnsi="Times New Roman" w:cs="Times New Roman"/>
        </w:rPr>
        <w:t xml:space="preserve">leads to a </w:t>
      </w:r>
      <w:r w:rsidR="00C1092A" w:rsidRPr="00994292">
        <w:rPr>
          <w:rFonts w:ascii="Times New Roman" w:hAnsi="Times New Roman" w:cs="Times New Roman"/>
        </w:rPr>
        <w:t>broader understanding of variance in a sample</w:t>
      </w:r>
      <w:r w:rsidR="009903D1" w:rsidRPr="00994292">
        <w:rPr>
          <w:rFonts w:ascii="Times New Roman" w:hAnsi="Times New Roman" w:cs="Times New Roman"/>
        </w:rPr>
        <w:t xml:space="preserve"> while avoiding common</w:t>
      </w:r>
      <w:r w:rsidR="00C1092A" w:rsidRPr="00994292">
        <w:rPr>
          <w:rFonts w:ascii="Times New Roman" w:hAnsi="Times New Roman" w:cs="Times New Roman"/>
        </w:rPr>
        <w:t xml:space="preserve"> statistical problems associated with ordinal measur</w:t>
      </w:r>
      <w:r w:rsidR="009903D1" w:rsidRPr="00994292">
        <w:rPr>
          <w:rFonts w:ascii="Times New Roman" w:hAnsi="Times New Roman" w:cs="Times New Roman"/>
        </w:rPr>
        <w:t xml:space="preserve">ements, such as issues with Type I and Type II errors with small (e.g., 4-5 item) </w:t>
      </w:r>
      <w:r w:rsidR="002F322E" w:rsidRPr="00994292">
        <w:rPr>
          <w:rFonts w:ascii="Times New Roman" w:hAnsi="Times New Roman" w:cs="Times New Roman"/>
        </w:rPr>
        <w:t xml:space="preserve">scale data </w:t>
      </w:r>
      <w:r w:rsidR="001A5567" w:rsidRPr="00994292">
        <w:rPr>
          <w:rFonts w:ascii="Times New Roman" w:hAnsi="Times New Roman" w:cs="Times New Roman"/>
        </w:rPr>
        <w:lastRenderedPageBreak/>
        <w:t>in parametric statistical tests (Gregoire &amp; Driver, 1987)</w:t>
      </w:r>
      <w:ins w:id="135" w:author="Buchanan, Erin M" w:date="2018-05-08T11:34:00Z">
        <w:r w:rsidR="007D7B3A">
          <w:rPr>
            <w:rFonts w:ascii="Times New Roman" w:hAnsi="Times New Roman" w:cs="Times New Roman"/>
          </w:rPr>
          <w:t>. Variable selection</w:t>
        </w:r>
      </w:ins>
      <w:del w:id="136" w:author="Buchanan, Erin M" w:date="2018-05-08T11:34:00Z">
        <w:r w:rsidR="001A5567" w:rsidRPr="00994292" w:rsidDel="007D7B3A">
          <w:rPr>
            <w:rFonts w:ascii="Times New Roman" w:hAnsi="Times New Roman" w:cs="Times New Roman"/>
          </w:rPr>
          <w:delText>.</w:delText>
        </w:r>
        <w:r w:rsidR="002F322E" w:rsidRPr="00994292" w:rsidDel="007D7B3A">
          <w:rPr>
            <w:rFonts w:ascii="Times New Roman" w:hAnsi="Times New Roman" w:cs="Times New Roman"/>
          </w:rPr>
          <w:delText xml:space="preserve"> This</w:delText>
        </w:r>
      </w:del>
      <w:r w:rsidR="002F322E" w:rsidRPr="00994292">
        <w:rPr>
          <w:rFonts w:ascii="Times New Roman" w:hAnsi="Times New Roman" w:cs="Times New Roman"/>
        </w:rPr>
        <w:t xml:space="preserve"> is a complicated issue, with many professional psychologists disagreeing on the use of Likert-style data in parametric statistical</w:t>
      </w:r>
      <w:r w:rsidR="004F1DFA" w:rsidRPr="00994292">
        <w:rPr>
          <w:rFonts w:ascii="Times New Roman" w:hAnsi="Times New Roman" w:cs="Times New Roman"/>
        </w:rPr>
        <w:t xml:space="preserve"> tests (see Rasmussen [1987] for a </w:t>
      </w:r>
      <w:r w:rsidR="00781A1C" w:rsidRPr="00994292">
        <w:rPr>
          <w:rFonts w:ascii="Times New Roman" w:hAnsi="Times New Roman" w:cs="Times New Roman"/>
        </w:rPr>
        <w:t>contrasting</w:t>
      </w:r>
      <w:r w:rsidR="004F1DFA" w:rsidRPr="00994292">
        <w:rPr>
          <w:rFonts w:ascii="Times New Roman" w:hAnsi="Times New Roman" w:cs="Times New Roman"/>
        </w:rPr>
        <w:t xml:space="preserve"> opinion to Gregoire &amp; Driver [1987]).</w:t>
      </w:r>
      <w:r w:rsidR="002F322E" w:rsidRPr="00994292">
        <w:rPr>
          <w:rFonts w:ascii="Times New Roman" w:hAnsi="Times New Roman" w:cs="Times New Roman"/>
        </w:rPr>
        <w:t xml:space="preserve"> </w:t>
      </w:r>
      <w:commentRangeStart w:id="137"/>
      <w:del w:id="138" w:author="Buchanan, Erin M" w:date="2018-05-08T11:35:00Z">
        <w:r w:rsidR="004F1DFA" w:rsidRPr="00994292" w:rsidDel="007D7B3A">
          <w:rPr>
            <w:rFonts w:ascii="Times New Roman" w:hAnsi="Times New Roman" w:cs="Times New Roman"/>
          </w:rPr>
          <w:delText>In no way are we</w:delText>
        </w:r>
        <w:r w:rsidR="002F322E" w:rsidRPr="00994292" w:rsidDel="007D7B3A">
          <w:rPr>
            <w:rFonts w:ascii="Times New Roman" w:hAnsi="Times New Roman" w:cs="Times New Roman"/>
          </w:rPr>
          <w:delText xml:space="preserve"> questioning previous findings or the applicability to survey-based </w:delText>
        </w:r>
        <w:r w:rsidR="004F1DFA" w:rsidRPr="00994292" w:rsidDel="007D7B3A">
          <w:rPr>
            <w:rFonts w:ascii="Times New Roman" w:hAnsi="Times New Roman" w:cs="Times New Roman"/>
          </w:rPr>
          <w:delText>methods</w:delText>
        </w:r>
        <w:r w:rsidR="002F322E" w:rsidRPr="00994292" w:rsidDel="007D7B3A">
          <w:rPr>
            <w:rFonts w:ascii="Times New Roman" w:hAnsi="Times New Roman" w:cs="Times New Roman"/>
          </w:rPr>
          <w:delText xml:space="preserve"> </w:delText>
        </w:r>
        <w:r w:rsidR="004F1DFA" w:rsidRPr="00994292" w:rsidDel="007D7B3A">
          <w:rPr>
            <w:rFonts w:ascii="Times New Roman" w:hAnsi="Times New Roman" w:cs="Times New Roman"/>
          </w:rPr>
          <w:delText>in modelling</w:delText>
        </w:r>
        <w:r w:rsidR="002F322E" w:rsidRPr="00994292" w:rsidDel="007D7B3A">
          <w:rPr>
            <w:rFonts w:ascii="Times New Roman" w:hAnsi="Times New Roman" w:cs="Times New Roman"/>
          </w:rPr>
          <w:delText xml:space="preserve"> mate preference. </w:delText>
        </w:r>
        <w:commentRangeEnd w:id="137"/>
        <w:r w:rsidR="007D7B3A" w:rsidDel="007D7B3A">
          <w:rPr>
            <w:rStyle w:val="CommentReference"/>
          </w:rPr>
          <w:commentReference w:id="137"/>
        </w:r>
      </w:del>
    </w:p>
    <w:p w14:paraId="6546DDE4" w14:textId="1C2DEA84" w:rsidR="004F1C82" w:rsidRPr="00994292" w:rsidRDefault="004F1DFA" w:rsidP="007D7B3A">
      <w:pPr>
        <w:spacing w:line="480" w:lineRule="auto"/>
        <w:ind w:firstLine="720"/>
        <w:rPr>
          <w:rFonts w:ascii="Times New Roman" w:hAnsi="Times New Roman" w:cs="Times New Roman"/>
        </w:rPr>
        <w:pPrChange w:id="139" w:author="Buchanan, Erin M" w:date="2018-05-08T11:35:00Z">
          <w:pPr>
            <w:spacing w:line="480" w:lineRule="auto"/>
            <w:ind w:firstLine="720"/>
          </w:pPr>
        </w:pPrChange>
      </w:pPr>
      <w:r w:rsidRPr="00994292">
        <w:rPr>
          <w:rFonts w:ascii="Times New Roman" w:hAnsi="Times New Roman" w:cs="Times New Roman"/>
        </w:rPr>
        <w:t>Instead, we see Latent Semantic Analysis as complementary to traditional survey methods in modelling mate preference</w:t>
      </w:r>
      <w:r w:rsidR="00781A1C" w:rsidRPr="00994292">
        <w:rPr>
          <w:rFonts w:ascii="Times New Roman" w:hAnsi="Times New Roman" w:cs="Times New Roman"/>
        </w:rPr>
        <w:t xml:space="preserve">. </w:t>
      </w:r>
      <w:del w:id="140" w:author="Buchanan, Erin M" w:date="2018-05-08T11:36:00Z">
        <w:r w:rsidR="00023885" w:rsidRPr="00994292" w:rsidDel="00C05370">
          <w:rPr>
            <w:rFonts w:ascii="Times New Roman" w:hAnsi="Times New Roman" w:cs="Times New Roman"/>
          </w:rPr>
          <w:delText>What Latent Semantic Analysis lacks in interpretability a</w:delText>
        </w:r>
        <w:r w:rsidR="004F1C82" w:rsidRPr="00994292" w:rsidDel="00C05370">
          <w:rPr>
            <w:rFonts w:ascii="Times New Roman" w:hAnsi="Times New Roman" w:cs="Times New Roman"/>
          </w:rPr>
          <w:delText>nd subsequent</w:delText>
        </w:r>
        <w:r w:rsidR="00023885" w:rsidRPr="00994292" w:rsidDel="00C05370">
          <w:rPr>
            <w:rFonts w:ascii="Times New Roman" w:hAnsi="Times New Roman" w:cs="Times New Roman"/>
          </w:rPr>
          <w:delText xml:space="preserve"> generalizability</w:delText>
        </w:r>
        <w:r w:rsidR="004F1C82" w:rsidRPr="00994292" w:rsidDel="00C05370">
          <w:rPr>
            <w:rFonts w:ascii="Times New Roman" w:hAnsi="Times New Roman" w:cs="Times New Roman"/>
          </w:rPr>
          <w:delText xml:space="preserve">, Likert-style measurements more than account. </w:delText>
        </w:r>
      </w:del>
      <w:r w:rsidR="004F1C82" w:rsidRPr="00994292">
        <w:rPr>
          <w:rFonts w:ascii="Times New Roman" w:hAnsi="Times New Roman" w:cs="Times New Roman"/>
        </w:rPr>
        <w:t>Moreover, in situations where ordinal data is either statistically inappropriate or cumbersome, Latent Semantic Analysis provides a more all-encompassing</w:t>
      </w:r>
      <w:del w:id="141" w:author="Buchanan, Erin M" w:date="2018-05-08T11:37:00Z">
        <w:r w:rsidR="004F1C82" w:rsidRPr="00994292" w:rsidDel="005126C6">
          <w:rPr>
            <w:rFonts w:ascii="Times New Roman" w:hAnsi="Times New Roman" w:cs="Times New Roman"/>
          </w:rPr>
          <w:delText xml:space="preserve"> (albeit usually less straightforward)</w:delText>
        </w:r>
      </w:del>
      <w:r w:rsidR="004F1C82" w:rsidRPr="00994292">
        <w:rPr>
          <w:rFonts w:ascii="Times New Roman" w:hAnsi="Times New Roman" w:cs="Times New Roman"/>
        </w:rPr>
        <w:t xml:space="preserve"> and continuous measure for parametric statistical tests. </w:t>
      </w:r>
    </w:p>
    <w:p w14:paraId="723B7239" w14:textId="55BC2B5E" w:rsidR="00F637BC" w:rsidRPr="00994292" w:rsidRDefault="004F1C82" w:rsidP="00BE3151">
      <w:pPr>
        <w:spacing w:line="480" w:lineRule="auto"/>
        <w:ind w:firstLine="720"/>
        <w:rPr>
          <w:rFonts w:ascii="Times New Roman" w:hAnsi="Times New Roman" w:cs="Times New Roman"/>
        </w:rPr>
      </w:pPr>
      <w:r w:rsidRPr="00994292">
        <w:rPr>
          <w:rFonts w:ascii="Times New Roman" w:hAnsi="Times New Roman" w:cs="Times New Roman"/>
        </w:rPr>
        <w:t xml:space="preserve">Of course, in an ideal situation, every hypothesis would be measured with several unique and contrasting measures. </w:t>
      </w:r>
      <w:r w:rsidR="00152029" w:rsidRPr="00994292">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994292">
        <w:rPr>
          <w:rFonts w:ascii="Times New Roman" w:hAnsi="Times New Roman" w:cs="Times New Roman"/>
        </w:rPr>
        <w:t xml:space="preserve"> Latent Semantic Analysis is relatively time-a</w:t>
      </w:r>
      <w:r w:rsidR="00152029" w:rsidRPr="00994292">
        <w:rPr>
          <w:rFonts w:ascii="Times New Roman" w:hAnsi="Times New Roman" w:cs="Times New Roman"/>
        </w:rPr>
        <w:t xml:space="preserve">nd-cost effective and </w:t>
      </w:r>
      <w:r w:rsidRPr="00994292">
        <w:rPr>
          <w:rFonts w:ascii="Times New Roman" w:hAnsi="Times New Roman" w:cs="Times New Roman"/>
        </w:rPr>
        <w:t xml:space="preserve">can be executed using the </w:t>
      </w:r>
      <w:del w:id="142" w:author="Buchanan, Erin M" w:date="2018-05-08T11:37:00Z">
        <w:r w:rsidRPr="00473E26" w:rsidDel="00473E26">
          <w:rPr>
            <w:rFonts w:ascii="Times New Roman" w:hAnsi="Times New Roman" w:cs="Times New Roman"/>
            <w:i/>
            <w:rPrChange w:id="143" w:author="Buchanan, Erin M" w:date="2018-05-08T11:37:00Z">
              <w:rPr>
                <w:rFonts w:ascii="Times New Roman" w:hAnsi="Times New Roman" w:cs="Times New Roman"/>
              </w:rPr>
            </w:rPrChange>
          </w:rPr>
          <w:delText>&lt;</w:delText>
        </w:r>
      </w:del>
      <w:r w:rsidRPr="00473E26">
        <w:rPr>
          <w:rFonts w:ascii="Times New Roman" w:hAnsi="Times New Roman" w:cs="Times New Roman"/>
          <w:i/>
          <w:rPrChange w:id="144" w:author="Buchanan, Erin M" w:date="2018-05-08T11:37:00Z">
            <w:rPr>
              <w:rFonts w:ascii="Times New Roman" w:hAnsi="Times New Roman" w:cs="Times New Roman"/>
            </w:rPr>
          </w:rPrChange>
        </w:rPr>
        <w:t>lsa</w:t>
      </w:r>
      <w:del w:id="145" w:author="Buchanan, Erin M" w:date="2018-05-08T11:37:00Z">
        <w:r w:rsidRPr="00994292" w:rsidDel="00473E26">
          <w:rPr>
            <w:rFonts w:ascii="Times New Roman" w:hAnsi="Times New Roman" w:cs="Times New Roman"/>
          </w:rPr>
          <w:delText>&gt;</w:delText>
        </w:r>
      </w:del>
      <w:r w:rsidRPr="00994292">
        <w:rPr>
          <w:rFonts w:ascii="Times New Roman" w:hAnsi="Times New Roman" w:cs="Times New Roman"/>
        </w:rPr>
        <w:t xml:space="preserve"> package</w:t>
      </w:r>
      <w:r w:rsidR="00152029" w:rsidRPr="00994292">
        <w:rPr>
          <w:rFonts w:ascii="Times New Roman" w:hAnsi="Times New Roman" w:cs="Times New Roman"/>
        </w:rPr>
        <w:t xml:space="preserve"> </w:t>
      </w:r>
      <w:r w:rsidRPr="00994292">
        <w:rPr>
          <w:rFonts w:ascii="Times New Roman" w:hAnsi="Times New Roman" w:cs="Times New Roman"/>
        </w:rPr>
        <w:t>(Wild, 2015)</w:t>
      </w:r>
      <w:r w:rsidR="00152029" w:rsidRPr="00994292">
        <w:rPr>
          <w:rFonts w:ascii="Times New Roman" w:hAnsi="Times New Roman" w:cs="Times New Roman"/>
        </w:rPr>
        <w:t xml:space="preserve"> in </w:t>
      </w:r>
      <w:del w:id="146" w:author="Buchanan, Erin M" w:date="2018-05-08T11:37:00Z">
        <w:r w:rsidR="00152029" w:rsidRPr="007D10E4" w:rsidDel="007D10E4">
          <w:rPr>
            <w:rFonts w:ascii="Times New Roman" w:hAnsi="Times New Roman" w:cs="Times New Roman"/>
            <w:i/>
            <w:rPrChange w:id="147" w:author="Buchanan, Erin M" w:date="2018-05-08T11:37:00Z">
              <w:rPr>
                <w:rFonts w:ascii="Times New Roman" w:hAnsi="Times New Roman" w:cs="Times New Roman"/>
              </w:rPr>
            </w:rPrChange>
          </w:rPr>
          <w:delText>Rstudio</w:delText>
        </w:r>
      </w:del>
      <w:ins w:id="148" w:author="Buchanan, Erin M" w:date="2018-05-08T11:37:00Z">
        <w:r w:rsidR="007D10E4">
          <w:rPr>
            <w:rFonts w:ascii="Times New Roman" w:hAnsi="Times New Roman" w:cs="Times New Roman"/>
            <w:i/>
          </w:rPr>
          <w:t>R</w:t>
        </w:r>
      </w:ins>
      <w:r w:rsidR="00152029" w:rsidRPr="00994292">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517F77" w:rsidRPr="00994292">
        <w:rPr>
          <w:rFonts w:ascii="Times New Roman" w:hAnsi="Times New Roman" w:cs="Times New Roman"/>
        </w:rPr>
        <w:t>https://osf.io/5qw67/</w:t>
      </w:r>
      <w:r w:rsidR="00152029" w:rsidRPr="00994292">
        <w:rPr>
          <w:rFonts w:ascii="Times New Roman" w:hAnsi="Times New Roman" w:cs="Times New Roman"/>
        </w:rPr>
        <w:t>.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994292" w:rsidRDefault="007104C7" w:rsidP="002E086C">
      <w:pPr>
        <w:spacing w:line="480" w:lineRule="auto"/>
        <w:ind w:firstLine="720"/>
        <w:rPr>
          <w:rFonts w:ascii="Times New Roman" w:hAnsi="Times New Roman" w:cs="Times New Roman"/>
        </w:rPr>
      </w:pPr>
    </w:p>
    <w:p w14:paraId="00AE9683" w14:textId="3D3041BA" w:rsidR="00FE7661" w:rsidRPr="00994292" w:rsidRDefault="00FE7661" w:rsidP="002E086C">
      <w:pPr>
        <w:spacing w:line="480" w:lineRule="auto"/>
        <w:ind w:firstLine="720"/>
        <w:rPr>
          <w:rFonts w:ascii="Times New Roman" w:hAnsi="Times New Roman" w:cs="Times New Roman"/>
        </w:rPr>
      </w:pPr>
    </w:p>
    <w:p w14:paraId="4359453B" w14:textId="77777777" w:rsidR="00835539" w:rsidRPr="00994292" w:rsidRDefault="00835539" w:rsidP="00947397">
      <w:pPr>
        <w:spacing w:line="480" w:lineRule="auto"/>
        <w:jc w:val="center"/>
        <w:outlineLvl w:val="0"/>
        <w:rPr>
          <w:rFonts w:ascii="Times New Roman" w:hAnsi="Times New Roman" w:cs="Times New Roman"/>
        </w:rPr>
      </w:pPr>
      <w:r w:rsidRPr="00994292">
        <w:rPr>
          <w:rFonts w:ascii="Times New Roman" w:hAnsi="Times New Roman" w:cs="Times New Roman"/>
        </w:rPr>
        <w:br w:type="page"/>
      </w:r>
    </w:p>
    <w:p w14:paraId="5A38D73B" w14:textId="28D30AFD" w:rsidR="00BC2C59" w:rsidRPr="00994292" w:rsidRDefault="00BC2C59" w:rsidP="008E0194">
      <w:pPr>
        <w:spacing w:line="480" w:lineRule="auto"/>
        <w:jc w:val="center"/>
        <w:outlineLvl w:val="0"/>
        <w:rPr>
          <w:rFonts w:ascii="Times New Roman" w:hAnsi="Times New Roman" w:cs="Times New Roman"/>
        </w:rPr>
      </w:pPr>
      <w:commentRangeStart w:id="149"/>
      <w:r w:rsidRPr="00994292">
        <w:rPr>
          <w:rFonts w:ascii="Times New Roman" w:hAnsi="Times New Roman" w:cs="Times New Roman"/>
        </w:rPr>
        <w:lastRenderedPageBreak/>
        <w:t>References</w:t>
      </w:r>
      <w:commentRangeEnd w:id="149"/>
      <w:r w:rsidR="008E0194" w:rsidRPr="00994292">
        <w:rPr>
          <w:rStyle w:val="CommentReference"/>
          <w:rFonts w:ascii="Times New Roman" w:hAnsi="Times New Roman" w:cs="Times New Roman"/>
          <w:sz w:val="24"/>
          <w:szCs w:val="24"/>
        </w:rPr>
        <w:commentReference w:id="149"/>
      </w:r>
    </w:p>
    <w:p w14:paraId="11806819" w14:textId="10106C80" w:rsidR="0096732E" w:rsidRPr="00994292" w:rsidDel="00A330CC" w:rsidRDefault="0096732E" w:rsidP="008E0194">
      <w:pPr>
        <w:widowControl w:val="0"/>
        <w:autoSpaceDE w:val="0"/>
        <w:autoSpaceDN w:val="0"/>
        <w:adjustRightInd w:val="0"/>
        <w:spacing w:line="480" w:lineRule="auto"/>
        <w:ind w:left="450" w:hanging="450"/>
        <w:rPr>
          <w:del w:id="150" w:author="Marshall, Caleb Z" w:date="2018-05-04T00:11:00Z"/>
          <w:rFonts w:ascii="Times New Roman" w:hAnsi="Times New Roman" w:cs="Times New Roman"/>
        </w:rPr>
      </w:pPr>
      <w:del w:id="151" w:author="Marshall, Caleb Z" w:date="2018-05-04T00:11:00Z">
        <w:r w:rsidRPr="00994292" w:rsidDel="00A330CC">
          <w:rPr>
            <w:rFonts w:ascii="Times New Roman" w:hAnsi="Times New Roman" w:cs="Times New Roman"/>
          </w:rPr>
          <w:delText>Axler, S. (2015). Polar Decomposition and Singular Values Decomposition. In (3rd ed.) Linear Algebra Done Right (pp. 233-239). New York, NY: Springer Publications.</w:delText>
        </w:r>
      </w:del>
    </w:p>
    <w:p w14:paraId="2AA3B7AB" w14:textId="66480447" w:rsidR="00427145" w:rsidRPr="00994292"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Back, M. D., Penke, L., Schmukle, S. C., &amp; Asendorpf, J. B. (2011). Knowing Your Own Mate Value. Psychological Science, 22(8), 984–989. doi:10.1177/0956797611414725</w:t>
      </w:r>
    </w:p>
    <w:p w14:paraId="53AAB60B" w14:textId="7F564087" w:rsidR="007F3CEF" w:rsidRPr="00994292" w:rsidRDefault="007F3CEF" w:rsidP="00027836">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Botwin, M.D., Buss, D.M.,</w:t>
      </w:r>
      <w:r w:rsidR="00FB5DF4" w:rsidRPr="00994292">
        <w:rPr>
          <w:rFonts w:ascii="Times New Roman" w:hAnsi="Times New Roman" w:cs="Times New Roman"/>
        </w:rPr>
        <w:t xml:space="preserve"> &amp;</w:t>
      </w:r>
      <w:r w:rsidRPr="00994292">
        <w:rPr>
          <w:rFonts w:ascii="Times New Roman" w:hAnsi="Times New Roman" w:cs="Times New Roman"/>
        </w:rPr>
        <w:t xml:space="preserve"> Shackelford, T.K. (1993). Personality and mate preference: </w:t>
      </w:r>
      <w:r w:rsidR="00FB5DF4" w:rsidRPr="00994292">
        <w:rPr>
          <w:rFonts w:ascii="Times New Roman" w:hAnsi="Times New Roman" w:cs="Times New Roman"/>
        </w:rPr>
        <w:t>F</w:t>
      </w:r>
      <w:r w:rsidRPr="00994292">
        <w:rPr>
          <w:rFonts w:ascii="Times New Roman" w:hAnsi="Times New Roman" w:cs="Times New Roman"/>
        </w:rPr>
        <w:t>ive factors in mate selection and marital satisfaction. Journal of Personality, 65(1), 107-136. doi: 10.1111/j.1467-6494.1997.tb00531.x</w:t>
      </w:r>
    </w:p>
    <w:p w14:paraId="5716AFD1" w14:textId="77777777" w:rsidR="007F3CEF" w:rsidRPr="00994292"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994292">
        <w:rPr>
          <w:rFonts w:ascii="Times New Roman" w:hAnsi="Times New Roman" w:cs="Times New Roman"/>
        </w:rPr>
        <w:t>Buss, D. M. (1989). Sex differences in human mate preferences: Evolutionary hypotheses tested in 37 cultures. Behavioral and Brain Sciences, 12, 1-49. doi:10.1017/S0140525X00023992</w:t>
      </w:r>
    </w:p>
    <w:p w14:paraId="7ECF80CA" w14:textId="660E4884" w:rsidR="00B20B29" w:rsidRPr="00994292"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994292">
        <w:rPr>
          <w:rFonts w:ascii="Times New Roman" w:hAnsi="Times New Roman" w:cs="Times New Roman"/>
        </w:rPr>
        <w:t xml:space="preserve">Castro, F.P., Hattori, W.T., </w:t>
      </w:r>
      <w:r w:rsidR="00FB5DF4" w:rsidRPr="00994292">
        <w:rPr>
          <w:rFonts w:ascii="Times New Roman" w:hAnsi="Times New Roman" w:cs="Times New Roman"/>
        </w:rPr>
        <w:t xml:space="preserve">&amp; </w:t>
      </w:r>
      <w:r w:rsidRPr="00994292">
        <w:rPr>
          <w:rFonts w:ascii="Times New Roman" w:hAnsi="Times New Roman" w:cs="Times New Roman"/>
        </w:rPr>
        <w:t>Lopes, F.A. (2012) Relationship maintenance or preference satisfaction? Male and female strategies in romantic partner choice. Journal of Social, Evolutionary, and Cultural Psychology, 6(2), 217-226</w:t>
      </w:r>
      <w:r w:rsidR="00305FC6" w:rsidRPr="00994292">
        <w:rPr>
          <w:rFonts w:ascii="Times New Roman" w:hAnsi="Times New Roman" w:cs="Times New Roman"/>
        </w:rPr>
        <w:t>.</w:t>
      </w:r>
      <w:r w:rsidR="00B20B29" w:rsidRPr="00994292">
        <w:rPr>
          <w:rFonts w:ascii="Times New Roman" w:hAnsi="Times New Roman" w:cs="Times New Roman"/>
        </w:rPr>
        <w:t xml:space="preserve"> doi: 10.1037/0099213</w:t>
      </w:r>
    </w:p>
    <w:p w14:paraId="6BDAB171" w14:textId="006DA0AC" w:rsidR="007F3CEF" w:rsidRPr="00994292" w:rsidRDefault="007F3CEF" w:rsidP="004D63CA">
      <w:pPr>
        <w:spacing w:line="480" w:lineRule="auto"/>
        <w:ind w:left="450" w:hanging="450"/>
        <w:rPr>
          <w:rFonts w:ascii="Times New Roman" w:hAnsi="Times New Roman" w:cs="Times New Roman"/>
        </w:rPr>
      </w:pPr>
      <w:r w:rsidRPr="00994292">
        <w:rPr>
          <w:rFonts w:ascii="Times New Roman" w:hAnsi="Times New Roman" w:cs="Times New Roman"/>
        </w:rPr>
        <w:t xml:space="preserve">Feingold, A. (1990). Gender </w:t>
      </w:r>
      <w:r w:rsidR="00FB5DF4" w:rsidRPr="00994292">
        <w:rPr>
          <w:rFonts w:ascii="Times New Roman" w:hAnsi="Times New Roman" w:cs="Times New Roman"/>
        </w:rPr>
        <w:t>d</w:t>
      </w:r>
      <w:r w:rsidRPr="00994292">
        <w:rPr>
          <w:rFonts w:ascii="Times New Roman" w:hAnsi="Times New Roman" w:cs="Times New Roman"/>
        </w:rPr>
        <w:t xml:space="preserve">ifferences in </w:t>
      </w:r>
      <w:r w:rsidR="00FB5DF4" w:rsidRPr="00994292">
        <w:rPr>
          <w:rFonts w:ascii="Times New Roman" w:hAnsi="Times New Roman" w:cs="Times New Roman"/>
        </w:rPr>
        <w:t>e</w:t>
      </w:r>
      <w:r w:rsidRPr="00994292">
        <w:rPr>
          <w:rFonts w:ascii="Times New Roman" w:hAnsi="Times New Roman" w:cs="Times New Roman"/>
        </w:rPr>
        <w:t xml:space="preserve">ffects of </w:t>
      </w:r>
      <w:r w:rsidR="00FB5DF4" w:rsidRPr="00994292">
        <w:rPr>
          <w:rFonts w:ascii="Times New Roman" w:hAnsi="Times New Roman" w:cs="Times New Roman"/>
        </w:rPr>
        <w:t>p</w:t>
      </w:r>
      <w:r w:rsidRPr="00994292">
        <w:rPr>
          <w:rFonts w:ascii="Times New Roman" w:hAnsi="Times New Roman" w:cs="Times New Roman"/>
        </w:rPr>
        <w:t xml:space="preserve">hysical </w:t>
      </w:r>
      <w:r w:rsidR="00FB5DF4" w:rsidRPr="00994292">
        <w:rPr>
          <w:rFonts w:ascii="Times New Roman" w:hAnsi="Times New Roman" w:cs="Times New Roman"/>
        </w:rPr>
        <w:t>a</w:t>
      </w:r>
      <w:r w:rsidRPr="00994292">
        <w:rPr>
          <w:rFonts w:ascii="Times New Roman" w:hAnsi="Times New Roman" w:cs="Times New Roman"/>
        </w:rPr>
        <w:t xml:space="preserve">ttractiveness on </w:t>
      </w:r>
      <w:r w:rsidR="00FB5DF4" w:rsidRPr="00994292">
        <w:rPr>
          <w:rFonts w:ascii="Times New Roman" w:hAnsi="Times New Roman" w:cs="Times New Roman"/>
        </w:rPr>
        <w:t>r</w:t>
      </w:r>
      <w:r w:rsidRPr="00994292">
        <w:rPr>
          <w:rFonts w:ascii="Times New Roman" w:hAnsi="Times New Roman" w:cs="Times New Roman"/>
        </w:rPr>
        <w:t xml:space="preserve">omantic </w:t>
      </w:r>
      <w:r w:rsidR="00FB5DF4" w:rsidRPr="00994292">
        <w:rPr>
          <w:rFonts w:ascii="Times New Roman" w:hAnsi="Times New Roman" w:cs="Times New Roman"/>
        </w:rPr>
        <w:t>a</w:t>
      </w:r>
      <w:r w:rsidRPr="00994292">
        <w:rPr>
          <w:rFonts w:ascii="Times New Roman" w:hAnsi="Times New Roman" w:cs="Times New Roman"/>
        </w:rPr>
        <w:t xml:space="preserve">ttraction: A </w:t>
      </w:r>
      <w:r w:rsidR="00FB5DF4" w:rsidRPr="00994292">
        <w:rPr>
          <w:rFonts w:ascii="Times New Roman" w:hAnsi="Times New Roman" w:cs="Times New Roman"/>
        </w:rPr>
        <w:t>c</w:t>
      </w:r>
      <w:r w:rsidRPr="00994292">
        <w:rPr>
          <w:rFonts w:ascii="Times New Roman" w:hAnsi="Times New Roman" w:cs="Times New Roman"/>
        </w:rPr>
        <w:t xml:space="preserve">omparison </w:t>
      </w:r>
      <w:r w:rsidR="00FB5DF4" w:rsidRPr="00994292">
        <w:rPr>
          <w:rFonts w:ascii="Times New Roman" w:hAnsi="Times New Roman" w:cs="Times New Roman"/>
        </w:rPr>
        <w:t>a</w:t>
      </w:r>
      <w:r w:rsidRPr="00994292">
        <w:rPr>
          <w:rFonts w:ascii="Times New Roman" w:hAnsi="Times New Roman" w:cs="Times New Roman"/>
        </w:rPr>
        <w:t xml:space="preserve">cross </w:t>
      </w:r>
      <w:r w:rsidR="00FB5DF4" w:rsidRPr="00994292">
        <w:rPr>
          <w:rFonts w:ascii="Times New Roman" w:hAnsi="Times New Roman" w:cs="Times New Roman"/>
        </w:rPr>
        <w:t>f</w:t>
      </w:r>
      <w:r w:rsidRPr="00994292">
        <w:rPr>
          <w:rFonts w:ascii="Times New Roman" w:hAnsi="Times New Roman" w:cs="Times New Roman"/>
        </w:rPr>
        <w:t xml:space="preserve">ive </w:t>
      </w:r>
      <w:r w:rsidR="00FB5DF4" w:rsidRPr="00994292">
        <w:rPr>
          <w:rFonts w:ascii="Times New Roman" w:hAnsi="Times New Roman" w:cs="Times New Roman"/>
        </w:rPr>
        <w:t>r</w:t>
      </w:r>
      <w:r w:rsidRPr="00994292">
        <w:rPr>
          <w:rFonts w:ascii="Times New Roman" w:hAnsi="Times New Roman" w:cs="Times New Roman"/>
        </w:rPr>
        <w:t xml:space="preserve">esearch </w:t>
      </w:r>
      <w:r w:rsidR="00FB5DF4" w:rsidRPr="00994292">
        <w:rPr>
          <w:rFonts w:ascii="Times New Roman" w:hAnsi="Times New Roman" w:cs="Times New Roman"/>
        </w:rPr>
        <w:t>p</w:t>
      </w:r>
      <w:r w:rsidRPr="00994292">
        <w:rPr>
          <w:rFonts w:ascii="Times New Roman" w:hAnsi="Times New Roman" w:cs="Times New Roman"/>
        </w:rPr>
        <w:t xml:space="preserve">aradigms. Journal of Personality and Social Psychology, 59(5), 981-993. doi: </w:t>
      </w:r>
      <w:r w:rsidR="00994292" w:rsidRPr="00994292">
        <w:rPr>
          <w:rFonts w:ascii="Times New Roman" w:hAnsi="Times New Roman" w:cs="Times New Roman"/>
        </w:rPr>
        <w:fldChar w:fldCharType="begin"/>
      </w:r>
      <w:r w:rsidR="00994292" w:rsidRPr="00994292">
        <w:rPr>
          <w:rFonts w:ascii="Times New Roman" w:hAnsi="Times New Roman" w:cs="Times New Roman"/>
        </w:rPr>
        <w:instrText xml:space="preserve"> HYPERLINK "http://psycnet.apa.org/doi/10.1037/0022-3514.59.5.981" \t "_blank" </w:instrText>
      </w:r>
      <w:r w:rsidR="00994292" w:rsidRPr="00994292">
        <w:rPr>
          <w:rFonts w:ascii="Times New Roman" w:hAnsi="Times New Roman" w:cs="Times New Roman"/>
        </w:rPr>
        <w:fldChar w:fldCharType="separate"/>
      </w:r>
      <w:r w:rsidRPr="00994292">
        <w:rPr>
          <w:rFonts w:ascii="Times New Roman" w:hAnsi="Times New Roman" w:cs="Times New Roman"/>
        </w:rPr>
        <w:t>10.1037/0022-3514.59.5.981</w:t>
      </w:r>
      <w:r w:rsidR="00994292" w:rsidRPr="00994292">
        <w:rPr>
          <w:rFonts w:ascii="Times New Roman" w:hAnsi="Times New Roman" w:cs="Times New Roman"/>
        </w:rPr>
        <w:fldChar w:fldCharType="end"/>
      </w:r>
    </w:p>
    <w:p w14:paraId="5B6CB078" w14:textId="3490B282" w:rsidR="001A5567" w:rsidRPr="00994292" w:rsidRDefault="001A5567" w:rsidP="00F2379E">
      <w:pPr>
        <w:spacing w:line="480" w:lineRule="auto"/>
        <w:ind w:left="450" w:hanging="450"/>
        <w:rPr>
          <w:rFonts w:ascii="Times New Roman" w:hAnsi="Times New Roman" w:cs="Times New Roman"/>
        </w:rPr>
      </w:pPr>
      <w:r w:rsidRPr="00994292">
        <w:rPr>
          <w:rFonts w:ascii="Times New Roman" w:hAnsi="Times New Roman" w:cs="Times New Roman"/>
        </w:rPr>
        <w:t>Gregoire, T.G., &amp; Driver, B.L. (1987)</w:t>
      </w:r>
      <w:r w:rsidR="00F2379E" w:rsidRPr="00994292">
        <w:rPr>
          <w:rFonts w:ascii="Times New Roman" w:hAnsi="Times New Roman" w:cs="Times New Roman"/>
        </w:rPr>
        <w:t xml:space="preserve"> Analysis of ordinal data to detect population differences. Psychological Bulletin, 101(1), 159-165. doi: </w:t>
      </w:r>
      <w:r w:rsidR="00F2379E" w:rsidRPr="00994292">
        <w:rPr>
          <w:rFonts w:ascii="Times New Roman" w:hAnsi="Times New Roman" w:cs="Times New Roman"/>
        </w:rPr>
        <w:fldChar w:fldCharType="begin"/>
      </w:r>
      <w:r w:rsidR="00F2379E" w:rsidRPr="00994292">
        <w:rPr>
          <w:rFonts w:ascii="Times New Roman" w:hAnsi="Times New Roman" w:cs="Times New Roman"/>
        </w:rPr>
        <w:instrText xml:space="preserve"> HYPERLINK "http://dx.doi.org/10.1037/0033-2909.101.1.159" \t "_blank" </w:instrText>
      </w:r>
      <w:r w:rsidR="00F2379E" w:rsidRPr="00994292">
        <w:rPr>
          <w:rFonts w:ascii="Times New Roman" w:hAnsi="Times New Roman" w:cs="Times New Roman"/>
        </w:rPr>
        <w:fldChar w:fldCharType="separate"/>
      </w:r>
      <w:r w:rsidR="00F2379E" w:rsidRPr="00994292">
        <w:rPr>
          <w:rStyle w:val="Hyperlink"/>
          <w:rFonts w:ascii="Times New Roman" w:hAnsi="Times New Roman" w:cs="Times New Roman"/>
        </w:rPr>
        <w:t>10.1037/0033-2909.101.1.159</w:t>
      </w:r>
      <w:r w:rsidR="00F2379E" w:rsidRPr="00994292">
        <w:rPr>
          <w:rFonts w:ascii="Times New Roman" w:hAnsi="Times New Roman" w:cs="Times New Roman"/>
        </w:rPr>
        <w:fldChar w:fldCharType="end"/>
      </w:r>
    </w:p>
    <w:p w14:paraId="3B00EB7C" w14:textId="4423F876" w:rsidR="00A30692" w:rsidRPr="00994292" w:rsidDel="00A330CC" w:rsidRDefault="00A30692" w:rsidP="00E63FA2">
      <w:pPr>
        <w:spacing w:line="480" w:lineRule="auto"/>
        <w:ind w:left="450" w:hanging="450"/>
        <w:rPr>
          <w:del w:id="152" w:author="Marshall, Caleb Z" w:date="2018-05-04T00:11:00Z"/>
          <w:rFonts w:ascii="Times New Roman" w:hAnsi="Times New Roman" w:cs="Times New Roman"/>
        </w:rPr>
      </w:pPr>
      <w:del w:id="153" w:author="Marshall, Caleb Z" w:date="2018-05-04T00:11:00Z">
        <w:r w:rsidRPr="00994292" w:rsidDel="00A330CC">
          <w:rPr>
            <w:rFonts w:ascii="Times New Roman" w:hAnsi="Times New Roman" w:cs="Times New Roman"/>
          </w:rPr>
          <w:delText>Grice, J.W., Barrett, P.T., Schlimgen, L.A., &amp; Abramson, C.I. (2012). Toward a brighter future for psychology as an observation oriented sciences. Behavioral Sciences, 2(1), 1-22.</w:delText>
        </w:r>
        <w:r w:rsidR="00F46D44" w:rsidRPr="00994292" w:rsidDel="00A330CC">
          <w:rPr>
            <w:rFonts w:ascii="Times New Roman" w:hAnsi="Times New Roman" w:cs="Times New Roman"/>
          </w:rPr>
          <w:delText xml:space="preserve"> doi: 10.3390/bs2010001.</w:delText>
        </w:r>
      </w:del>
    </w:p>
    <w:p w14:paraId="1545DF96" w14:textId="23FA8974" w:rsidR="00776C39" w:rsidRPr="00994292" w:rsidRDefault="00776C39" w:rsidP="008C132F">
      <w:pPr>
        <w:spacing w:line="480" w:lineRule="auto"/>
        <w:ind w:left="450" w:hanging="450"/>
        <w:rPr>
          <w:rFonts w:ascii="Times New Roman" w:hAnsi="Times New Roman" w:cs="Times New Roman"/>
        </w:rPr>
      </w:pPr>
      <w:r w:rsidRPr="00994292">
        <w:rPr>
          <w:rFonts w:ascii="Times New Roman" w:hAnsi="Times New Roman" w:cs="Times New Roman"/>
        </w:rPr>
        <w:t>Haufe, C. (2008). Sexual selection and mate choice in evolutionary psychology. Biological Philosophy, 23, 115-128</w:t>
      </w:r>
      <w:r w:rsidR="009F2031" w:rsidRPr="00994292">
        <w:rPr>
          <w:rFonts w:ascii="Times New Roman" w:hAnsi="Times New Roman" w:cs="Times New Roman"/>
        </w:rPr>
        <w:t>. doi: 10.1007/s10539-007-9071-0</w:t>
      </w:r>
    </w:p>
    <w:p w14:paraId="50915B1D" w14:textId="10D9BE85" w:rsidR="00012D76" w:rsidRPr="00994292" w:rsidDel="00A330CC" w:rsidRDefault="00012D76" w:rsidP="008C132F">
      <w:pPr>
        <w:widowControl w:val="0"/>
        <w:autoSpaceDE w:val="0"/>
        <w:autoSpaceDN w:val="0"/>
        <w:adjustRightInd w:val="0"/>
        <w:spacing w:line="480" w:lineRule="auto"/>
        <w:ind w:left="547" w:hanging="547"/>
        <w:rPr>
          <w:del w:id="154" w:author="Marshall, Caleb Z" w:date="2018-05-04T00:11:00Z"/>
          <w:rFonts w:ascii="Times New Roman" w:hAnsi="Times New Roman" w:cs="Times New Roman"/>
        </w:rPr>
      </w:pPr>
      <w:del w:id="155" w:author="Marshall, Caleb Z" w:date="2018-05-04T00:11:00Z">
        <w:r w:rsidRPr="00994292" w:rsidDel="00A330CC">
          <w:rPr>
            <w:rFonts w:ascii="Times New Roman" w:hAnsi="Times New Roman" w:cs="Times New Roman"/>
          </w:rPr>
          <w:lastRenderedPageBreak/>
          <w:delText>Jamieson, S. (2004). Likert scales: how to (ab)use them. Medical Education, 38(12), 1217–1218. doi:10.1111/j.1365-2929.2004.02012.x</w:delText>
        </w:r>
      </w:del>
    </w:p>
    <w:p w14:paraId="3FD62CF8" w14:textId="4310888D" w:rsidR="007F3CEF" w:rsidRPr="00994292" w:rsidDel="00A330CC" w:rsidRDefault="00012D76" w:rsidP="008C132F">
      <w:pPr>
        <w:widowControl w:val="0"/>
        <w:autoSpaceDE w:val="0"/>
        <w:autoSpaceDN w:val="0"/>
        <w:adjustRightInd w:val="0"/>
        <w:spacing w:line="480" w:lineRule="auto"/>
        <w:ind w:left="547" w:hanging="547"/>
        <w:rPr>
          <w:del w:id="156" w:author="Marshall, Caleb Z" w:date="2018-05-04T00:11:00Z"/>
          <w:rFonts w:ascii="Times New Roman" w:hAnsi="Times New Roman" w:cs="Times New Roman"/>
        </w:rPr>
      </w:pPr>
      <w:del w:id="157" w:author="Marshall, Caleb Z" w:date="2018-05-04T00:11:00Z">
        <w:r w:rsidRPr="00994292" w:rsidDel="00A330CC">
          <w:rPr>
            <w:rFonts w:ascii="Times New Roman" w:hAnsi="Times New Roman" w:cs="Times New Roman"/>
          </w:rPr>
          <w:delText xml:space="preserve"> </w:delText>
        </w:r>
        <w:r w:rsidR="007F3CEF" w:rsidRPr="00994292" w:rsidDel="00A330CC">
          <w:rPr>
            <w:rFonts w:ascii="Times New Roman" w:hAnsi="Times New Roman" w:cs="Times New Roman"/>
          </w:rPr>
          <w:delText xml:space="preserve">Kenrick, D. T., Sadalla, E. K., Groth, G., &amp; Trost, M. R. (1990). Evolution, traits, and the stages of human courtship: Qualifying the parental investment model. Journal of Personality, 58, 97-116. doi:10.1111/j.1467-6494.1990.tb00909.x </w:delText>
        </w:r>
      </w:del>
    </w:p>
    <w:p w14:paraId="39FEDFD3" w14:textId="47CC434C" w:rsidR="00066FEC" w:rsidRPr="00994292" w:rsidRDefault="00066FEC" w:rsidP="00066FEC">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Lakens, D. (2013). Calculating and reporting effect sizes to facilitate cumulative science: a practical primer for t-tests and ANOVAs. Frontiers in Psychology, 4, 863. doi: 10.3389/fpsyg.2013.00863</w:t>
      </w:r>
    </w:p>
    <w:p w14:paraId="274DFC39" w14:textId="6CDE1A32" w:rsidR="001F1970" w:rsidRDefault="001F1970" w:rsidP="001F1970">
      <w:pPr>
        <w:spacing w:line="480" w:lineRule="auto"/>
        <w:ind w:left="480" w:hanging="480"/>
        <w:rPr>
          <w:rFonts w:ascii="Times New Roman" w:eastAsia="Times" w:hAnsi="Times New Roman" w:cs="Times New Roman"/>
        </w:rPr>
      </w:pPr>
      <w:r>
        <w:rPr>
          <w:rFonts w:ascii="Times New Roman" w:eastAsia="Times" w:hAnsi="Times New Roman" w:cs="Times New Roman"/>
        </w:rPr>
        <w:t xml:space="preserve">Landuaer, T.K., &amp; Dumais, S.T. (1997). </w:t>
      </w:r>
      <w:r w:rsidRPr="001F1970">
        <w:rPr>
          <w:rFonts w:ascii="Times New Roman" w:eastAsia="Times" w:hAnsi="Times New Roman" w:cs="Times New Roman"/>
        </w:rPr>
        <w:t>A solution to Plato's problem: The latent semantic analysis theory of acquisition, induction, and representation of knowledge</w:t>
      </w:r>
      <w:r>
        <w:rPr>
          <w:rFonts w:ascii="Times New Roman" w:eastAsia="Times" w:hAnsi="Times New Roman" w:cs="Times New Roman"/>
        </w:rPr>
        <w:t xml:space="preserve">. </w:t>
      </w:r>
      <w:r w:rsidRPr="001F1970">
        <w:rPr>
          <w:rFonts w:ascii="Times New Roman" w:eastAsia="Times" w:hAnsi="Times New Roman" w:cs="Times New Roman"/>
          <w:i/>
          <w:iCs/>
        </w:rPr>
        <w:t>Psychological Review, 104</w:t>
      </w:r>
      <w:r w:rsidRPr="001F1970">
        <w:rPr>
          <w:rFonts w:ascii="Times New Roman" w:eastAsia="Times" w:hAnsi="Times New Roman" w:cs="Times New Roman"/>
        </w:rPr>
        <w:t>(2), 211-240</w:t>
      </w:r>
      <w:r>
        <w:rPr>
          <w:rFonts w:ascii="Times New Roman" w:eastAsia="Times" w:hAnsi="Times New Roman" w:cs="Times New Roman"/>
        </w:rPr>
        <w:t xml:space="preserve">. doi: </w:t>
      </w:r>
      <w:r w:rsidRPr="001F1970">
        <w:rPr>
          <w:rFonts w:ascii="Times New Roman" w:eastAsia="Times" w:hAnsi="Times New Roman" w:cs="Times New Roman"/>
        </w:rPr>
        <w:t>10.1037/0033-295X.104.2.211</w:t>
      </w:r>
    </w:p>
    <w:p w14:paraId="31115AD0" w14:textId="7D93AB7A" w:rsidR="007F3CEF" w:rsidRPr="00994292" w:rsidRDefault="007F3CEF">
      <w:pPr>
        <w:spacing w:line="480" w:lineRule="auto"/>
        <w:ind w:left="480" w:hanging="480"/>
        <w:rPr>
          <w:rFonts w:ascii="Times New Roman" w:eastAsia="Times" w:hAnsi="Times New Roman" w:cs="Times New Roman"/>
        </w:rPr>
      </w:pPr>
      <w:r w:rsidRPr="00994292">
        <w:rPr>
          <w:rFonts w:ascii="Times New Roman" w:eastAsia="Times" w:hAnsi="Times New Roman" w:cs="Times New Roman"/>
        </w:rPr>
        <w:t>Landauer, T. K., Folt, P. W., &amp; Laham, D. (1998). An introduction to latent semantic analysis. Discourse Processes, 25(2), 259–284. doi: 10.1080/</w:t>
      </w:r>
      <w:commentRangeStart w:id="158"/>
      <w:r w:rsidRPr="00994292">
        <w:rPr>
          <w:rFonts w:ascii="Times New Roman" w:eastAsia="Times" w:hAnsi="Times New Roman" w:cs="Times New Roman"/>
        </w:rPr>
        <w:t>01638539809545028</w:t>
      </w:r>
      <w:commentRangeEnd w:id="158"/>
      <w:r w:rsidR="008E0194" w:rsidRPr="00994292">
        <w:rPr>
          <w:rStyle w:val="CommentReference"/>
          <w:rFonts w:ascii="Times New Roman" w:hAnsi="Times New Roman" w:cs="Times New Roman"/>
          <w:sz w:val="24"/>
          <w:szCs w:val="24"/>
        </w:rPr>
        <w:commentReference w:id="158"/>
      </w:r>
    </w:p>
    <w:p w14:paraId="44ADA974" w14:textId="0E5AC95B" w:rsidR="00990158" w:rsidRDefault="00990158" w:rsidP="00990158">
      <w:pPr>
        <w:widowControl w:val="0"/>
        <w:autoSpaceDE w:val="0"/>
        <w:autoSpaceDN w:val="0"/>
        <w:adjustRightInd w:val="0"/>
        <w:spacing w:line="480" w:lineRule="auto"/>
        <w:ind w:left="540" w:hanging="540"/>
        <w:rPr>
          <w:rFonts w:ascii="Times New Roman" w:hAnsi="Times New Roman" w:cs="Times New Roman"/>
        </w:rPr>
      </w:pPr>
      <w:r w:rsidRPr="00990158">
        <w:rPr>
          <w:rFonts w:ascii="Times New Roman" w:hAnsi="Times New Roman" w:cs="Times New Roman"/>
        </w:rPr>
        <w:t xml:space="preserve">McCrae, R. and John, O. (1992). An Introduction to the Five-Factor Model and Its Applications. </w:t>
      </w:r>
      <w:r w:rsidRPr="00990158">
        <w:rPr>
          <w:rFonts w:ascii="Times New Roman" w:hAnsi="Times New Roman" w:cs="Times New Roman"/>
          <w:i/>
          <w:iCs/>
        </w:rPr>
        <w:t>Journal of Personality</w:t>
      </w:r>
      <w:r w:rsidRPr="00990158">
        <w:rPr>
          <w:rFonts w:ascii="Times New Roman" w:hAnsi="Times New Roman" w:cs="Times New Roman"/>
        </w:rPr>
        <w:t>, 60(2), pp.175-215.</w:t>
      </w:r>
    </w:p>
    <w:p w14:paraId="299A3E6D" w14:textId="167B6F08" w:rsidR="001047C1" w:rsidRPr="00994292" w:rsidDel="00A330CC" w:rsidRDefault="009F2031">
      <w:pPr>
        <w:widowControl w:val="0"/>
        <w:autoSpaceDE w:val="0"/>
        <w:autoSpaceDN w:val="0"/>
        <w:adjustRightInd w:val="0"/>
        <w:spacing w:line="480" w:lineRule="auto"/>
        <w:ind w:left="540" w:hanging="540"/>
        <w:rPr>
          <w:del w:id="159" w:author="Marshall, Caleb Z" w:date="2018-05-04T00:11:00Z"/>
          <w:rFonts w:ascii="Times New Roman" w:hAnsi="Times New Roman" w:cs="Times New Roman"/>
        </w:rPr>
      </w:pPr>
      <w:del w:id="160" w:author="Marshall, Caleb Z" w:date="2018-05-04T00:11:00Z">
        <w:r w:rsidRPr="00994292" w:rsidDel="00A330CC">
          <w:rPr>
            <w:rFonts w:ascii="Times New Roman" w:hAnsi="Times New Roman" w:cs="Times New Roman"/>
          </w:rPr>
          <w:delText xml:space="preserve">Miller G.F. (2000). The mating mind: how sexual choice shaped the evolution of human nature. New York City, New York: </w:delText>
        </w:r>
        <w:r w:rsidR="003248B5" w:rsidRPr="00994292" w:rsidDel="00A330CC">
          <w:rPr>
            <w:rFonts w:ascii="Times New Roman" w:hAnsi="Times New Roman" w:cs="Times New Roman"/>
          </w:rPr>
          <w:delText>Doubleday.</w:delText>
        </w:r>
      </w:del>
    </w:p>
    <w:p w14:paraId="2E7D17A8" w14:textId="77777777" w:rsidR="005910E3" w:rsidRPr="00994292" w:rsidRDefault="001047C1" w:rsidP="00384AE7">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Morizot, J. (2014). Construct validity of adolescents’ self-reported big five personality traits: Importance of conceptual breadth and initial validation of a short measure. Assessment, 21(5), 580-606. doi: 10.1177/1073191114524015</w:t>
      </w:r>
    </w:p>
    <w:p w14:paraId="0641C5F2" w14:textId="5D963A78" w:rsidR="001047C1"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Pearson, K. (1896). Mathematical contributions to the theory of evolution: Regression, heredity, and panmixia. </w:t>
      </w:r>
      <w:r w:rsidR="00506604" w:rsidRPr="00994292">
        <w:rPr>
          <w:rFonts w:ascii="Times New Roman" w:hAnsi="Times New Roman" w:cs="Times New Roman"/>
        </w:rPr>
        <w:t xml:space="preserve">Philosophical Transactions of the Royal Society, 187, 253-318. doi: </w:t>
      </w:r>
      <w:r w:rsidR="00506604" w:rsidRPr="00994292">
        <w:rPr>
          <w:rFonts w:ascii="Times New Roman" w:hAnsi="Times New Roman" w:cs="Times New Roman"/>
        </w:rPr>
        <w:fldChar w:fldCharType="begin"/>
      </w:r>
      <w:r w:rsidR="00506604" w:rsidRPr="00994292">
        <w:rPr>
          <w:rFonts w:ascii="Times New Roman" w:hAnsi="Times New Roman" w:cs="Times New Roman"/>
        </w:rPr>
        <w:instrText xml:space="preserve"> HYPERLINK "https://doi.org/10.1098/rsta.1896.0007" </w:instrText>
      </w:r>
      <w:r w:rsidR="00506604" w:rsidRPr="00994292">
        <w:rPr>
          <w:rFonts w:ascii="Times New Roman" w:hAnsi="Times New Roman" w:cs="Times New Roman"/>
        </w:rPr>
        <w:fldChar w:fldCharType="separate"/>
      </w:r>
      <w:r w:rsidR="00506604" w:rsidRPr="00994292">
        <w:rPr>
          <w:rStyle w:val="Hyperlink"/>
          <w:rFonts w:ascii="Times New Roman" w:hAnsi="Times New Roman" w:cs="Times New Roman"/>
        </w:rPr>
        <w:t>10.1098/rsta.1896.0007</w:t>
      </w:r>
      <w:r w:rsidR="00506604" w:rsidRPr="00994292">
        <w:rPr>
          <w:rFonts w:ascii="Times New Roman" w:hAnsi="Times New Roman" w:cs="Times New Roman"/>
        </w:rPr>
        <w:fldChar w:fldCharType="end"/>
      </w:r>
    </w:p>
    <w:p w14:paraId="7AEC0CF9" w14:textId="2135884A" w:rsidR="00781A1C" w:rsidRPr="00994292"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Rasmussen, J. L. (1989). Analysis of Likert-scale data: A reinterpretation of Gregoire and Driver. Psychological Bulletin, 105(1), 167-170. doi: </w:t>
      </w:r>
      <w:r w:rsidRPr="00994292">
        <w:rPr>
          <w:rFonts w:ascii="Times New Roman" w:hAnsi="Times New Roman" w:cs="Times New Roman"/>
        </w:rPr>
        <w:fldChar w:fldCharType="begin"/>
      </w:r>
      <w:r w:rsidRPr="00994292">
        <w:rPr>
          <w:rFonts w:ascii="Times New Roman" w:hAnsi="Times New Roman" w:cs="Times New Roman"/>
        </w:rPr>
        <w:instrText xml:space="preserve"> HYPERLINK "http://psycnet.apa.org/doi/10.1037/0033-2909.105.1.167" \t "_blank" </w:instrText>
      </w:r>
      <w:r w:rsidRPr="00994292">
        <w:rPr>
          <w:rFonts w:ascii="Times New Roman" w:hAnsi="Times New Roman" w:cs="Times New Roman"/>
        </w:rPr>
        <w:fldChar w:fldCharType="separate"/>
      </w:r>
      <w:r w:rsidRPr="00994292">
        <w:rPr>
          <w:rStyle w:val="Hyperlink"/>
          <w:rFonts w:ascii="Times New Roman" w:hAnsi="Times New Roman" w:cs="Times New Roman"/>
        </w:rPr>
        <w:t>10.1037/0033-2909.105.1.167</w:t>
      </w:r>
      <w:r w:rsidRPr="00994292">
        <w:rPr>
          <w:rFonts w:ascii="Times New Roman" w:hAnsi="Times New Roman" w:cs="Times New Roman"/>
        </w:rPr>
        <w:fldChar w:fldCharType="end"/>
      </w:r>
    </w:p>
    <w:p w14:paraId="1FD04878" w14:textId="09ED21CF" w:rsidR="001047C1" w:rsidRPr="00994292" w:rsidRDefault="007F3CEF"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 xml:space="preserve">Schwarz, S., </w:t>
      </w:r>
      <w:r w:rsidR="00FB5DF4" w:rsidRPr="00994292">
        <w:rPr>
          <w:rFonts w:ascii="Times New Roman" w:hAnsi="Times New Roman" w:cs="Times New Roman"/>
        </w:rPr>
        <w:t xml:space="preserve">&amp; </w:t>
      </w:r>
      <w:r w:rsidRPr="00994292">
        <w:rPr>
          <w:rFonts w:ascii="Times New Roman" w:hAnsi="Times New Roman" w:cs="Times New Roman"/>
        </w:rPr>
        <w:t xml:space="preserve">Hassebrauck, M. (2012). Sex and age difference in mate-selection </w:t>
      </w:r>
      <w:r w:rsidRPr="00994292">
        <w:rPr>
          <w:rFonts w:ascii="Times New Roman" w:hAnsi="Times New Roman" w:cs="Times New Roman"/>
        </w:rPr>
        <w:lastRenderedPageBreak/>
        <w:t>preferences. Human Nature, 23, 447-466. doi: 10.1007/s12110-012-9152-x</w:t>
      </w:r>
    </w:p>
    <w:p w14:paraId="377A1ECD" w14:textId="6CFC5F1E" w:rsidR="000F5FA5" w:rsidRPr="00994292" w:rsidRDefault="000F5FA5"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Tab</w:t>
      </w:r>
      <w:r w:rsidR="00506604" w:rsidRPr="00994292">
        <w:rPr>
          <w:rFonts w:ascii="Times New Roman" w:hAnsi="Times New Roman" w:cs="Times New Roman"/>
        </w:rPr>
        <w:t>a</w:t>
      </w:r>
      <w:r w:rsidRPr="00994292">
        <w:rPr>
          <w:rFonts w:ascii="Times New Roman" w:hAnsi="Times New Roman" w:cs="Times New Roman"/>
        </w:rPr>
        <w:t>chnick, B.G., &amp; Fidell, L.S. (20</w:t>
      </w:r>
      <w:r w:rsidR="00A330CC">
        <w:rPr>
          <w:rFonts w:ascii="Times New Roman" w:hAnsi="Times New Roman" w:cs="Times New Roman"/>
        </w:rPr>
        <w:t>12)</w:t>
      </w:r>
      <w:r w:rsidRPr="00994292">
        <w:rPr>
          <w:rFonts w:ascii="Times New Roman" w:hAnsi="Times New Roman" w:cs="Times New Roman"/>
        </w:rPr>
        <w:t>. Using Multivariate Statistics. Boston, MA: Allyn and Bacon.</w:t>
      </w:r>
    </w:p>
    <w:p w14:paraId="0176514E" w14:textId="1C4BDA95" w:rsidR="001B1067" w:rsidRPr="00994292" w:rsidRDefault="001B1067" w:rsidP="008E0194">
      <w:pPr>
        <w:widowControl w:val="0"/>
        <w:autoSpaceDE w:val="0"/>
        <w:autoSpaceDN w:val="0"/>
        <w:adjustRightInd w:val="0"/>
        <w:spacing w:line="480" w:lineRule="auto"/>
        <w:ind w:left="540" w:hanging="540"/>
        <w:rPr>
          <w:rFonts w:ascii="Times New Roman" w:hAnsi="Times New Roman" w:cs="Times New Roman"/>
        </w:rPr>
      </w:pPr>
      <w:r w:rsidRPr="00994292">
        <w:rPr>
          <w:rFonts w:ascii="Times New Roman" w:hAnsi="Times New Roman" w:cs="Times New Roman"/>
        </w:rPr>
        <w:t>Wild, F. (2015). lsa: Latent Semantic Analysis. R package, version 0.73.1</w:t>
      </w:r>
      <w:ins w:id="161" w:author="Buchanan, Erin M" w:date="2018-05-08T11:38:00Z">
        <w:r w:rsidR="00046139">
          <w:rPr>
            <w:rFonts w:ascii="Times New Roman" w:hAnsi="Times New Roman" w:cs="Times New Roman"/>
          </w:rPr>
          <w:t>.</w:t>
        </w:r>
      </w:ins>
      <w:bookmarkStart w:id="162" w:name="_GoBack"/>
      <w:bookmarkEnd w:id="162"/>
    </w:p>
    <w:p w14:paraId="7D8CCB82" w14:textId="77777777" w:rsidR="001047C1" w:rsidRPr="00994292" w:rsidRDefault="001047C1">
      <w:pPr>
        <w:rPr>
          <w:rFonts w:ascii="Times New Roman" w:hAnsi="Times New Roman" w:cs="Times New Roman"/>
        </w:rPr>
      </w:pPr>
      <w:r w:rsidRPr="00994292">
        <w:rPr>
          <w:rFonts w:ascii="Times New Roman" w:hAnsi="Times New Roman" w:cs="Times New Roman"/>
        </w:rPr>
        <w:br w:type="page"/>
      </w:r>
    </w:p>
    <w:p w14:paraId="0E4F3BA0" w14:textId="127CDA98" w:rsidR="008E0194" w:rsidRPr="00994292" w:rsidRDefault="00480D61"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Table 1</w:t>
      </w:r>
    </w:p>
    <w:p w14:paraId="2D43B4C7" w14:textId="10AF2359" w:rsidR="00B1443D" w:rsidRPr="00994292" w:rsidRDefault="00CE43A4" w:rsidP="00705F28">
      <w:pPr>
        <w:widowControl w:val="0"/>
        <w:autoSpaceDE w:val="0"/>
        <w:autoSpaceDN w:val="0"/>
        <w:adjustRightInd w:val="0"/>
        <w:spacing w:line="480" w:lineRule="auto"/>
        <w:outlineLvl w:val="0"/>
        <w:rPr>
          <w:rFonts w:ascii="Times New Roman" w:hAnsi="Times New Roman" w:cs="Times New Roman"/>
          <w:color w:val="101010"/>
        </w:rPr>
      </w:pPr>
      <w:commentRangeStart w:id="163"/>
      <w:r w:rsidRPr="00994292">
        <w:rPr>
          <w:rFonts w:ascii="Times New Roman" w:hAnsi="Times New Roman" w:cs="Times New Roman"/>
          <w:color w:val="101010"/>
        </w:rPr>
        <w:t>Means,</w:t>
      </w:r>
      <w:r w:rsidR="00B1443D" w:rsidRPr="00994292">
        <w:rPr>
          <w:rFonts w:ascii="Times New Roman" w:hAnsi="Times New Roman" w:cs="Times New Roman"/>
          <w:color w:val="101010"/>
        </w:rPr>
        <w:t xml:space="preserve"> Standard Deviations</w:t>
      </w:r>
      <w:r w:rsidR="008E0194" w:rsidRPr="00994292">
        <w:rPr>
          <w:rFonts w:ascii="Times New Roman" w:hAnsi="Times New Roman" w:cs="Times New Roman"/>
          <w:color w:val="101010"/>
        </w:rPr>
        <w:t>,</w:t>
      </w:r>
      <w:r w:rsidRPr="00994292">
        <w:rPr>
          <w:rFonts w:ascii="Times New Roman" w:hAnsi="Times New Roman" w:cs="Times New Roman"/>
          <w:color w:val="101010"/>
        </w:rPr>
        <w:t xml:space="preserve"> and Effect Size</w:t>
      </w:r>
      <w:r w:rsidR="00B1443D" w:rsidRPr="00994292">
        <w:rPr>
          <w:rFonts w:ascii="Times New Roman" w:hAnsi="Times New Roman" w:cs="Times New Roman"/>
          <w:color w:val="101010"/>
        </w:rPr>
        <w:t xml:space="preserve"> for Personality </w:t>
      </w:r>
      <w:r w:rsidR="00B20242" w:rsidRPr="00994292">
        <w:rPr>
          <w:rFonts w:ascii="Times New Roman" w:hAnsi="Times New Roman" w:cs="Times New Roman"/>
          <w:color w:val="101010"/>
        </w:rPr>
        <w:t xml:space="preserve">and </w:t>
      </w:r>
      <w:r w:rsidR="00B1443D" w:rsidRPr="00994292">
        <w:rPr>
          <w:rFonts w:ascii="Times New Roman" w:hAnsi="Times New Roman" w:cs="Times New Roman"/>
          <w:color w:val="101010"/>
        </w:rPr>
        <w:t>Thematic Cosines across Sex</w:t>
      </w:r>
      <w:del w:id="164" w:author="Buchanan, Erin M" w:date="2018-05-08T11:15:00Z">
        <w:r w:rsidRPr="00994292" w:rsidDel="002256A1">
          <w:rPr>
            <w:rFonts w:ascii="Times New Roman" w:hAnsi="Times New Roman" w:cs="Times New Roman"/>
            <w:color w:val="101010"/>
          </w:rPr>
          <w:delText>.</w:delText>
        </w:r>
      </w:del>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5" w:author="Marshall, Caleb Z" w:date="2018-05-04T00:22:00Z">
          <w:tblPr>
            <w:tblStyle w:val="TableGrid1"/>
            <w:tblW w:w="8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3568"/>
        <w:gridCol w:w="912"/>
        <w:gridCol w:w="1058"/>
        <w:gridCol w:w="884"/>
        <w:gridCol w:w="909"/>
        <w:gridCol w:w="937"/>
        <w:tblGridChange w:id="166">
          <w:tblGrid>
            <w:gridCol w:w="3518"/>
            <w:gridCol w:w="900"/>
            <w:gridCol w:w="1044"/>
            <w:gridCol w:w="873"/>
            <w:gridCol w:w="897"/>
            <w:gridCol w:w="925"/>
          </w:tblGrid>
        </w:tblGridChange>
      </w:tblGrid>
      <w:tr w:rsidR="00636D56" w:rsidRPr="00994292" w14:paraId="46C9A9AB" w14:textId="77777777" w:rsidTr="00636D56">
        <w:trPr>
          <w:trHeight w:val="188"/>
          <w:trPrChange w:id="167" w:author="Marshall, Caleb Z" w:date="2018-05-04T00:22:00Z">
            <w:trPr>
              <w:trHeight w:val="188"/>
            </w:trPr>
          </w:trPrChange>
        </w:trPr>
        <w:tc>
          <w:tcPr>
            <w:tcW w:w="3568" w:type="dxa"/>
            <w:tcBorders>
              <w:top w:val="single" w:sz="4" w:space="0" w:color="auto"/>
              <w:bottom w:val="single" w:sz="4" w:space="0" w:color="auto"/>
            </w:tcBorders>
            <w:hideMark/>
            <w:tcPrChange w:id="168" w:author="Marshall, Caleb Z" w:date="2018-05-04T00:22:00Z">
              <w:tcPr>
                <w:tcW w:w="3518" w:type="dxa"/>
                <w:tcBorders>
                  <w:top w:val="single" w:sz="4" w:space="0" w:color="auto"/>
                  <w:bottom w:val="single" w:sz="4" w:space="0" w:color="auto"/>
                </w:tcBorders>
                <w:hideMark/>
              </w:tcPr>
            </w:tcPrChange>
          </w:tcPr>
          <w:p w14:paraId="0FD9CC63"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Personality Measures</w:t>
            </w:r>
          </w:p>
        </w:tc>
        <w:tc>
          <w:tcPr>
            <w:tcW w:w="912" w:type="dxa"/>
            <w:tcBorders>
              <w:top w:val="single" w:sz="4" w:space="0" w:color="auto"/>
              <w:bottom w:val="single" w:sz="4" w:space="0" w:color="auto"/>
            </w:tcBorders>
            <w:vAlign w:val="bottom"/>
            <w:hideMark/>
            <w:tcPrChange w:id="169" w:author="Marshall, Caleb Z" w:date="2018-05-04T00:22:00Z">
              <w:tcPr>
                <w:tcW w:w="900" w:type="dxa"/>
                <w:tcBorders>
                  <w:top w:val="single" w:sz="4" w:space="0" w:color="auto"/>
                  <w:bottom w:val="single" w:sz="4" w:space="0" w:color="auto"/>
                </w:tcBorders>
                <w:vAlign w:val="bottom"/>
                <w:hideMark/>
              </w:tcPr>
            </w:tcPrChange>
          </w:tcPr>
          <w:p w14:paraId="3182B46D" w14:textId="37EC8735" w:rsidR="00476450" w:rsidRPr="00705F28" w:rsidRDefault="00705F28"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vertAlign w:val="subscript"/>
              </w:rPr>
            </w:pPr>
            <w:r>
              <w:rPr>
                <w:rFonts w:ascii="Times New Roman" w:hAnsi="Times New Roman" w:cs="Times New Roman"/>
                <w:i/>
                <w:color w:val="101010"/>
                <w:sz w:val="24"/>
                <w:szCs w:val="24"/>
              </w:rPr>
              <w:t>M</w:t>
            </w:r>
            <w:r>
              <w:rPr>
                <w:rFonts w:ascii="Times New Roman" w:hAnsi="Times New Roman" w:cs="Times New Roman"/>
                <w:color w:val="101010"/>
                <w:sz w:val="24"/>
                <w:szCs w:val="24"/>
                <w:vertAlign w:val="subscript"/>
              </w:rPr>
              <w:t>Female</w:t>
            </w:r>
          </w:p>
        </w:tc>
        <w:tc>
          <w:tcPr>
            <w:tcW w:w="1058" w:type="dxa"/>
            <w:tcBorders>
              <w:top w:val="single" w:sz="4" w:space="0" w:color="auto"/>
              <w:bottom w:val="single" w:sz="4" w:space="0" w:color="auto"/>
            </w:tcBorders>
            <w:vAlign w:val="bottom"/>
            <w:hideMark/>
            <w:tcPrChange w:id="170" w:author="Marshall, Caleb Z" w:date="2018-05-04T00:22:00Z">
              <w:tcPr>
                <w:tcW w:w="1044" w:type="dxa"/>
                <w:tcBorders>
                  <w:top w:val="single" w:sz="4" w:space="0" w:color="auto"/>
                  <w:bottom w:val="single" w:sz="4" w:space="0" w:color="auto"/>
                </w:tcBorders>
                <w:vAlign w:val="bottom"/>
                <w:hideMark/>
              </w:tcPr>
            </w:tcPrChange>
          </w:tcPr>
          <w:p w14:paraId="7E5097DB" w14:textId="4EFF9E19" w:rsidR="00476450" w:rsidRPr="00994292" w:rsidRDefault="00705F28"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i/>
                <w:color w:val="101010"/>
                <w:sz w:val="24"/>
                <w:szCs w:val="24"/>
              </w:rPr>
              <w:t>SD</w:t>
            </w:r>
            <w:r>
              <w:rPr>
                <w:rFonts w:ascii="Times New Roman" w:hAnsi="Times New Roman" w:cs="Times New Roman"/>
                <w:color w:val="101010"/>
                <w:sz w:val="24"/>
                <w:szCs w:val="24"/>
                <w:vertAlign w:val="subscript"/>
              </w:rPr>
              <w:t>Female</w:t>
            </w:r>
          </w:p>
        </w:tc>
        <w:tc>
          <w:tcPr>
            <w:tcW w:w="884" w:type="dxa"/>
            <w:tcBorders>
              <w:top w:val="single" w:sz="4" w:space="0" w:color="auto"/>
              <w:bottom w:val="single" w:sz="4" w:space="0" w:color="auto"/>
            </w:tcBorders>
            <w:vAlign w:val="bottom"/>
            <w:hideMark/>
            <w:tcPrChange w:id="171" w:author="Marshall, Caleb Z" w:date="2018-05-04T00:22:00Z">
              <w:tcPr>
                <w:tcW w:w="873" w:type="dxa"/>
                <w:tcBorders>
                  <w:top w:val="single" w:sz="4" w:space="0" w:color="auto"/>
                  <w:bottom w:val="single" w:sz="4" w:space="0" w:color="auto"/>
                </w:tcBorders>
                <w:vAlign w:val="bottom"/>
                <w:hideMark/>
              </w:tcPr>
            </w:tcPrChange>
          </w:tcPr>
          <w:p w14:paraId="74DE99BA" w14:textId="1B24CF14" w:rsidR="00476450" w:rsidRPr="00705F28" w:rsidRDefault="0099336C" w:rsidP="00705F28">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M</w:t>
            </w:r>
            <w:r w:rsidRPr="0099336C">
              <w:rPr>
                <w:rFonts w:ascii="Times New Roman" w:hAnsi="Times New Roman" w:cs="Times New Roman"/>
                <w:color w:val="101010"/>
                <w:sz w:val="24"/>
                <w:szCs w:val="24"/>
                <w:vertAlign w:val="subscript"/>
              </w:rPr>
              <w:t>Male</w:t>
            </w:r>
          </w:p>
        </w:tc>
        <w:tc>
          <w:tcPr>
            <w:tcW w:w="909" w:type="dxa"/>
            <w:tcBorders>
              <w:top w:val="single" w:sz="4" w:space="0" w:color="auto"/>
              <w:bottom w:val="single" w:sz="4" w:space="0" w:color="auto"/>
            </w:tcBorders>
            <w:vAlign w:val="bottom"/>
            <w:hideMark/>
            <w:tcPrChange w:id="172" w:author="Marshall, Caleb Z" w:date="2018-05-04T00:22:00Z">
              <w:tcPr>
                <w:tcW w:w="897" w:type="dxa"/>
                <w:tcBorders>
                  <w:top w:val="single" w:sz="4" w:space="0" w:color="auto"/>
                  <w:bottom w:val="single" w:sz="4" w:space="0" w:color="auto"/>
                </w:tcBorders>
                <w:vAlign w:val="bottom"/>
                <w:hideMark/>
              </w:tcPr>
            </w:tcPrChange>
          </w:tcPr>
          <w:p w14:paraId="1ABC6770" w14:textId="3F611267" w:rsidR="00476450" w:rsidRPr="00705F28" w:rsidRDefault="0099336C"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Pr>
                <w:rFonts w:ascii="Times New Roman" w:hAnsi="Times New Roman" w:cs="Times New Roman"/>
                <w:i/>
                <w:color w:val="101010"/>
                <w:sz w:val="24"/>
                <w:szCs w:val="24"/>
              </w:rPr>
              <w:t>SD</w:t>
            </w:r>
            <w:r w:rsidR="00705F28">
              <w:rPr>
                <w:rFonts w:ascii="Times New Roman" w:hAnsi="Times New Roman" w:cs="Times New Roman"/>
                <w:color w:val="101010"/>
                <w:sz w:val="24"/>
                <w:szCs w:val="24"/>
                <w:vertAlign w:val="subscript"/>
              </w:rPr>
              <w:t>Male</w:t>
            </w:r>
            <w:r w:rsidRPr="00705F28">
              <w:rPr>
                <w:rFonts w:ascii="Times New Roman" w:hAnsi="Times New Roman" w:cs="Times New Roman"/>
                <w:i/>
                <w:color w:val="101010"/>
                <w:sz w:val="24"/>
                <w:szCs w:val="24"/>
              </w:rPr>
              <w:t xml:space="preserve"> </w:t>
            </w:r>
          </w:p>
        </w:tc>
        <w:tc>
          <w:tcPr>
            <w:tcW w:w="937" w:type="dxa"/>
            <w:tcBorders>
              <w:top w:val="single" w:sz="4" w:space="0" w:color="auto"/>
              <w:bottom w:val="single" w:sz="4" w:space="0" w:color="auto"/>
            </w:tcBorders>
            <w:vAlign w:val="bottom"/>
            <w:hideMark/>
            <w:tcPrChange w:id="173" w:author="Marshall, Caleb Z" w:date="2018-05-04T00:22:00Z">
              <w:tcPr>
                <w:tcW w:w="925" w:type="dxa"/>
                <w:tcBorders>
                  <w:top w:val="single" w:sz="4" w:space="0" w:color="auto"/>
                  <w:bottom w:val="single" w:sz="4" w:space="0" w:color="auto"/>
                </w:tcBorders>
                <w:vAlign w:val="bottom"/>
                <w:hideMark/>
              </w:tcPr>
            </w:tcPrChange>
          </w:tcPr>
          <w:p w14:paraId="48D8F8B2" w14:textId="1A85B300" w:rsidR="00476450" w:rsidRPr="00705F28" w:rsidRDefault="00476450" w:rsidP="00705F28">
            <w:pPr>
              <w:widowControl w:val="0"/>
              <w:autoSpaceDE w:val="0"/>
              <w:autoSpaceDN w:val="0"/>
              <w:adjustRightInd w:val="0"/>
              <w:spacing w:line="480" w:lineRule="auto"/>
              <w:jc w:val="center"/>
              <w:outlineLvl w:val="0"/>
              <w:rPr>
                <w:rFonts w:ascii="Times New Roman" w:hAnsi="Times New Roman" w:cs="Times New Roman"/>
                <w:i/>
                <w:color w:val="101010"/>
                <w:sz w:val="24"/>
                <w:szCs w:val="24"/>
                <w:vertAlign w:val="subscript"/>
              </w:rPr>
            </w:pPr>
            <w:r w:rsidRPr="00705F28">
              <w:rPr>
                <w:rFonts w:ascii="Times New Roman" w:hAnsi="Times New Roman" w:cs="Times New Roman"/>
                <w:i/>
                <w:color w:val="101010"/>
                <w:sz w:val="24"/>
                <w:szCs w:val="24"/>
              </w:rPr>
              <w:t>d</w:t>
            </w:r>
            <w:r w:rsidR="008E0194" w:rsidRPr="00705F28">
              <w:rPr>
                <w:rFonts w:ascii="Times New Roman" w:hAnsi="Times New Roman" w:cs="Times New Roman"/>
                <w:i/>
                <w:color w:val="101010"/>
                <w:sz w:val="24"/>
                <w:szCs w:val="24"/>
                <w:vertAlign w:val="subscript"/>
              </w:rPr>
              <w:t>s</w:t>
            </w:r>
          </w:p>
        </w:tc>
      </w:tr>
      <w:tr w:rsidR="00636D56" w:rsidRPr="00994292" w14:paraId="7A03A287" w14:textId="77777777" w:rsidTr="00636D56">
        <w:trPr>
          <w:trHeight w:val="264"/>
          <w:trPrChange w:id="174" w:author="Marshall, Caleb Z" w:date="2018-05-04T00:22:00Z">
            <w:trPr>
              <w:trHeight w:val="264"/>
            </w:trPr>
          </w:trPrChange>
        </w:trPr>
        <w:tc>
          <w:tcPr>
            <w:tcW w:w="3568" w:type="dxa"/>
            <w:tcBorders>
              <w:top w:val="single" w:sz="4" w:space="0" w:color="auto"/>
            </w:tcBorders>
            <w:vAlign w:val="center"/>
            <w:hideMark/>
            <w:tcPrChange w:id="175" w:author="Marshall, Caleb Z" w:date="2018-05-04T00:22:00Z">
              <w:tcPr>
                <w:tcW w:w="3518" w:type="dxa"/>
                <w:tcBorders>
                  <w:top w:val="single" w:sz="4" w:space="0" w:color="auto"/>
                </w:tcBorders>
                <w:vAlign w:val="center"/>
                <w:hideMark/>
              </w:tcPr>
            </w:tcPrChange>
          </w:tcPr>
          <w:p w14:paraId="417ED944"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912" w:type="dxa"/>
            <w:tcBorders>
              <w:top w:val="single" w:sz="4" w:space="0" w:color="auto"/>
            </w:tcBorders>
            <w:vAlign w:val="center"/>
            <w:hideMark/>
            <w:tcPrChange w:id="176" w:author="Marshall, Caleb Z" w:date="2018-05-04T00:22:00Z">
              <w:tcPr>
                <w:tcW w:w="900" w:type="dxa"/>
                <w:tcBorders>
                  <w:top w:val="single" w:sz="4" w:space="0" w:color="auto"/>
                </w:tcBorders>
                <w:vAlign w:val="center"/>
                <w:hideMark/>
              </w:tcPr>
            </w:tcPrChange>
          </w:tcPr>
          <w:p w14:paraId="3A61DEDE"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36.83</w:t>
            </w:r>
          </w:p>
        </w:tc>
        <w:tc>
          <w:tcPr>
            <w:tcW w:w="1058" w:type="dxa"/>
            <w:tcBorders>
              <w:top w:val="single" w:sz="4" w:space="0" w:color="auto"/>
            </w:tcBorders>
            <w:vAlign w:val="center"/>
            <w:hideMark/>
            <w:tcPrChange w:id="177" w:author="Marshall, Caleb Z" w:date="2018-05-04T00:22:00Z">
              <w:tcPr>
                <w:tcW w:w="1044" w:type="dxa"/>
                <w:tcBorders>
                  <w:top w:val="single" w:sz="4" w:space="0" w:color="auto"/>
                </w:tcBorders>
                <w:vAlign w:val="center"/>
                <w:hideMark/>
              </w:tcPr>
            </w:tcPrChange>
          </w:tcPr>
          <w:p w14:paraId="57AFCA5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6.27</w:t>
            </w:r>
          </w:p>
        </w:tc>
        <w:tc>
          <w:tcPr>
            <w:tcW w:w="884" w:type="dxa"/>
            <w:tcBorders>
              <w:top w:val="single" w:sz="4" w:space="0" w:color="auto"/>
            </w:tcBorders>
            <w:vAlign w:val="center"/>
            <w:hideMark/>
            <w:tcPrChange w:id="178" w:author="Marshall, Caleb Z" w:date="2018-05-04T00:22:00Z">
              <w:tcPr>
                <w:tcW w:w="873" w:type="dxa"/>
                <w:tcBorders>
                  <w:top w:val="single" w:sz="4" w:space="0" w:color="auto"/>
                </w:tcBorders>
                <w:vAlign w:val="center"/>
                <w:hideMark/>
              </w:tcPr>
            </w:tcPrChange>
          </w:tcPr>
          <w:p w14:paraId="0DF1F6FF"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36.89</w:t>
            </w:r>
          </w:p>
        </w:tc>
        <w:tc>
          <w:tcPr>
            <w:tcW w:w="909" w:type="dxa"/>
            <w:tcBorders>
              <w:top w:val="single" w:sz="4" w:space="0" w:color="auto"/>
            </w:tcBorders>
            <w:vAlign w:val="center"/>
            <w:hideMark/>
            <w:tcPrChange w:id="179" w:author="Marshall, Caleb Z" w:date="2018-05-04T00:22:00Z">
              <w:tcPr>
                <w:tcW w:w="897" w:type="dxa"/>
                <w:tcBorders>
                  <w:top w:val="single" w:sz="4" w:space="0" w:color="auto"/>
                </w:tcBorders>
                <w:vAlign w:val="center"/>
                <w:hideMark/>
              </w:tcPr>
            </w:tcPrChange>
          </w:tcPr>
          <w:p w14:paraId="169D5F7E"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6.05</w:t>
            </w:r>
          </w:p>
        </w:tc>
        <w:tc>
          <w:tcPr>
            <w:tcW w:w="937" w:type="dxa"/>
            <w:tcBorders>
              <w:top w:val="single" w:sz="4" w:space="0" w:color="auto"/>
            </w:tcBorders>
            <w:vAlign w:val="center"/>
            <w:hideMark/>
            <w:tcPrChange w:id="180" w:author="Marshall, Caleb Z" w:date="2018-05-04T00:22:00Z">
              <w:tcPr>
                <w:tcW w:w="925" w:type="dxa"/>
                <w:tcBorders>
                  <w:top w:val="single" w:sz="4" w:space="0" w:color="auto"/>
                </w:tcBorders>
                <w:vAlign w:val="center"/>
                <w:hideMark/>
              </w:tcPr>
            </w:tcPrChange>
          </w:tcPr>
          <w:p w14:paraId="2E6529D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0.01</w:t>
            </w:r>
          </w:p>
        </w:tc>
      </w:tr>
      <w:tr w:rsidR="00636D56" w:rsidRPr="00994292" w14:paraId="56C9A250" w14:textId="77777777" w:rsidTr="00636D56">
        <w:trPr>
          <w:trHeight w:val="264"/>
          <w:trPrChange w:id="181" w:author="Marshall, Caleb Z" w:date="2018-05-04T00:22:00Z">
            <w:trPr>
              <w:trHeight w:val="264"/>
            </w:trPr>
          </w:trPrChange>
        </w:trPr>
        <w:tc>
          <w:tcPr>
            <w:tcW w:w="3568" w:type="dxa"/>
            <w:vAlign w:val="center"/>
            <w:hideMark/>
            <w:tcPrChange w:id="182" w:author="Marshall, Caleb Z" w:date="2018-05-04T00:22:00Z">
              <w:tcPr>
                <w:tcW w:w="3518" w:type="dxa"/>
                <w:vAlign w:val="center"/>
                <w:hideMark/>
              </w:tcPr>
            </w:tcPrChange>
          </w:tcPr>
          <w:p w14:paraId="787F0B6D" w14:textId="1A00A9E6"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183"/>
            <w:commentRangeStart w:id="184"/>
            <w:r w:rsidRPr="00994292">
              <w:rPr>
                <w:rFonts w:ascii="Times New Roman" w:hAnsi="Times New Roman" w:cs="Times New Roman"/>
                <w:color w:val="101010"/>
                <w:sz w:val="24"/>
                <w:szCs w:val="24"/>
              </w:rPr>
              <w:t>Extraversion</w:t>
            </w:r>
            <w:commentRangeEnd w:id="183"/>
            <w:r w:rsidR="008E0194" w:rsidRPr="00994292">
              <w:rPr>
                <w:rStyle w:val="CommentReference"/>
                <w:rFonts w:ascii="Times New Roman" w:hAnsi="Times New Roman" w:cs="Times New Roman"/>
                <w:sz w:val="24"/>
                <w:szCs w:val="24"/>
              </w:rPr>
              <w:commentReference w:id="183"/>
            </w:r>
            <w:commentRangeEnd w:id="184"/>
            <w:r w:rsidR="00994292">
              <w:rPr>
                <w:rStyle w:val="CommentReference"/>
              </w:rPr>
              <w:commentReference w:id="184"/>
            </w:r>
          </w:p>
        </w:tc>
        <w:tc>
          <w:tcPr>
            <w:tcW w:w="912" w:type="dxa"/>
            <w:vAlign w:val="center"/>
            <w:hideMark/>
            <w:tcPrChange w:id="185" w:author="Marshall, Caleb Z" w:date="2018-05-04T00:22:00Z">
              <w:tcPr>
                <w:tcW w:w="900" w:type="dxa"/>
                <w:vAlign w:val="center"/>
                <w:hideMark/>
              </w:tcPr>
            </w:tcPrChange>
          </w:tcPr>
          <w:p w14:paraId="3CE65480"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39.60</w:t>
            </w:r>
          </w:p>
        </w:tc>
        <w:tc>
          <w:tcPr>
            <w:tcW w:w="1058" w:type="dxa"/>
            <w:vAlign w:val="center"/>
            <w:hideMark/>
            <w:tcPrChange w:id="186" w:author="Marshall, Caleb Z" w:date="2018-05-04T00:22:00Z">
              <w:tcPr>
                <w:tcW w:w="1044" w:type="dxa"/>
                <w:vAlign w:val="center"/>
                <w:hideMark/>
              </w:tcPr>
            </w:tcPrChange>
          </w:tcPr>
          <w:p w14:paraId="6B448EB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6.96</w:t>
            </w:r>
          </w:p>
        </w:tc>
        <w:tc>
          <w:tcPr>
            <w:tcW w:w="884" w:type="dxa"/>
            <w:vAlign w:val="center"/>
            <w:hideMark/>
            <w:tcPrChange w:id="187" w:author="Marshall, Caleb Z" w:date="2018-05-04T00:22:00Z">
              <w:tcPr>
                <w:tcW w:w="873" w:type="dxa"/>
                <w:vAlign w:val="center"/>
                <w:hideMark/>
              </w:tcPr>
            </w:tcPrChange>
          </w:tcPr>
          <w:p w14:paraId="4024B324"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37.15</w:t>
            </w:r>
          </w:p>
        </w:tc>
        <w:tc>
          <w:tcPr>
            <w:tcW w:w="909" w:type="dxa"/>
            <w:vAlign w:val="center"/>
            <w:hideMark/>
            <w:tcPrChange w:id="188" w:author="Marshall, Caleb Z" w:date="2018-05-04T00:22:00Z">
              <w:tcPr>
                <w:tcW w:w="897" w:type="dxa"/>
                <w:vAlign w:val="center"/>
                <w:hideMark/>
              </w:tcPr>
            </w:tcPrChange>
          </w:tcPr>
          <w:p w14:paraId="5AF934D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7.63</w:t>
            </w:r>
          </w:p>
        </w:tc>
        <w:tc>
          <w:tcPr>
            <w:tcW w:w="937" w:type="dxa"/>
            <w:vAlign w:val="center"/>
            <w:hideMark/>
            <w:tcPrChange w:id="189" w:author="Marshall, Caleb Z" w:date="2018-05-04T00:22:00Z">
              <w:tcPr>
                <w:tcW w:w="925" w:type="dxa"/>
                <w:vAlign w:val="center"/>
                <w:hideMark/>
              </w:tcPr>
            </w:tcPrChange>
          </w:tcPr>
          <w:p w14:paraId="256CB788"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0.34</w:t>
            </w:r>
          </w:p>
        </w:tc>
      </w:tr>
      <w:tr w:rsidR="00636D56" w:rsidRPr="00994292" w14:paraId="6FEFE41A" w14:textId="77777777" w:rsidTr="00636D56">
        <w:trPr>
          <w:trHeight w:val="268"/>
          <w:trPrChange w:id="190" w:author="Marshall, Caleb Z" w:date="2018-05-04T00:22:00Z">
            <w:trPr>
              <w:trHeight w:val="268"/>
            </w:trPr>
          </w:trPrChange>
        </w:trPr>
        <w:tc>
          <w:tcPr>
            <w:tcW w:w="3568" w:type="dxa"/>
            <w:vAlign w:val="center"/>
            <w:hideMark/>
            <w:tcPrChange w:id="191" w:author="Marshall, Caleb Z" w:date="2018-05-04T00:22:00Z">
              <w:tcPr>
                <w:tcW w:w="3518" w:type="dxa"/>
                <w:vAlign w:val="center"/>
                <w:hideMark/>
              </w:tcPr>
            </w:tcPrChange>
          </w:tcPr>
          <w:p w14:paraId="1064C2F6" w14:textId="2682A6E3" w:rsidR="00476450" w:rsidRPr="00994292" w:rsidRDefault="00541885"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912" w:type="dxa"/>
            <w:vAlign w:val="center"/>
            <w:hideMark/>
            <w:tcPrChange w:id="192" w:author="Marshall, Caleb Z" w:date="2018-05-04T00:22:00Z">
              <w:tcPr>
                <w:tcW w:w="900" w:type="dxa"/>
                <w:vAlign w:val="center"/>
                <w:hideMark/>
              </w:tcPr>
            </w:tcPrChange>
          </w:tcPr>
          <w:p w14:paraId="0498206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Change w:id="193" w:author="Marshall, Caleb Z" w:date="2018-05-04T00:22:00Z">
              <w:tcPr>
                <w:tcW w:w="1044" w:type="dxa"/>
                <w:vAlign w:val="center"/>
                <w:hideMark/>
              </w:tcPr>
            </w:tcPrChange>
          </w:tcPr>
          <w:p w14:paraId="5B20ACE5"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Change w:id="194" w:author="Marshall, Caleb Z" w:date="2018-05-04T00:22:00Z">
              <w:tcPr>
                <w:tcW w:w="873" w:type="dxa"/>
                <w:vAlign w:val="center"/>
                <w:hideMark/>
              </w:tcPr>
            </w:tcPrChange>
          </w:tcPr>
          <w:p w14:paraId="0F95A8FB"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34.91</w:t>
            </w:r>
          </w:p>
        </w:tc>
        <w:tc>
          <w:tcPr>
            <w:tcW w:w="909" w:type="dxa"/>
            <w:vAlign w:val="center"/>
            <w:hideMark/>
            <w:tcPrChange w:id="195" w:author="Marshall, Caleb Z" w:date="2018-05-04T00:22:00Z">
              <w:tcPr>
                <w:tcW w:w="897" w:type="dxa"/>
                <w:vAlign w:val="center"/>
                <w:hideMark/>
              </w:tcPr>
            </w:tcPrChange>
          </w:tcPr>
          <w:p w14:paraId="7B806C3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Change w:id="196" w:author="Marshall, Caleb Z" w:date="2018-05-04T00:22:00Z">
              <w:tcPr>
                <w:tcW w:w="925" w:type="dxa"/>
                <w:vAlign w:val="center"/>
                <w:hideMark/>
              </w:tcPr>
            </w:tcPrChange>
          </w:tcPr>
          <w:p w14:paraId="08C45B51"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0.42</w:t>
            </w:r>
          </w:p>
        </w:tc>
      </w:tr>
      <w:tr w:rsidR="00636D56" w:rsidRPr="00994292" w14:paraId="78AB0BE7" w14:textId="77777777" w:rsidTr="00636D56">
        <w:trPr>
          <w:trHeight w:val="275"/>
          <w:trPrChange w:id="197" w:author="Marshall, Caleb Z" w:date="2018-05-04T00:22:00Z">
            <w:trPr>
              <w:trHeight w:val="275"/>
            </w:trPr>
          </w:trPrChange>
        </w:trPr>
        <w:tc>
          <w:tcPr>
            <w:tcW w:w="3568" w:type="dxa"/>
            <w:vAlign w:val="center"/>
            <w:hideMark/>
            <w:tcPrChange w:id="198" w:author="Marshall, Caleb Z" w:date="2018-05-04T00:22:00Z">
              <w:tcPr>
                <w:tcW w:w="3518" w:type="dxa"/>
                <w:vAlign w:val="center"/>
                <w:hideMark/>
              </w:tcPr>
            </w:tcPrChange>
          </w:tcPr>
          <w:p w14:paraId="610EA3B1" w14:textId="7D490D21"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199"/>
            <w:commentRangeStart w:id="200"/>
            <w:r w:rsidRPr="00994292">
              <w:rPr>
                <w:rFonts w:ascii="Times New Roman" w:hAnsi="Times New Roman" w:cs="Times New Roman"/>
                <w:color w:val="101010"/>
                <w:sz w:val="24"/>
                <w:szCs w:val="24"/>
              </w:rPr>
              <w:t>Conscient</w:t>
            </w:r>
            <w:commentRangeEnd w:id="199"/>
            <w:r w:rsidR="008E0194" w:rsidRPr="00994292">
              <w:rPr>
                <w:rStyle w:val="CommentReference"/>
                <w:rFonts w:ascii="Times New Roman" w:hAnsi="Times New Roman" w:cs="Times New Roman"/>
                <w:sz w:val="24"/>
                <w:szCs w:val="24"/>
              </w:rPr>
              <w:commentReference w:id="199"/>
            </w:r>
            <w:commentRangeEnd w:id="200"/>
            <w:r w:rsidR="00994292">
              <w:rPr>
                <w:rStyle w:val="CommentReference"/>
              </w:rPr>
              <w:commentReference w:id="200"/>
            </w:r>
            <w:r w:rsidR="00066FEC" w:rsidRPr="00994292">
              <w:rPr>
                <w:rFonts w:ascii="Times New Roman" w:hAnsi="Times New Roman" w:cs="Times New Roman"/>
                <w:color w:val="101010"/>
                <w:sz w:val="24"/>
                <w:szCs w:val="24"/>
              </w:rPr>
              <w:t>iousness</w:t>
            </w:r>
          </w:p>
        </w:tc>
        <w:tc>
          <w:tcPr>
            <w:tcW w:w="912" w:type="dxa"/>
            <w:vAlign w:val="center"/>
            <w:hideMark/>
            <w:tcPrChange w:id="201" w:author="Marshall, Caleb Z" w:date="2018-05-04T00:22:00Z">
              <w:tcPr>
                <w:tcW w:w="900" w:type="dxa"/>
                <w:vAlign w:val="center"/>
                <w:hideMark/>
              </w:tcPr>
            </w:tcPrChange>
          </w:tcPr>
          <w:p w14:paraId="09AAAD0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37.65</w:t>
            </w:r>
          </w:p>
        </w:tc>
        <w:tc>
          <w:tcPr>
            <w:tcW w:w="1058" w:type="dxa"/>
            <w:vAlign w:val="center"/>
            <w:hideMark/>
            <w:tcPrChange w:id="202" w:author="Marshall, Caleb Z" w:date="2018-05-04T00:22:00Z">
              <w:tcPr>
                <w:tcW w:w="1044" w:type="dxa"/>
                <w:vAlign w:val="center"/>
                <w:hideMark/>
              </w:tcPr>
            </w:tcPrChange>
          </w:tcPr>
          <w:p w14:paraId="73BC6BFC"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7.09</w:t>
            </w:r>
          </w:p>
        </w:tc>
        <w:tc>
          <w:tcPr>
            <w:tcW w:w="884" w:type="dxa"/>
            <w:vAlign w:val="center"/>
            <w:hideMark/>
            <w:tcPrChange w:id="203" w:author="Marshall, Caleb Z" w:date="2018-05-04T00:22:00Z">
              <w:tcPr>
                <w:tcW w:w="873" w:type="dxa"/>
                <w:vAlign w:val="center"/>
                <w:hideMark/>
              </w:tcPr>
            </w:tcPrChange>
          </w:tcPr>
          <w:p w14:paraId="1E879437"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34.64</w:t>
            </w:r>
          </w:p>
        </w:tc>
        <w:tc>
          <w:tcPr>
            <w:tcW w:w="909" w:type="dxa"/>
            <w:vAlign w:val="center"/>
            <w:hideMark/>
            <w:tcPrChange w:id="204" w:author="Marshall, Caleb Z" w:date="2018-05-04T00:22:00Z">
              <w:tcPr>
                <w:tcW w:w="897" w:type="dxa"/>
                <w:vAlign w:val="center"/>
                <w:hideMark/>
              </w:tcPr>
            </w:tcPrChange>
          </w:tcPr>
          <w:p w14:paraId="524DCA9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6.03</w:t>
            </w:r>
          </w:p>
        </w:tc>
        <w:tc>
          <w:tcPr>
            <w:tcW w:w="937" w:type="dxa"/>
            <w:vAlign w:val="center"/>
            <w:hideMark/>
            <w:tcPrChange w:id="205" w:author="Marshall, Caleb Z" w:date="2018-05-04T00:22:00Z">
              <w:tcPr>
                <w:tcW w:w="925" w:type="dxa"/>
                <w:vAlign w:val="center"/>
                <w:hideMark/>
              </w:tcPr>
            </w:tcPrChange>
          </w:tcPr>
          <w:p w14:paraId="0D61B6B6"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0.46</w:t>
            </w:r>
          </w:p>
        </w:tc>
      </w:tr>
      <w:tr w:rsidR="00636D56" w:rsidRPr="00994292" w14:paraId="71C69492" w14:textId="77777777" w:rsidTr="00636D56">
        <w:trPr>
          <w:trHeight w:val="374"/>
          <w:trPrChange w:id="206" w:author="Marshall, Caleb Z" w:date="2018-05-04T00:22:00Z">
            <w:trPr>
              <w:trHeight w:val="374"/>
            </w:trPr>
          </w:trPrChange>
        </w:trPr>
        <w:tc>
          <w:tcPr>
            <w:tcW w:w="3568" w:type="dxa"/>
            <w:tcBorders>
              <w:bottom w:val="single" w:sz="4" w:space="0" w:color="auto"/>
            </w:tcBorders>
            <w:vAlign w:val="center"/>
            <w:hideMark/>
            <w:tcPrChange w:id="207" w:author="Marshall, Caleb Z" w:date="2018-05-04T00:22:00Z">
              <w:tcPr>
                <w:tcW w:w="3518" w:type="dxa"/>
                <w:tcBorders>
                  <w:bottom w:val="single" w:sz="4" w:space="0" w:color="auto"/>
                </w:tcBorders>
                <w:vAlign w:val="center"/>
                <w:hideMark/>
              </w:tcPr>
            </w:tcPrChange>
          </w:tcPr>
          <w:p w14:paraId="54F48811" w14:textId="77777777" w:rsidR="00476450" w:rsidRPr="00994292" w:rsidRDefault="00476450" w:rsidP="00705F28">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Change w:id="208" w:author="Marshall, Caleb Z" w:date="2018-05-04T00:22:00Z">
              <w:tcPr>
                <w:tcW w:w="900" w:type="dxa"/>
                <w:tcBorders>
                  <w:bottom w:val="single" w:sz="4" w:space="0" w:color="auto"/>
                </w:tcBorders>
                <w:vAlign w:val="center"/>
                <w:hideMark/>
              </w:tcPr>
            </w:tcPrChange>
          </w:tcPr>
          <w:p w14:paraId="4414C46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26.61</w:t>
            </w:r>
          </w:p>
        </w:tc>
        <w:tc>
          <w:tcPr>
            <w:tcW w:w="1058" w:type="dxa"/>
            <w:tcBorders>
              <w:bottom w:val="single" w:sz="4" w:space="0" w:color="auto"/>
            </w:tcBorders>
            <w:vAlign w:val="center"/>
            <w:hideMark/>
            <w:tcPrChange w:id="209" w:author="Marshall, Caleb Z" w:date="2018-05-04T00:22:00Z">
              <w:tcPr>
                <w:tcW w:w="1044" w:type="dxa"/>
                <w:tcBorders>
                  <w:bottom w:val="single" w:sz="4" w:space="0" w:color="auto"/>
                </w:tcBorders>
                <w:vAlign w:val="center"/>
                <w:hideMark/>
              </w:tcPr>
            </w:tcPrChange>
          </w:tcPr>
          <w:p w14:paraId="6BC051A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7.51</w:t>
            </w:r>
          </w:p>
        </w:tc>
        <w:tc>
          <w:tcPr>
            <w:tcW w:w="884" w:type="dxa"/>
            <w:tcBorders>
              <w:bottom w:val="single" w:sz="4" w:space="0" w:color="auto"/>
            </w:tcBorders>
            <w:vAlign w:val="center"/>
            <w:hideMark/>
            <w:tcPrChange w:id="210" w:author="Marshall, Caleb Z" w:date="2018-05-04T00:22:00Z">
              <w:tcPr>
                <w:tcW w:w="873" w:type="dxa"/>
                <w:tcBorders>
                  <w:bottom w:val="single" w:sz="4" w:space="0" w:color="auto"/>
                </w:tcBorders>
                <w:vAlign w:val="center"/>
                <w:hideMark/>
              </w:tcPr>
            </w:tcPrChange>
          </w:tcPr>
          <w:p w14:paraId="4C0A5002"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32.00</w:t>
            </w:r>
          </w:p>
        </w:tc>
        <w:tc>
          <w:tcPr>
            <w:tcW w:w="909" w:type="dxa"/>
            <w:tcBorders>
              <w:bottom w:val="single" w:sz="4" w:space="0" w:color="auto"/>
            </w:tcBorders>
            <w:vAlign w:val="center"/>
            <w:hideMark/>
            <w:tcPrChange w:id="211" w:author="Marshall, Caleb Z" w:date="2018-05-04T00:22:00Z">
              <w:tcPr>
                <w:tcW w:w="897" w:type="dxa"/>
                <w:tcBorders>
                  <w:bottom w:val="single" w:sz="4" w:space="0" w:color="auto"/>
                </w:tcBorders>
                <w:vAlign w:val="center"/>
                <w:hideMark/>
              </w:tcPr>
            </w:tcPrChange>
          </w:tcPr>
          <w:p w14:paraId="42AC47CD"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7.94</w:t>
            </w:r>
          </w:p>
        </w:tc>
        <w:tc>
          <w:tcPr>
            <w:tcW w:w="937" w:type="dxa"/>
            <w:tcBorders>
              <w:bottom w:val="single" w:sz="4" w:space="0" w:color="auto"/>
            </w:tcBorders>
            <w:vAlign w:val="center"/>
            <w:hideMark/>
            <w:tcPrChange w:id="212" w:author="Marshall, Caleb Z" w:date="2018-05-04T00:22:00Z">
              <w:tcPr>
                <w:tcW w:w="925" w:type="dxa"/>
                <w:tcBorders>
                  <w:bottom w:val="single" w:sz="4" w:space="0" w:color="auto"/>
                </w:tcBorders>
                <w:vAlign w:val="center"/>
                <w:hideMark/>
              </w:tcPr>
            </w:tcPrChange>
          </w:tcPr>
          <w:p w14:paraId="664B4C9A" w14:textId="77777777" w:rsidR="00476450" w:rsidRPr="00994292" w:rsidRDefault="00476450" w:rsidP="00705F28">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0.70</w:t>
            </w:r>
          </w:p>
        </w:tc>
      </w:tr>
    </w:tbl>
    <w:commentRangeEnd w:id="163"/>
    <w:p w14:paraId="5FCF10B4" w14:textId="77777777" w:rsidR="00E97944" w:rsidRPr="00994292" w:rsidRDefault="002256A1" w:rsidP="00947397">
      <w:pPr>
        <w:widowControl w:val="0"/>
        <w:autoSpaceDE w:val="0"/>
        <w:autoSpaceDN w:val="0"/>
        <w:adjustRightInd w:val="0"/>
        <w:spacing w:line="480" w:lineRule="auto"/>
        <w:outlineLvl w:val="0"/>
        <w:rPr>
          <w:rFonts w:ascii="Times New Roman" w:hAnsi="Times New Roman" w:cs="Times New Roman"/>
          <w:color w:val="101010"/>
        </w:rPr>
      </w:pPr>
      <w:r>
        <w:rPr>
          <w:rStyle w:val="CommentReference"/>
        </w:rPr>
        <w:commentReference w:id="163"/>
      </w:r>
    </w:p>
    <w:p w14:paraId="5A26CF13" w14:textId="77777777" w:rsidR="008E0194" w:rsidRPr="00994292" w:rsidRDefault="008E0194">
      <w:pPr>
        <w:rPr>
          <w:rFonts w:ascii="Times New Roman" w:hAnsi="Times New Roman" w:cs="Times New Roman"/>
          <w:color w:val="101010"/>
        </w:rPr>
      </w:pPr>
      <w:r w:rsidRPr="00994292">
        <w:rPr>
          <w:rFonts w:ascii="Times New Roman" w:hAnsi="Times New Roman" w:cs="Times New Roman"/>
          <w:color w:val="101010"/>
        </w:rPr>
        <w:br w:type="page"/>
      </w:r>
    </w:p>
    <w:p w14:paraId="189FBD0E" w14:textId="5509203E" w:rsidR="0078333B" w:rsidRPr="00994292" w:rsidRDefault="0078333B" w:rsidP="0099336C">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lastRenderedPageBreak/>
        <w:t xml:space="preserve">Table </w:t>
      </w:r>
      <w:r w:rsidR="00480D61" w:rsidRPr="00994292">
        <w:rPr>
          <w:rFonts w:ascii="Times New Roman" w:hAnsi="Times New Roman" w:cs="Times New Roman"/>
          <w:color w:val="101010"/>
        </w:rPr>
        <w:t>2</w:t>
      </w:r>
    </w:p>
    <w:p w14:paraId="582F035A" w14:textId="0A0BD3C9" w:rsidR="0099336C" w:rsidRPr="00994292" w:rsidRDefault="008E0194" w:rsidP="00705F28">
      <w:pPr>
        <w:widowControl w:val="0"/>
        <w:autoSpaceDE w:val="0"/>
        <w:autoSpaceDN w:val="0"/>
        <w:adjustRightInd w:val="0"/>
        <w:spacing w:line="480" w:lineRule="auto"/>
        <w:rPr>
          <w:rFonts w:ascii="Times New Roman" w:hAnsi="Times New Roman" w:cs="Times New Roman"/>
          <w:color w:val="101010"/>
        </w:rPr>
      </w:pPr>
      <w:r w:rsidRPr="00994292">
        <w:rPr>
          <w:rFonts w:ascii="Times New Roman" w:hAnsi="Times New Roman" w:cs="Times New Roman"/>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213" w:author="Marshall, Caleb Z" w:date="2018-05-04T00:21:00Z">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2070"/>
        <w:gridCol w:w="540"/>
        <w:gridCol w:w="1175"/>
        <w:gridCol w:w="1080"/>
        <w:gridCol w:w="1255"/>
        <w:gridCol w:w="900"/>
        <w:gridCol w:w="900"/>
        <w:tblGridChange w:id="214">
          <w:tblGrid>
            <w:gridCol w:w="2070"/>
            <w:gridCol w:w="540"/>
            <w:gridCol w:w="1175"/>
            <w:gridCol w:w="1080"/>
            <w:gridCol w:w="1255"/>
            <w:gridCol w:w="900"/>
            <w:gridCol w:w="900"/>
          </w:tblGrid>
        </w:tblGridChange>
      </w:tblGrid>
      <w:tr w:rsidR="00F8494B" w:rsidRPr="00994292" w14:paraId="087BA066" w14:textId="77777777" w:rsidTr="00F8494B">
        <w:trPr>
          <w:trHeight w:val="1124"/>
          <w:trPrChange w:id="215" w:author="Marshall, Caleb Z" w:date="2018-05-04T00:21:00Z">
            <w:trPr>
              <w:trHeight w:val="1124"/>
            </w:trPr>
          </w:trPrChange>
        </w:trPr>
        <w:tc>
          <w:tcPr>
            <w:tcW w:w="1307" w:type="pct"/>
            <w:tcBorders>
              <w:top w:val="single" w:sz="4" w:space="0" w:color="auto"/>
              <w:bottom w:val="single" w:sz="4" w:space="0" w:color="auto"/>
            </w:tcBorders>
            <w:vAlign w:val="center"/>
            <w:tcPrChange w:id="216" w:author="Marshall, Caleb Z" w:date="2018-05-04T00:21:00Z">
              <w:tcPr>
                <w:tcW w:w="1307" w:type="pct"/>
                <w:tcBorders>
                  <w:top w:val="single" w:sz="4" w:space="0" w:color="auto"/>
                  <w:bottom w:val="single" w:sz="4" w:space="0" w:color="auto"/>
                </w:tcBorders>
                <w:vAlign w:val="center"/>
              </w:tcPr>
            </w:tcPrChange>
          </w:tcPr>
          <w:p w14:paraId="12F26387"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Models</w:t>
            </w:r>
          </w:p>
        </w:tc>
        <w:tc>
          <w:tcPr>
            <w:tcW w:w="341" w:type="pct"/>
            <w:tcBorders>
              <w:top w:val="single" w:sz="4" w:space="0" w:color="auto"/>
              <w:bottom w:val="single" w:sz="4" w:space="0" w:color="auto"/>
            </w:tcBorders>
            <w:vAlign w:val="center"/>
            <w:tcPrChange w:id="217" w:author="Marshall, Caleb Z" w:date="2018-05-04T00:21:00Z">
              <w:tcPr>
                <w:tcW w:w="341" w:type="pct"/>
                <w:tcBorders>
                  <w:top w:val="single" w:sz="4" w:space="0" w:color="auto"/>
                  <w:bottom w:val="single" w:sz="4" w:space="0" w:color="auto"/>
                </w:tcBorders>
                <w:vAlign w:val="center"/>
              </w:tcPr>
            </w:tcPrChange>
          </w:tcPr>
          <w:p w14:paraId="77E0E8BD" w14:textId="77777777" w:rsidR="001F42CB" w:rsidRPr="0099336C" w:rsidRDefault="001F42CB" w:rsidP="00705F28">
            <w:pPr>
              <w:widowControl w:val="0"/>
              <w:autoSpaceDE w:val="0"/>
              <w:autoSpaceDN w:val="0"/>
              <w:adjustRightInd w:val="0"/>
              <w:spacing w:line="480" w:lineRule="auto"/>
              <w:jc w:val="center"/>
              <w:outlineLvl w:val="0"/>
              <w:rPr>
                <w:rFonts w:ascii="Times New Roman" w:hAnsi="Times New Roman" w:cs="Times New Roman"/>
                <w:i/>
                <w:color w:val="101010"/>
              </w:rPr>
            </w:pPr>
            <w:r w:rsidRPr="0099336C">
              <w:rPr>
                <w:rFonts w:ascii="Times New Roman" w:hAnsi="Times New Roman" w:cs="Times New Roman"/>
                <w:i/>
                <w:color w:val="101010"/>
              </w:rPr>
              <w:t>df</w:t>
            </w:r>
          </w:p>
        </w:tc>
        <w:tc>
          <w:tcPr>
            <w:tcW w:w="742" w:type="pct"/>
            <w:tcBorders>
              <w:top w:val="single" w:sz="4" w:space="0" w:color="auto"/>
              <w:bottom w:val="single" w:sz="4" w:space="0" w:color="auto"/>
            </w:tcBorders>
            <w:vAlign w:val="center"/>
            <w:tcPrChange w:id="218" w:author="Marshall, Caleb Z" w:date="2018-05-04T00:21:00Z">
              <w:tcPr>
                <w:tcW w:w="742" w:type="pct"/>
                <w:tcBorders>
                  <w:top w:val="single" w:sz="4" w:space="0" w:color="auto"/>
                  <w:bottom w:val="single" w:sz="4" w:space="0" w:color="auto"/>
                </w:tcBorders>
                <w:vAlign w:val="center"/>
              </w:tcPr>
            </w:tcPrChange>
          </w:tcPr>
          <w:p w14:paraId="0A4D8B6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AIC</w:t>
            </w:r>
          </w:p>
        </w:tc>
        <w:tc>
          <w:tcPr>
            <w:tcW w:w="682" w:type="pct"/>
            <w:tcBorders>
              <w:top w:val="single" w:sz="4" w:space="0" w:color="auto"/>
              <w:bottom w:val="single" w:sz="4" w:space="0" w:color="auto"/>
            </w:tcBorders>
            <w:vAlign w:val="center"/>
            <w:tcPrChange w:id="219" w:author="Marshall, Caleb Z" w:date="2018-05-04T00:21:00Z">
              <w:tcPr>
                <w:tcW w:w="682" w:type="pct"/>
                <w:tcBorders>
                  <w:top w:val="single" w:sz="4" w:space="0" w:color="auto"/>
                  <w:bottom w:val="single" w:sz="4" w:space="0" w:color="auto"/>
                </w:tcBorders>
                <w:vAlign w:val="center"/>
              </w:tcPr>
            </w:tcPrChange>
          </w:tcPr>
          <w:p w14:paraId="5BEABCAC"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BIC</w:t>
            </w:r>
          </w:p>
        </w:tc>
        <w:tc>
          <w:tcPr>
            <w:tcW w:w="792" w:type="pct"/>
            <w:tcBorders>
              <w:top w:val="single" w:sz="4" w:space="0" w:color="auto"/>
              <w:bottom w:val="single" w:sz="4" w:space="0" w:color="auto"/>
            </w:tcBorders>
            <w:vAlign w:val="center"/>
            <w:tcPrChange w:id="220" w:author="Marshall, Caleb Z" w:date="2018-05-04T00:21:00Z">
              <w:tcPr>
                <w:tcW w:w="792" w:type="pct"/>
                <w:tcBorders>
                  <w:top w:val="single" w:sz="4" w:space="0" w:color="auto"/>
                  <w:bottom w:val="single" w:sz="4" w:space="0" w:color="auto"/>
                </w:tcBorders>
                <w:vAlign w:val="center"/>
              </w:tcPr>
            </w:tcPrChange>
          </w:tcPr>
          <w:p w14:paraId="5754F7C9"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Log. Lik.</w:t>
            </w:r>
          </w:p>
        </w:tc>
        <w:tc>
          <w:tcPr>
            <w:tcW w:w="568" w:type="pct"/>
            <w:tcBorders>
              <w:top w:val="single" w:sz="4" w:space="0" w:color="auto"/>
              <w:bottom w:val="single" w:sz="4" w:space="0" w:color="auto"/>
            </w:tcBorders>
            <w:vAlign w:val="center"/>
            <w:tcPrChange w:id="221" w:author="Marshall, Caleb Z" w:date="2018-05-04T00:21:00Z">
              <w:tcPr>
                <w:tcW w:w="568" w:type="pct"/>
                <w:tcBorders>
                  <w:top w:val="single" w:sz="4" w:space="0" w:color="auto"/>
                  <w:bottom w:val="single" w:sz="4" w:space="0" w:color="auto"/>
                </w:tcBorders>
                <w:vAlign w:val="center"/>
              </w:tcPr>
            </w:tcPrChange>
          </w:tcPr>
          <w:p w14:paraId="71B2CA09" w14:textId="03D94E95" w:rsidR="001F42CB" w:rsidRPr="00994292" w:rsidRDefault="008E0194"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sym w:font="Symbol" w:char="F063"/>
            </w:r>
            <w:r w:rsidRPr="00994292">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Change w:id="222" w:author="Marshall, Caleb Z" w:date="2018-05-04T00:21:00Z">
              <w:tcPr>
                <w:tcW w:w="568" w:type="pct"/>
                <w:tcBorders>
                  <w:top w:val="single" w:sz="4" w:space="0" w:color="auto"/>
                  <w:bottom w:val="single" w:sz="4" w:space="0" w:color="auto"/>
                </w:tcBorders>
                <w:vAlign w:val="center"/>
              </w:tcPr>
            </w:tcPrChange>
          </w:tcPr>
          <w:p w14:paraId="72FDAA4F" w14:textId="77777777" w:rsidR="001F42CB" w:rsidRPr="0099336C" w:rsidRDefault="001F42CB" w:rsidP="00705F28">
            <w:pPr>
              <w:widowControl w:val="0"/>
              <w:autoSpaceDE w:val="0"/>
              <w:autoSpaceDN w:val="0"/>
              <w:adjustRightInd w:val="0"/>
              <w:spacing w:line="480" w:lineRule="auto"/>
              <w:jc w:val="center"/>
              <w:outlineLvl w:val="0"/>
              <w:rPr>
                <w:rFonts w:ascii="Times New Roman" w:hAnsi="Times New Roman" w:cs="Times New Roman"/>
                <w:i/>
                <w:color w:val="101010"/>
              </w:rPr>
            </w:pPr>
            <w:r w:rsidRPr="0099336C">
              <w:rPr>
                <w:rFonts w:ascii="Times New Roman" w:hAnsi="Times New Roman" w:cs="Times New Roman"/>
                <w:i/>
                <w:color w:val="101010"/>
              </w:rPr>
              <w:t>p</w:t>
            </w:r>
          </w:p>
        </w:tc>
      </w:tr>
      <w:tr w:rsidR="00F8494B" w:rsidRPr="00994292" w14:paraId="7D714667" w14:textId="77777777" w:rsidTr="00F8494B">
        <w:trPr>
          <w:trHeight w:val="179"/>
          <w:trPrChange w:id="223" w:author="Marshall, Caleb Z" w:date="2018-05-04T00:21:00Z">
            <w:trPr>
              <w:trHeight w:val="179"/>
            </w:trPr>
          </w:trPrChange>
        </w:trPr>
        <w:tc>
          <w:tcPr>
            <w:tcW w:w="1307" w:type="pct"/>
            <w:tcBorders>
              <w:top w:val="single" w:sz="4" w:space="0" w:color="auto"/>
            </w:tcBorders>
            <w:tcPrChange w:id="224" w:author="Marshall, Caleb Z" w:date="2018-05-04T00:21:00Z">
              <w:tcPr>
                <w:tcW w:w="1307" w:type="pct"/>
                <w:tcBorders>
                  <w:top w:val="single" w:sz="4" w:space="0" w:color="auto"/>
                </w:tcBorders>
              </w:tcPr>
            </w:tcPrChange>
          </w:tcPr>
          <w:p w14:paraId="09C51ABC" w14:textId="42A86C4A" w:rsidR="001F42CB" w:rsidRPr="00994292" w:rsidRDefault="008E0194"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Intercept-Only</w:t>
            </w:r>
          </w:p>
        </w:tc>
        <w:tc>
          <w:tcPr>
            <w:tcW w:w="341" w:type="pct"/>
            <w:tcBorders>
              <w:top w:val="single" w:sz="4" w:space="0" w:color="auto"/>
            </w:tcBorders>
            <w:tcPrChange w:id="225" w:author="Marshall, Caleb Z" w:date="2018-05-04T00:21:00Z">
              <w:tcPr>
                <w:tcW w:w="341" w:type="pct"/>
                <w:tcBorders>
                  <w:top w:val="single" w:sz="4" w:space="0" w:color="auto"/>
                </w:tcBorders>
              </w:tcPr>
            </w:tcPrChange>
          </w:tcPr>
          <w:p w14:paraId="699F622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w:t>
            </w:r>
          </w:p>
        </w:tc>
        <w:tc>
          <w:tcPr>
            <w:tcW w:w="742" w:type="pct"/>
            <w:tcBorders>
              <w:top w:val="single" w:sz="4" w:space="0" w:color="auto"/>
            </w:tcBorders>
            <w:tcPrChange w:id="226" w:author="Marshall, Caleb Z" w:date="2018-05-04T00:21:00Z">
              <w:tcPr>
                <w:tcW w:w="742" w:type="pct"/>
                <w:tcBorders>
                  <w:top w:val="single" w:sz="4" w:space="0" w:color="auto"/>
                </w:tcBorders>
              </w:tcPr>
            </w:tcPrChange>
          </w:tcPr>
          <w:p w14:paraId="22866E4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w:t>
            </w:r>
            <w:commentRangeStart w:id="227"/>
            <w:r w:rsidRPr="00994292">
              <w:rPr>
                <w:rFonts w:ascii="Times New Roman" w:hAnsi="Times New Roman" w:cs="Times New Roman"/>
                <w:color w:val="101010"/>
              </w:rPr>
              <w:t>1755</w:t>
            </w:r>
            <w:commentRangeEnd w:id="227"/>
            <w:r w:rsidR="008E0194" w:rsidRPr="00994292">
              <w:rPr>
                <w:rStyle w:val="CommentReference"/>
                <w:rFonts w:ascii="Times New Roman" w:hAnsi="Times New Roman" w:cs="Times New Roman"/>
                <w:sz w:val="24"/>
                <w:szCs w:val="24"/>
              </w:rPr>
              <w:commentReference w:id="227"/>
            </w:r>
            <w:r w:rsidRPr="00994292">
              <w:rPr>
                <w:rFonts w:ascii="Times New Roman" w:hAnsi="Times New Roman" w:cs="Times New Roman"/>
                <w:color w:val="101010"/>
              </w:rPr>
              <w:t>.52</w:t>
            </w:r>
          </w:p>
        </w:tc>
        <w:tc>
          <w:tcPr>
            <w:tcW w:w="682" w:type="pct"/>
            <w:tcBorders>
              <w:top w:val="single" w:sz="4" w:space="0" w:color="auto"/>
            </w:tcBorders>
            <w:tcPrChange w:id="228" w:author="Marshall, Caleb Z" w:date="2018-05-04T00:21:00Z">
              <w:tcPr>
                <w:tcW w:w="682" w:type="pct"/>
                <w:tcBorders>
                  <w:top w:val="single" w:sz="4" w:space="0" w:color="auto"/>
                </w:tcBorders>
              </w:tcPr>
            </w:tcPrChange>
          </w:tcPr>
          <w:p w14:paraId="1A418565" w14:textId="174C504A" w:rsidR="001F42CB" w:rsidRPr="00994292" w:rsidRDefault="00F8494B">
            <w:pPr>
              <w:widowControl w:val="0"/>
              <w:autoSpaceDE w:val="0"/>
              <w:autoSpaceDN w:val="0"/>
              <w:adjustRightInd w:val="0"/>
              <w:spacing w:line="480" w:lineRule="auto"/>
              <w:outlineLvl w:val="0"/>
              <w:rPr>
                <w:rFonts w:ascii="Times New Roman" w:hAnsi="Times New Roman" w:cs="Times New Roman"/>
                <w:color w:val="101010"/>
              </w:rPr>
              <w:pPrChange w:id="229" w:author="Marshall, Caleb Z" w:date="2018-05-04T00:17:00Z">
                <w:pPr>
                  <w:widowControl w:val="0"/>
                  <w:autoSpaceDE w:val="0"/>
                  <w:autoSpaceDN w:val="0"/>
                  <w:adjustRightInd w:val="0"/>
                  <w:spacing w:line="480" w:lineRule="auto"/>
                  <w:jc w:val="center"/>
                  <w:outlineLvl w:val="0"/>
                </w:pPr>
              </w:pPrChange>
            </w:pPr>
            <w:ins w:id="230" w:author="Marshall, Caleb Z" w:date="2018-05-04T00:17:00Z">
              <w:r>
                <w:rPr>
                  <w:rFonts w:ascii="Times New Roman" w:hAnsi="Times New Roman" w:cs="Times New Roman"/>
                  <w:color w:val="101010"/>
                </w:rPr>
                <w:t>-</w:t>
              </w:r>
            </w:ins>
            <w:del w:id="231" w:author="Marshall, Caleb Z" w:date="2018-05-04T00:17:00Z">
              <w:r w:rsidR="001F42CB" w:rsidRPr="00994292" w:rsidDel="00F8494B">
                <w:rPr>
                  <w:rFonts w:ascii="Times New Roman" w:hAnsi="Times New Roman" w:cs="Times New Roman"/>
                  <w:color w:val="101010"/>
                </w:rPr>
                <w:delText>-</w:delText>
              </w:r>
            </w:del>
            <w:r w:rsidR="001F42CB" w:rsidRPr="00994292">
              <w:rPr>
                <w:rFonts w:ascii="Times New Roman" w:hAnsi="Times New Roman" w:cs="Times New Roman"/>
                <w:color w:val="101010"/>
              </w:rPr>
              <w:t>1744.29</w:t>
            </w:r>
          </w:p>
        </w:tc>
        <w:tc>
          <w:tcPr>
            <w:tcW w:w="792" w:type="pct"/>
            <w:tcBorders>
              <w:top w:val="single" w:sz="4" w:space="0" w:color="auto"/>
            </w:tcBorders>
            <w:tcPrChange w:id="232" w:author="Marshall, Caleb Z" w:date="2018-05-04T00:21:00Z">
              <w:tcPr>
                <w:tcW w:w="792" w:type="pct"/>
                <w:tcBorders>
                  <w:top w:val="single" w:sz="4" w:space="0" w:color="auto"/>
                </w:tcBorders>
              </w:tcPr>
            </w:tcPrChange>
          </w:tcPr>
          <w:p w14:paraId="5EA720DF"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879.76</w:t>
            </w:r>
          </w:p>
        </w:tc>
        <w:tc>
          <w:tcPr>
            <w:tcW w:w="568" w:type="pct"/>
            <w:tcBorders>
              <w:top w:val="single" w:sz="4" w:space="0" w:color="auto"/>
            </w:tcBorders>
            <w:tcPrChange w:id="233" w:author="Marshall, Caleb Z" w:date="2018-05-04T00:21:00Z">
              <w:tcPr>
                <w:tcW w:w="568" w:type="pct"/>
                <w:tcBorders>
                  <w:top w:val="single" w:sz="4" w:space="0" w:color="auto"/>
                </w:tcBorders>
              </w:tcPr>
            </w:tcPrChange>
          </w:tcPr>
          <w:p w14:paraId="4CA4F92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p>
        </w:tc>
        <w:tc>
          <w:tcPr>
            <w:tcW w:w="568" w:type="pct"/>
            <w:tcBorders>
              <w:top w:val="single" w:sz="4" w:space="0" w:color="auto"/>
            </w:tcBorders>
            <w:tcPrChange w:id="234" w:author="Marshall, Caleb Z" w:date="2018-05-04T00:21:00Z">
              <w:tcPr>
                <w:tcW w:w="568" w:type="pct"/>
                <w:tcBorders>
                  <w:top w:val="single" w:sz="4" w:space="0" w:color="auto"/>
                </w:tcBorders>
              </w:tcPr>
            </w:tcPrChange>
          </w:tcPr>
          <w:p w14:paraId="6FF74DD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p>
        </w:tc>
      </w:tr>
      <w:tr w:rsidR="00F8494B" w:rsidRPr="00994292" w14:paraId="40A55C46" w14:textId="77777777" w:rsidTr="00F8494B">
        <w:tc>
          <w:tcPr>
            <w:tcW w:w="1307" w:type="pct"/>
            <w:tcPrChange w:id="235" w:author="Marshall, Caleb Z" w:date="2018-05-04T00:21:00Z">
              <w:tcPr>
                <w:tcW w:w="1307" w:type="pct"/>
              </w:tcPr>
            </w:tcPrChange>
          </w:tcPr>
          <w:p w14:paraId="7DA6EACE" w14:textId="524F3BA2"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Random</w:t>
            </w:r>
            <w:r w:rsidR="008E0194" w:rsidRPr="00994292">
              <w:rPr>
                <w:rFonts w:ascii="Times New Roman" w:hAnsi="Times New Roman" w:cs="Times New Roman"/>
                <w:color w:val="101010"/>
              </w:rPr>
              <w:t>-Intercept</w:t>
            </w:r>
          </w:p>
        </w:tc>
        <w:tc>
          <w:tcPr>
            <w:tcW w:w="341" w:type="pct"/>
            <w:tcPrChange w:id="236" w:author="Marshall, Caleb Z" w:date="2018-05-04T00:21:00Z">
              <w:tcPr>
                <w:tcW w:w="341" w:type="pct"/>
              </w:tcPr>
            </w:tcPrChange>
          </w:tcPr>
          <w:p w14:paraId="078AD7C0"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3</w:t>
            </w:r>
          </w:p>
        </w:tc>
        <w:tc>
          <w:tcPr>
            <w:tcW w:w="742" w:type="pct"/>
            <w:tcPrChange w:id="237" w:author="Marshall, Caleb Z" w:date="2018-05-04T00:21:00Z">
              <w:tcPr>
                <w:tcW w:w="742" w:type="pct"/>
              </w:tcPr>
            </w:tcPrChange>
          </w:tcPr>
          <w:p w14:paraId="74839E6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-2168.23</w:t>
            </w:r>
          </w:p>
        </w:tc>
        <w:tc>
          <w:tcPr>
            <w:tcW w:w="682" w:type="pct"/>
            <w:tcPrChange w:id="238" w:author="Marshall, Caleb Z" w:date="2018-05-04T00:21:00Z">
              <w:tcPr>
                <w:tcW w:w="682" w:type="pct"/>
              </w:tcPr>
            </w:tcPrChange>
          </w:tcPr>
          <w:p w14:paraId="78613527"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-2151.40</w:t>
            </w:r>
          </w:p>
        </w:tc>
        <w:tc>
          <w:tcPr>
            <w:tcW w:w="792" w:type="pct"/>
            <w:tcPrChange w:id="239" w:author="Marshall, Caleb Z" w:date="2018-05-04T00:21:00Z">
              <w:tcPr>
                <w:tcW w:w="792" w:type="pct"/>
              </w:tcPr>
            </w:tcPrChange>
          </w:tcPr>
          <w:p w14:paraId="444101B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1087.12</w:t>
            </w:r>
          </w:p>
        </w:tc>
        <w:tc>
          <w:tcPr>
            <w:tcW w:w="568" w:type="pct"/>
            <w:tcPrChange w:id="240" w:author="Marshall, Caleb Z" w:date="2018-05-04T00:21:00Z">
              <w:tcPr>
                <w:tcW w:w="568" w:type="pct"/>
              </w:tcPr>
            </w:tcPrChange>
          </w:tcPr>
          <w:p w14:paraId="0CEACC2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414.72</w:t>
            </w:r>
          </w:p>
        </w:tc>
        <w:tc>
          <w:tcPr>
            <w:tcW w:w="568" w:type="pct"/>
            <w:tcPrChange w:id="241" w:author="Marshall, Caleb Z" w:date="2018-05-04T00:21:00Z">
              <w:tcPr>
                <w:tcW w:w="568" w:type="pct"/>
              </w:tcPr>
            </w:tcPrChange>
          </w:tcPr>
          <w:p w14:paraId="26A5C5E3" w14:textId="6E6E9AC4"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273DE409" w14:textId="77777777" w:rsidTr="00F8494B">
        <w:tc>
          <w:tcPr>
            <w:tcW w:w="1307" w:type="pct"/>
            <w:tcPrChange w:id="242" w:author="Marshall, Caleb Z" w:date="2018-05-04T00:21:00Z">
              <w:tcPr>
                <w:tcW w:w="1307" w:type="pct"/>
              </w:tcPr>
            </w:tcPrChange>
          </w:tcPr>
          <w:p w14:paraId="22D1B5DC"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Openness</w:t>
            </w:r>
          </w:p>
        </w:tc>
        <w:tc>
          <w:tcPr>
            <w:tcW w:w="341" w:type="pct"/>
            <w:tcPrChange w:id="243" w:author="Marshall, Caleb Z" w:date="2018-05-04T00:21:00Z">
              <w:tcPr>
                <w:tcW w:w="341" w:type="pct"/>
              </w:tcPr>
            </w:tcPrChange>
          </w:tcPr>
          <w:p w14:paraId="623A76E3"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244" w:author="Marshall, Caleb Z" w:date="2018-05-04T00:21:00Z">
              <w:tcPr>
                <w:tcW w:w="742" w:type="pct"/>
              </w:tcPr>
            </w:tcPrChange>
          </w:tcPr>
          <w:p w14:paraId="77EFC49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-2168.37</w:t>
            </w:r>
          </w:p>
        </w:tc>
        <w:tc>
          <w:tcPr>
            <w:tcW w:w="682" w:type="pct"/>
            <w:tcPrChange w:id="245" w:author="Marshall, Caleb Z" w:date="2018-05-04T00:21:00Z">
              <w:tcPr>
                <w:tcW w:w="682" w:type="pct"/>
              </w:tcPr>
            </w:tcPrChange>
          </w:tcPr>
          <w:p w14:paraId="4456DFA7" w14:textId="24344FFC"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-2145.91</w:t>
            </w:r>
          </w:p>
        </w:tc>
        <w:tc>
          <w:tcPr>
            <w:tcW w:w="792" w:type="pct"/>
            <w:tcPrChange w:id="246" w:author="Marshall, Caleb Z" w:date="2018-05-04T00:21:00Z">
              <w:tcPr>
                <w:tcW w:w="792" w:type="pct"/>
              </w:tcPr>
            </w:tcPrChange>
          </w:tcPr>
          <w:p w14:paraId="53CEE60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1088.18</w:t>
            </w:r>
          </w:p>
        </w:tc>
        <w:tc>
          <w:tcPr>
            <w:tcW w:w="568" w:type="pct"/>
            <w:tcPrChange w:id="247" w:author="Marshall, Caleb Z" w:date="2018-05-04T00:21:00Z">
              <w:tcPr>
                <w:tcW w:w="568" w:type="pct"/>
              </w:tcPr>
            </w:tcPrChange>
          </w:tcPr>
          <w:p w14:paraId="435C7F80"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2.13</w:t>
            </w:r>
          </w:p>
        </w:tc>
        <w:tc>
          <w:tcPr>
            <w:tcW w:w="568" w:type="pct"/>
            <w:tcPrChange w:id="248" w:author="Marshall, Caleb Z" w:date="2018-05-04T00:21:00Z">
              <w:tcPr>
                <w:tcW w:w="568" w:type="pct"/>
              </w:tcPr>
            </w:tcPrChange>
          </w:tcPr>
          <w:p w14:paraId="4E94383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.14</w:t>
            </w:r>
          </w:p>
        </w:tc>
      </w:tr>
      <w:tr w:rsidR="00F8494B" w:rsidRPr="00994292" w14:paraId="5ADD87ED" w14:textId="77777777" w:rsidTr="00F8494B">
        <w:tc>
          <w:tcPr>
            <w:tcW w:w="1307" w:type="pct"/>
            <w:tcPrChange w:id="249" w:author="Marshall, Caleb Z" w:date="2018-05-04T00:21:00Z">
              <w:tcPr>
                <w:tcW w:w="1307" w:type="pct"/>
              </w:tcPr>
            </w:tcPrChange>
          </w:tcPr>
          <w:p w14:paraId="0C61F461" w14:textId="77777777"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Extraversion</w:t>
            </w:r>
          </w:p>
        </w:tc>
        <w:tc>
          <w:tcPr>
            <w:tcW w:w="341" w:type="pct"/>
            <w:tcPrChange w:id="250" w:author="Marshall, Caleb Z" w:date="2018-05-04T00:21:00Z">
              <w:tcPr>
                <w:tcW w:w="341" w:type="pct"/>
              </w:tcPr>
            </w:tcPrChange>
          </w:tcPr>
          <w:p w14:paraId="24E8EF2D"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251" w:author="Marshall, Caleb Z" w:date="2018-05-04T00:21:00Z">
              <w:tcPr>
                <w:tcW w:w="742" w:type="pct"/>
              </w:tcPr>
            </w:tcPrChange>
          </w:tcPr>
          <w:p w14:paraId="172C6532" w14:textId="7860639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-2176.1</w:t>
            </w:r>
            <w:r w:rsidR="0099336C">
              <w:rPr>
                <w:rFonts w:ascii="Times New Roman" w:hAnsi="Times New Roman" w:cs="Times New Roman"/>
                <w:color w:val="101010"/>
              </w:rPr>
              <w:t>7</w:t>
            </w:r>
          </w:p>
        </w:tc>
        <w:tc>
          <w:tcPr>
            <w:tcW w:w="682" w:type="pct"/>
            <w:tcPrChange w:id="252" w:author="Marshall, Caleb Z" w:date="2018-05-04T00:21:00Z">
              <w:tcPr>
                <w:tcW w:w="682" w:type="pct"/>
              </w:tcPr>
            </w:tcPrChange>
          </w:tcPr>
          <w:p w14:paraId="1D32EC75" w14:textId="5EDBA0A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-2153.7</w:t>
            </w:r>
            <w:r w:rsidR="0099336C">
              <w:rPr>
                <w:rFonts w:ascii="Times New Roman" w:hAnsi="Times New Roman" w:cs="Times New Roman"/>
                <w:color w:val="101010"/>
              </w:rPr>
              <w:t>2</w:t>
            </w:r>
          </w:p>
        </w:tc>
        <w:tc>
          <w:tcPr>
            <w:tcW w:w="792" w:type="pct"/>
            <w:tcPrChange w:id="253" w:author="Marshall, Caleb Z" w:date="2018-05-04T00:21:00Z">
              <w:tcPr>
                <w:tcW w:w="792" w:type="pct"/>
              </w:tcPr>
            </w:tcPrChange>
          </w:tcPr>
          <w:p w14:paraId="45A60E4F" w14:textId="7485800A"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1092.</w:t>
            </w:r>
            <w:r w:rsidR="0099336C">
              <w:rPr>
                <w:rFonts w:ascii="Times New Roman" w:hAnsi="Times New Roman" w:cs="Times New Roman"/>
                <w:color w:val="101010"/>
              </w:rPr>
              <w:t>10</w:t>
            </w:r>
          </w:p>
        </w:tc>
        <w:tc>
          <w:tcPr>
            <w:tcW w:w="568" w:type="pct"/>
            <w:tcPrChange w:id="254" w:author="Marshall, Caleb Z" w:date="2018-05-04T00:21:00Z">
              <w:tcPr>
                <w:tcW w:w="568" w:type="pct"/>
              </w:tcPr>
            </w:tcPrChange>
          </w:tcPr>
          <w:p w14:paraId="0E7FC352"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9.93</w:t>
            </w:r>
          </w:p>
        </w:tc>
        <w:tc>
          <w:tcPr>
            <w:tcW w:w="568" w:type="pct"/>
            <w:tcPrChange w:id="255" w:author="Marshall, Caleb Z" w:date="2018-05-04T00:21:00Z">
              <w:tcPr>
                <w:tcW w:w="568" w:type="pct"/>
              </w:tcPr>
            </w:tcPrChange>
          </w:tcPr>
          <w:p w14:paraId="5674D35D" w14:textId="308D4DC0" w:rsidR="001F42CB" w:rsidRPr="00994292" w:rsidRDefault="0099336C" w:rsidP="00705F28">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.001</w:t>
            </w:r>
          </w:p>
        </w:tc>
      </w:tr>
      <w:tr w:rsidR="00F8494B" w:rsidRPr="00994292" w14:paraId="11696496" w14:textId="77777777" w:rsidTr="00F8494B">
        <w:tc>
          <w:tcPr>
            <w:tcW w:w="1307" w:type="pct"/>
            <w:tcPrChange w:id="256" w:author="Marshall, Caleb Z" w:date="2018-05-04T00:21:00Z">
              <w:tcPr>
                <w:tcW w:w="1307" w:type="pct"/>
              </w:tcPr>
            </w:tcPrChange>
          </w:tcPr>
          <w:p w14:paraId="7FB47393" w14:textId="44AF8D25" w:rsidR="001F42CB" w:rsidRPr="00994292" w:rsidRDefault="00541885" w:rsidP="00705F28">
            <w:pPr>
              <w:widowControl w:val="0"/>
              <w:autoSpaceDE w:val="0"/>
              <w:autoSpaceDN w:val="0"/>
              <w:adjustRightInd w:val="0"/>
              <w:spacing w:line="480" w:lineRule="auto"/>
              <w:outlineLvl w:val="0"/>
              <w:rPr>
                <w:rFonts w:ascii="Times New Roman" w:hAnsi="Times New Roman" w:cs="Times New Roman"/>
                <w:color w:val="101010"/>
              </w:rPr>
            </w:pPr>
            <w:r w:rsidRPr="00994292">
              <w:rPr>
                <w:rFonts w:ascii="Times New Roman" w:hAnsi="Times New Roman" w:cs="Times New Roman"/>
                <w:color w:val="101010"/>
              </w:rPr>
              <w:t>Agreeableness</w:t>
            </w:r>
          </w:p>
        </w:tc>
        <w:tc>
          <w:tcPr>
            <w:tcW w:w="341" w:type="pct"/>
            <w:tcPrChange w:id="257" w:author="Marshall, Caleb Z" w:date="2018-05-04T00:21:00Z">
              <w:tcPr>
                <w:tcW w:w="341" w:type="pct"/>
              </w:tcPr>
            </w:tcPrChange>
          </w:tcPr>
          <w:p w14:paraId="48C2BE7F"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258" w:author="Marshall, Caleb Z" w:date="2018-05-04T00:21:00Z">
              <w:tcPr>
                <w:tcW w:w="742" w:type="pct"/>
              </w:tcPr>
            </w:tcPrChange>
          </w:tcPr>
          <w:p w14:paraId="7212DDC8" w14:textId="7781F3F8"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-2181.5</w:t>
            </w:r>
            <w:r w:rsidR="0099336C">
              <w:rPr>
                <w:rFonts w:ascii="Times New Roman" w:hAnsi="Times New Roman" w:cs="Times New Roman"/>
                <w:color w:val="101010"/>
              </w:rPr>
              <w:t>2</w:t>
            </w:r>
          </w:p>
        </w:tc>
        <w:tc>
          <w:tcPr>
            <w:tcW w:w="682" w:type="pct"/>
            <w:tcPrChange w:id="259" w:author="Marshall, Caleb Z" w:date="2018-05-04T00:21:00Z">
              <w:tcPr>
                <w:tcW w:w="682" w:type="pct"/>
              </w:tcPr>
            </w:tcPrChange>
          </w:tcPr>
          <w:p w14:paraId="58D34514" w14:textId="50BEE3CB"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-2159.</w:t>
            </w:r>
            <w:r w:rsidR="0099336C">
              <w:rPr>
                <w:rFonts w:ascii="Times New Roman" w:hAnsi="Times New Roman" w:cs="Times New Roman"/>
                <w:color w:val="101010"/>
              </w:rPr>
              <w:t>10</w:t>
            </w:r>
          </w:p>
        </w:tc>
        <w:tc>
          <w:tcPr>
            <w:tcW w:w="792" w:type="pct"/>
            <w:tcPrChange w:id="260" w:author="Marshall, Caleb Z" w:date="2018-05-04T00:21:00Z">
              <w:tcPr>
                <w:tcW w:w="792" w:type="pct"/>
              </w:tcPr>
            </w:tcPrChange>
          </w:tcPr>
          <w:p w14:paraId="3C0E012F" w14:textId="5ADFF7CC"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1094.7</w:t>
            </w:r>
            <w:r w:rsidR="0099336C">
              <w:rPr>
                <w:rFonts w:ascii="Times New Roman" w:hAnsi="Times New Roman" w:cs="Times New Roman"/>
                <w:color w:val="101010"/>
              </w:rPr>
              <w:t>6</w:t>
            </w:r>
          </w:p>
        </w:tc>
        <w:tc>
          <w:tcPr>
            <w:tcW w:w="568" w:type="pct"/>
            <w:tcPrChange w:id="261" w:author="Marshall, Caleb Z" w:date="2018-05-04T00:21:00Z">
              <w:tcPr>
                <w:tcW w:w="568" w:type="pct"/>
              </w:tcPr>
            </w:tcPrChange>
          </w:tcPr>
          <w:p w14:paraId="005037A7"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15.28</w:t>
            </w:r>
          </w:p>
        </w:tc>
        <w:tc>
          <w:tcPr>
            <w:tcW w:w="568" w:type="pct"/>
            <w:tcPrChange w:id="262" w:author="Marshall, Caleb Z" w:date="2018-05-04T00:21:00Z">
              <w:tcPr>
                <w:tcW w:w="568" w:type="pct"/>
              </w:tcPr>
            </w:tcPrChange>
          </w:tcPr>
          <w:p w14:paraId="2073B166" w14:textId="5D322599" w:rsidR="001F42CB" w:rsidRPr="00994292" w:rsidRDefault="0099336C" w:rsidP="00705F28">
            <w:pPr>
              <w:widowControl w:val="0"/>
              <w:autoSpaceDE w:val="0"/>
              <w:autoSpaceDN w:val="0"/>
              <w:adjustRightInd w:val="0"/>
              <w:spacing w:line="480" w:lineRule="auto"/>
              <w:jc w:val="center"/>
              <w:outlineLvl w:val="0"/>
              <w:rPr>
                <w:rFonts w:ascii="Times New Roman" w:hAnsi="Times New Roman" w:cs="Times New Roman"/>
                <w:color w:val="101010"/>
              </w:rPr>
            </w:pPr>
            <w:r>
              <w:rPr>
                <w:rFonts w:ascii="Times New Roman" w:hAnsi="Times New Roman" w:cs="Times New Roman"/>
                <w:color w:val="101010"/>
              </w:rPr>
              <w:t xml:space="preserve">&lt; </w:t>
            </w:r>
            <w:r w:rsidR="001F42CB" w:rsidRPr="00994292">
              <w:rPr>
                <w:rFonts w:ascii="Times New Roman" w:hAnsi="Times New Roman" w:cs="Times New Roman"/>
                <w:color w:val="101010"/>
              </w:rPr>
              <w:t>.001</w:t>
            </w:r>
          </w:p>
        </w:tc>
      </w:tr>
      <w:tr w:rsidR="00F8494B" w:rsidRPr="00994292" w14:paraId="66568135" w14:textId="77777777" w:rsidTr="00F8494B">
        <w:tc>
          <w:tcPr>
            <w:tcW w:w="1307" w:type="pct"/>
            <w:tcPrChange w:id="263" w:author="Marshall, Caleb Z" w:date="2018-05-04T00:21:00Z">
              <w:tcPr>
                <w:tcW w:w="1307" w:type="pct"/>
              </w:tcPr>
            </w:tcPrChange>
          </w:tcPr>
          <w:p w14:paraId="134477C8" w14:textId="703AB2E6" w:rsidR="001F42CB" w:rsidRPr="00994292" w:rsidRDefault="001F42CB" w:rsidP="00705F28">
            <w:pPr>
              <w:widowControl w:val="0"/>
              <w:autoSpaceDE w:val="0"/>
              <w:autoSpaceDN w:val="0"/>
              <w:adjustRightInd w:val="0"/>
              <w:spacing w:line="480" w:lineRule="auto"/>
              <w:outlineLvl w:val="0"/>
              <w:rPr>
                <w:rFonts w:ascii="Times New Roman" w:hAnsi="Times New Roman" w:cs="Times New Roman"/>
                <w:color w:val="101010"/>
              </w:rPr>
            </w:pPr>
            <w:del w:id="264" w:author="Marshall, Caleb Z" w:date="2018-05-04T00:18:00Z">
              <w:r w:rsidRPr="00994292" w:rsidDel="00F8494B">
                <w:rPr>
                  <w:rFonts w:ascii="Times New Roman" w:hAnsi="Times New Roman" w:cs="Times New Roman"/>
                  <w:color w:val="101010"/>
                </w:rPr>
                <w:delText>Conscientiousness</w:delText>
              </w:r>
            </w:del>
            <w:ins w:id="265" w:author="Marshall, Caleb Z" w:date="2018-05-04T00:18:00Z">
              <w:r w:rsidR="00F8494B">
                <w:rPr>
                  <w:rFonts w:ascii="Times New Roman" w:hAnsi="Times New Roman" w:cs="Times New Roman"/>
                  <w:color w:val="101010"/>
                </w:rPr>
                <w:t>Conscientiousnes</w:t>
              </w:r>
            </w:ins>
            <w:ins w:id="266" w:author="Marshall, Caleb Z" w:date="2018-05-04T00:21:00Z">
              <w:r w:rsidR="00F8494B">
                <w:rPr>
                  <w:rFonts w:ascii="Times New Roman" w:hAnsi="Times New Roman" w:cs="Times New Roman"/>
                  <w:color w:val="101010"/>
                </w:rPr>
                <w:t>s</w:t>
              </w:r>
            </w:ins>
          </w:p>
        </w:tc>
        <w:tc>
          <w:tcPr>
            <w:tcW w:w="341" w:type="pct"/>
            <w:tcPrChange w:id="267" w:author="Marshall, Caleb Z" w:date="2018-05-04T00:21:00Z">
              <w:tcPr>
                <w:tcW w:w="341" w:type="pct"/>
              </w:tcPr>
            </w:tcPrChange>
          </w:tcPr>
          <w:p w14:paraId="44B3EA5B"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PrChange w:id="268" w:author="Marshall, Caleb Z" w:date="2018-05-04T00:21:00Z">
              <w:tcPr>
                <w:tcW w:w="742" w:type="pct"/>
              </w:tcPr>
            </w:tcPrChange>
          </w:tcPr>
          <w:p w14:paraId="45326F76"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-2185.26</w:t>
            </w:r>
          </w:p>
        </w:tc>
        <w:tc>
          <w:tcPr>
            <w:tcW w:w="682" w:type="pct"/>
            <w:tcPrChange w:id="269" w:author="Marshall, Caleb Z" w:date="2018-05-04T00:21:00Z">
              <w:tcPr>
                <w:tcW w:w="682" w:type="pct"/>
              </w:tcPr>
            </w:tcPrChange>
          </w:tcPr>
          <w:p w14:paraId="3AEAE9D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-2162.81</w:t>
            </w:r>
          </w:p>
        </w:tc>
        <w:tc>
          <w:tcPr>
            <w:tcW w:w="792" w:type="pct"/>
            <w:tcPrChange w:id="270" w:author="Marshall, Caleb Z" w:date="2018-05-04T00:21:00Z">
              <w:tcPr>
                <w:tcW w:w="792" w:type="pct"/>
              </w:tcPr>
            </w:tcPrChange>
          </w:tcPr>
          <w:p w14:paraId="611AC7FB"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1096.63</w:t>
            </w:r>
          </w:p>
        </w:tc>
        <w:tc>
          <w:tcPr>
            <w:tcW w:w="568" w:type="pct"/>
            <w:tcPrChange w:id="271" w:author="Marshall, Caleb Z" w:date="2018-05-04T00:21:00Z">
              <w:tcPr>
                <w:tcW w:w="568" w:type="pct"/>
              </w:tcPr>
            </w:tcPrChange>
          </w:tcPr>
          <w:p w14:paraId="5B76DC52"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19.03</w:t>
            </w:r>
          </w:p>
        </w:tc>
        <w:tc>
          <w:tcPr>
            <w:tcW w:w="568" w:type="pct"/>
            <w:tcPrChange w:id="272" w:author="Marshall, Caleb Z" w:date="2018-05-04T00:21:00Z">
              <w:tcPr>
                <w:tcW w:w="568" w:type="pct"/>
              </w:tcPr>
            </w:tcPrChange>
          </w:tcPr>
          <w:p w14:paraId="79EF2474" w14:textId="67D94C46"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&lt; .001</w:t>
            </w:r>
          </w:p>
        </w:tc>
      </w:tr>
      <w:tr w:rsidR="00F8494B" w:rsidRPr="00994292" w14:paraId="4FAF2BEA" w14:textId="77777777" w:rsidTr="00F8494B">
        <w:tc>
          <w:tcPr>
            <w:tcW w:w="1307" w:type="pct"/>
            <w:tcBorders>
              <w:bottom w:val="single" w:sz="4" w:space="0" w:color="auto"/>
            </w:tcBorders>
            <w:tcPrChange w:id="273" w:author="Marshall, Caleb Z" w:date="2018-05-04T00:21:00Z">
              <w:tcPr>
                <w:tcW w:w="1307" w:type="pct"/>
                <w:tcBorders>
                  <w:bottom w:val="single" w:sz="4" w:space="0" w:color="auto"/>
                </w:tcBorders>
              </w:tcPr>
            </w:tcPrChange>
          </w:tcPr>
          <w:p w14:paraId="1FA7ACE4" w14:textId="16EE1B04" w:rsidR="001F42CB" w:rsidRPr="0099336C" w:rsidRDefault="0099336C" w:rsidP="00705F28">
            <w:pPr>
              <w:widowControl w:val="0"/>
              <w:autoSpaceDE w:val="0"/>
              <w:autoSpaceDN w:val="0"/>
              <w:adjustRightInd w:val="0"/>
              <w:spacing w:line="480" w:lineRule="auto"/>
              <w:outlineLvl w:val="0"/>
              <w:rPr>
                <w:rFonts w:ascii="Times New Roman" w:hAnsi="Times New Roman" w:cs="Times New Roman"/>
                <w:color w:val="101010"/>
                <w:sz w:val="23"/>
                <w:szCs w:val="23"/>
              </w:rPr>
            </w:pPr>
            <w:r>
              <w:rPr>
                <w:rFonts w:ascii="Times New Roman" w:hAnsi="Times New Roman" w:cs="Times New Roman"/>
                <w:color w:val="101010"/>
                <w:sz w:val="23"/>
                <w:szCs w:val="23"/>
              </w:rPr>
              <w:t>Emotional Stabil</w:t>
            </w:r>
            <w:ins w:id="274" w:author="Marshall, Caleb Z" w:date="2018-05-04T00:21:00Z">
              <w:r w:rsidR="00F8494B">
                <w:rPr>
                  <w:rFonts w:ascii="Times New Roman" w:hAnsi="Times New Roman" w:cs="Times New Roman"/>
                  <w:color w:val="101010"/>
                  <w:sz w:val="23"/>
                  <w:szCs w:val="23"/>
                </w:rPr>
                <w:t>ity</w:t>
              </w:r>
            </w:ins>
            <w:del w:id="275" w:author="Marshall, Caleb Z" w:date="2018-05-04T00:21:00Z">
              <w:r w:rsidDel="00F8494B">
                <w:rPr>
                  <w:rFonts w:ascii="Times New Roman" w:hAnsi="Times New Roman" w:cs="Times New Roman"/>
                  <w:color w:val="101010"/>
                  <w:sz w:val="23"/>
                  <w:szCs w:val="23"/>
                </w:rPr>
                <w:delText>.</w:delText>
              </w:r>
            </w:del>
          </w:p>
        </w:tc>
        <w:tc>
          <w:tcPr>
            <w:tcW w:w="341" w:type="pct"/>
            <w:tcBorders>
              <w:bottom w:val="single" w:sz="4" w:space="0" w:color="auto"/>
            </w:tcBorders>
            <w:tcPrChange w:id="276" w:author="Marshall, Caleb Z" w:date="2018-05-04T00:21:00Z">
              <w:tcPr>
                <w:tcW w:w="341" w:type="pct"/>
                <w:tcBorders>
                  <w:bottom w:val="single" w:sz="4" w:space="0" w:color="auto"/>
                </w:tcBorders>
              </w:tcPr>
            </w:tcPrChange>
          </w:tcPr>
          <w:p w14:paraId="7EA06A1C"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4</w:t>
            </w:r>
          </w:p>
        </w:tc>
        <w:tc>
          <w:tcPr>
            <w:tcW w:w="742" w:type="pct"/>
            <w:tcBorders>
              <w:bottom w:val="single" w:sz="4" w:space="0" w:color="auto"/>
            </w:tcBorders>
            <w:tcPrChange w:id="277" w:author="Marshall, Caleb Z" w:date="2018-05-04T00:21:00Z">
              <w:tcPr>
                <w:tcW w:w="742" w:type="pct"/>
                <w:tcBorders>
                  <w:bottom w:val="single" w:sz="4" w:space="0" w:color="auto"/>
                </w:tcBorders>
              </w:tcPr>
            </w:tcPrChange>
          </w:tcPr>
          <w:p w14:paraId="6B13B8B8"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-2166.46</w:t>
            </w:r>
          </w:p>
        </w:tc>
        <w:tc>
          <w:tcPr>
            <w:tcW w:w="682" w:type="pct"/>
            <w:tcBorders>
              <w:bottom w:val="single" w:sz="4" w:space="0" w:color="auto"/>
            </w:tcBorders>
            <w:tcPrChange w:id="278" w:author="Marshall, Caleb Z" w:date="2018-05-04T00:21:00Z">
              <w:tcPr>
                <w:tcW w:w="682" w:type="pct"/>
                <w:tcBorders>
                  <w:bottom w:val="single" w:sz="4" w:space="0" w:color="auto"/>
                </w:tcBorders>
              </w:tcPr>
            </w:tcPrChange>
          </w:tcPr>
          <w:p w14:paraId="6EA2511E"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-2144.01</w:t>
            </w:r>
          </w:p>
        </w:tc>
        <w:tc>
          <w:tcPr>
            <w:tcW w:w="792" w:type="pct"/>
            <w:tcBorders>
              <w:bottom w:val="single" w:sz="4" w:space="0" w:color="auto"/>
            </w:tcBorders>
            <w:tcPrChange w:id="279" w:author="Marshall, Caleb Z" w:date="2018-05-04T00:21:00Z">
              <w:tcPr>
                <w:tcW w:w="792" w:type="pct"/>
                <w:tcBorders>
                  <w:bottom w:val="single" w:sz="4" w:space="0" w:color="auto"/>
                </w:tcBorders>
              </w:tcPr>
            </w:tcPrChange>
          </w:tcPr>
          <w:p w14:paraId="640EE9DA"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1087.23</w:t>
            </w:r>
          </w:p>
        </w:tc>
        <w:tc>
          <w:tcPr>
            <w:tcW w:w="568" w:type="pct"/>
            <w:tcBorders>
              <w:bottom w:val="single" w:sz="4" w:space="0" w:color="auto"/>
            </w:tcBorders>
            <w:tcPrChange w:id="280" w:author="Marshall, Caleb Z" w:date="2018-05-04T00:21:00Z">
              <w:tcPr>
                <w:tcW w:w="568" w:type="pct"/>
                <w:tcBorders>
                  <w:bottom w:val="single" w:sz="4" w:space="0" w:color="auto"/>
                </w:tcBorders>
              </w:tcPr>
            </w:tcPrChange>
          </w:tcPr>
          <w:p w14:paraId="2B2E3713"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0.22</w:t>
            </w:r>
          </w:p>
        </w:tc>
        <w:tc>
          <w:tcPr>
            <w:tcW w:w="568" w:type="pct"/>
            <w:tcBorders>
              <w:bottom w:val="single" w:sz="4" w:space="0" w:color="auto"/>
            </w:tcBorders>
            <w:tcPrChange w:id="281" w:author="Marshall, Caleb Z" w:date="2018-05-04T00:21:00Z">
              <w:tcPr>
                <w:tcW w:w="568" w:type="pct"/>
                <w:tcBorders>
                  <w:bottom w:val="single" w:sz="4" w:space="0" w:color="auto"/>
                </w:tcBorders>
              </w:tcPr>
            </w:tcPrChange>
          </w:tcPr>
          <w:p w14:paraId="27039671" w14:textId="77777777" w:rsidR="001F42CB" w:rsidRPr="00994292" w:rsidRDefault="001F42CB" w:rsidP="00705F28">
            <w:pPr>
              <w:widowControl w:val="0"/>
              <w:autoSpaceDE w:val="0"/>
              <w:autoSpaceDN w:val="0"/>
              <w:adjustRightInd w:val="0"/>
              <w:spacing w:line="480" w:lineRule="auto"/>
              <w:jc w:val="center"/>
              <w:outlineLvl w:val="0"/>
              <w:rPr>
                <w:rFonts w:ascii="Times New Roman" w:hAnsi="Times New Roman" w:cs="Times New Roman"/>
                <w:color w:val="101010"/>
              </w:rPr>
            </w:pPr>
            <w:r w:rsidRPr="00994292">
              <w:rPr>
                <w:rFonts w:ascii="Times New Roman" w:hAnsi="Times New Roman" w:cs="Times New Roman"/>
                <w:color w:val="101010"/>
              </w:rPr>
              <w:t>.64</w:t>
            </w:r>
          </w:p>
        </w:tc>
      </w:tr>
    </w:tbl>
    <w:p w14:paraId="0733C876" w14:textId="77777777" w:rsidR="0099336C" w:rsidRPr="002256A1" w:rsidDel="002256A1" w:rsidRDefault="0099336C" w:rsidP="00705F28">
      <w:pPr>
        <w:widowControl w:val="0"/>
        <w:autoSpaceDE w:val="0"/>
        <w:autoSpaceDN w:val="0"/>
        <w:adjustRightInd w:val="0"/>
        <w:spacing w:line="480" w:lineRule="auto"/>
        <w:outlineLvl w:val="0"/>
        <w:rPr>
          <w:del w:id="282" w:author="Buchanan, Erin M" w:date="2018-05-08T11:15:00Z"/>
          <w:rFonts w:ascii="Times New Roman" w:hAnsi="Times New Roman" w:cs="Times New Roman"/>
          <w:i/>
          <w:rPrChange w:id="283" w:author="Buchanan, Erin M" w:date="2018-05-08T11:15:00Z">
            <w:rPr>
              <w:del w:id="284" w:author="Buchanan, Erin M" w:date="2018-05-08T11:15:00Z"/>
              <w:rFonts w:ascii="Times New Roman" w:hAnsi="Times New Roman" w:cs="Times New Roman"/>
            </w:rPr>
          </w:rPrChange>
        </w:rPr>
      </w:pPr>
    </w:p>
    <w:p w14:paraId="3E978B1A" w14:textId="0C73E528" w:rsidR="00CE43A4" w:rsidRPr="00994292" w:rsidRDefault="008E0194" w:rsidP="00705F28">
      <w:pPr>
        <w:widowControl w:val="0"/>
        <w:autoSpaceDE w:val="0"/>
        <w:autoSpaceDN w:val="0"/>
        <w:adjustRightInd w:val="0"/>
        <w:spacing w:line="480" w:lineRule="auto"/>
        <w:outlineLvl w:val="0"/>
        <w:rPr>
          <w:rFonts w:ascii="Times New Roman" w:hAnsi="Times New Roman" w:cs="Times New Roman"/>
          <w:color w:val="000000"/>
        </w:rPr>
      </w:pPr>
      <w:r w:rsidRPr="002256A1">
        <w:rPr>
          <w:rFonts w:ascii="Times New Roman" w:hAnsi="Times New Roman" w:cs="Times New Roman"/>
          <w:i/>
          <w:rPrChange w:id="285" w:author="Buchanan, Erin M" w:date="2018-05-08T11:15:00Z">
            <w:rPr>
              <w:rFonts w:ascii="Times New Roman" w:hAnsi="Times New Roman" w:cs="Times New Roman"/>
            </w:rPr>
          </w:rPrChange>
        </w:rPr>
        <w:t>Note</w:t>
      </w:r>
      <w:ins w:id="286" w:author="Buchanan, Erin M" w:date="2018-05-08T11:15:00Z">
        <w:r w:rsidR="002256A1">
          <w:rPr>
            <w:rFonts w:ascii="Times New Roman" w:hAnsi="Times New Roman" w:cs="Times New Roman"/>
          </w:rPr>
          <w:t>.</w:t>
        </w:r>
      </w:ins>
      <w:del w:id="287" w:author="Buchanan, Erin M" w:date="2018-05-08T11:15:00Z">
        <w:r w:rsidR="0099336C" w:rsidDel="002256A1">
          <w:rPr>
            <w:rFonts w:ascii="Times New Roman" w:hAnsi="Times New Roman" w:cs="Times New Roman"/>
          </w:rPr>
          <w:delText>:</w:delText>
        </w:r>
      </w:del>
      <w:r w:rsidRPr="00994292">
        <w:rPr>
          <w:rFonts w:ascii="Times New Roman" w:hAnsi="Times New Roman" w:cs="Times New Roman"/>
        </w:rPr>
        <w:t xml:space="preserve"> The intercept-only model and random-intercept model is identical for each independent variable and hence is only listed once.</w:t>
      </w:r>
    </w:p>
    <w:p w14:paraId="0984A9D3" w14:textId="77777777" w:rsidR="00B20242" w:rsidRPr="00994292" w:rsidRDefault="00B20242" w:rsidP="00947397">
      <w:pPr>
        <w:widowControl w:val="0"/>
        <w:autoSpaceDE w:val="0"/>
        <w:autoSpaceDN w:val="0"/>
        <w:adjustRightInd w:val="0"/>
        <w:spacing w:line="480" w:lineRule="auto"/>
        <w:outlineLvl w:val="0"/>
        <w:rPr>
          <w:rFonts w:ascii="Times New Roman" w:hAnsi="Times New Roman" w:cs="Times New Roman"/>
          <w:color w:val="000000"/>
        </w:rPr>
      </w:pPr>
    </w:p>
    <w:p w14:paraId="28F58943" w14:textId="77777777" w:rsidR="008E0194" w:rsidRPr="00994292" w:rsidRDefault="008E0194">
      <w:pPr>
        <w:rPr>
          <w:rFonts w:ascii="Times New Roman" w:hAnsi="Times New Roman" w:cs="Times New Roman"/>
          <w:color w:val="000000"/>
        </w:rPr>
      </w:pPr>
      <w:r w:rsidRPr="00994292">
        <w:rPr>
          <w:rFonts w:ascii="Times New Roman" w:hAnsi="Times New Roman" w:cs="Times New Roman"/>
          <w:color w:val="000000"/>
        </w:rPr>
        <w:br w:type="page"/>
      </w:r>
    </w:p>
    <w:p w14:paraId="737A63D5" w14:textId="278ED93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lastRenderedPageBreak/>
        <w:t xml:space="preserve">Table </w:t>
      </w:r>
      <w:r w:rsidR="00480D61" w:rsidRPr="00994292">
        <w:rPr>
          <w:rFonts w:ascii="Times New Roman" w:hAnsi="Times New Roman" w:cs="Times New Roman"/>
          <w:color w:val="000000"/>
        </w:rPr>
        <w:t>3</w:t>
      </w:r>
    </w:p>
    <w:p w14:paraId="788D1A18" w14:textId="2E30DA7E" w:rsidR="0099336C" w:rsidRPr="00994292" w:rsidRDefault="008E6EA3" w:rsidP="0099336C">
      <w:pPr>
        <w:widowControl w:val="0"/>
        <w:autoSpaceDE w:val="0"/>
        <w:autoSpaceDN w:val="0"/>
        <w:adjustRightInd w:val="0"/>
        <w:spacing w:line="480" w:lineRule="auto"/>
        <w:outlineLvl w:val="0"/>
        <w:rPr>
          <w:rFonts w:ascii="Times New Roman" w:hAnsi="Times New Roman" w:cs="Times New Roman"/>
          <w:color w:val="000000"/>
        </w:rPr>
      </w:pPr>
      <w:r w:rsidRPr="00994292">
        <w:rPr>
          <w:rFonts w:ascii="Times New Roman" w:hAnsi="Times New Roman" w:cs="Times New Roman"/>
          <w:color w:val="000000"/>
        </w:rPr>
        <w:t>Individual pr</w:t>
      </w:r>
      <w:r w:rsidR="00807549" w:rsidRPr="00994292">
        <w:rPr>
          <w:rFonts w:ascii="Times New Roman" w:hAnsi="Times New Roman" w:cs="Times New Roman"/>
          <w:color w:val="000000"/>
        </w:rPr>
        <w:t>edictors included in the third and final random-intercepts model</w:t>
      </w:r>
      <w:r w:rsidR="0099336C">
        <w:rPr>
          <w:rFonts w:ascii="Times New Roman" w:hAnsi="Times New Roman" w:cs="Times New Roman"/>
          <w:color w:val="000000"/>
        </w:rPr>
        <w:t>.</w:t>
      </w:r>
    </w:p>
    <w:tbl>
      <w:tblPr>
        <w:tblStyle w:val="TableGrid1"/>
        <w:tblpPr w:leftFromText="180" w:rightFromText="180" w:vertAnchor="text" w:tblpY="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88" w:author="Marshall, Caleb Z" w:date="2018-05-04T00:23:00Z">
          <w:tblPr>
            <w:tblStyle w:val="TableGrid1"/>
            <w:tblpPr w:leftFromText="180" w:rightFromText="180" w:vertAnchor="text" w:tblpY="1"/>
            <w:tblW w:w="8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920"/>
        <w:gridCol w:w="1244"/>
        <w:gridCol w:w="1293"/>
        <w:gridCol w:w="1293"/>
        <w:gridCol w:w="1546"/>
        <w:tblGridChange w:id="289">
          <w:tblGrid>
            <w:gridCol w:w="2920"/>
            <w:gridCol w:w="1300"/>
            <w:gridCol w:w="1349"/>
            <w:gridCol w:w="1349"/>
            <w:gridCol w:w="1622"/>
          </w:tblGrid>
        </w:tblGridChange>
      </w:tblGrid>
      <w:tr w:rsidR="00636D56" w:rsidRPr="00994292" w14:paraId="105C91EB" w14:textId="77777777" w:rsidTr="00636D56">
        <w:trPr>
          <w:trHeight w:val="301"/>
          <w:trPrChange w:id="290" w:author="Marshall, Caleb Z" w:date="2018-05-04T00:23:00Z">
            <w:trPr>
              <w:trHeight w:val="301"/>
            </w:trPr>
          </w:trPrChange>
        </w:trPr>
        <w:tc>
          <w:tcPr>
            <w:tcW w:w="2920" w:type="dxa"/>
            <w:tcBorders>
              <w:top w:val="single" w:sz="4" w:space="0" w:color="auto"/>
              <w:bottom w:val="single" w:sz="4" w:space="0" w:color="auto"/>
            </w:tcBorders>
            <w:tcPrChange w:id="291" w:author="Marshall, Caleb Z" w:date="2018-05-04T00:23:00Z">
              <w:tcPr>
                <w:tcW w:w="2879" w:type="dxa"/>
                <w:tcBorders>
                  <w:top w:val="single" w:sz="4" w:space="0" w:color="auto"/>
                  <w:bottom w:val="single" w:sz="4" w:space="0" w:color="auto"/>
                </w:tcBorders>
              </w:tcPr>
            </w:tcPrChange>
          </w:tcPr>
          <w:p w14:paraId="6868B6F5"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Predictor</w:t>
            </w:r>
          </w:p>
        </w:tc>
        <w:tc>
          <w:tcPr>
            <w:tcW w:w="1244" w:type="dxa"/>
            <w:tcBorders>
              <w:top w:val="single" w:sz="4" w:space="0" w:color="auto"/>
              <w:bottom w:val="single" w:sz="4" w:space="0" w:color="auto"/>
            </w:tcBorders>
            <w:tcPrChange w:id="292" w:author="Marshall, Caleb Z" w:date="2018-05-04T00:23:00Z">
              <w:tcPr>
                <w:tcW w:w="1308" w:type="dxa"/>
                <w:tcBorders>
                  <w:top w:val="single" w:sz="4" w:space="0" w:color="auto"/>
                  <w:bottom w:val="single" w:sz="4" w:space="0" w:color="auto"/>
                </w:tcBorders>
              </w:tcPr>
            </w:tcPrChange>
          </w:tcPr>
          <w:p w14:paraId="143FD536"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b</w:t>
            </w:r>
          </w:p>
        </w:tc>
        <w:tc>
          <w:tcPr>
            <w:tcW w:w="1293" w:type="dxa"/>
            <w:tcBorders>
              <w:top w:val="single" w:sz="4" w:space="0" w:color="auto"/>
              <w:bottom w:val="single" w:sz="4" w:space="0" w:color="auto"/>
            </w:tcBorders>
            <w:tcPrChange w:id="293" w:author="Marshall, Caleb Z" w:date="2018-05-04T00:23:00Z">
              <w:tcPr>
                <w:tcW w:w="1358" w:type="dxa"/>
                <w:tcBorders>
                  <w:top w:val="single" w:sz="4" w:space="0" w:color="auto"/>
                  <w:bottom w:val="single" w:sz="4" w:space="0" w:color="auto"/>
                </w:tcBorders>
              </w:tcPr>
            </w:tcPrChange>
          </w:tcPr>
          <w:p w14:paraId="6FE323EC"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SE</w:t>
            </w:r>
          </w:p>
        </w:tc>
        <w:tc>
          <w:tcPr>
            <w:tcW w:w="1293" w:type="dxa"/>
            <w:tcBorders>
              <w:top w:val="single" w:sz="4" w:space="0" w:color="auto"/>
              <w:bottom w:val="single" w:sz="4" w:space="0" w:color="auto"/>
            </w:tcBorders>
            <w:tcPrChange w:id="294" w:author="Marshall, Caleb Z" w:date="2018-05-04T00:23:00Z">
              <w:tcPr>
                <w:tcW w:w="1358" w:type="dxa"/>
                <w:tcBorders>
                  <w:top w:val="single" w:sz="4" w:space="0" w:color="auto"/>
                  <w:bottom w:val="single" w:sz="4" w:space="0" w:color="auto"/>
                </w:tcBorders>
              </w:tcPr>
            </w:tcPrChange>
          </w:tcPr>
          <w:p w14:paraId="77E6147C"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t</w:t>
            </w:r>
          </w:p>
        </w:tc>
        <w:tc>
          <w:tcPr>
            <w:tcW w:w="1546" w:type="dxa"/>
            <w:tcBorders>
              <w:top w:val="single" w:sz="4" w:space="0" w:color="auto"/>
              <w:bottom w:val="single" w:sz="4" w:space="0" w:color="auto"/>
            </w:tcBorders>
            <w:tcPrChange w:id="295" w:author="Marshall, Caleb Z" w:date="2018-05-04T00:23:00Z">
              <w:tcPr>
                <w:tcW w:w="1637" w:type="dxa"/>
                <w:tcBorders>
                  <w:top w:val="single" w:sz="4" w:space="0" w:color="auto"/>
                  <w:bottom w:val="single" w:sz="4" w:space="0" w:color="auto"/>
                </w:tcBorders>
              </w:tcPr>
            </w:tcPrChange>
          </w:tcPr>
          <w:p w14:paraId="50ACCDB6" w14:textId="77777777" w:rsidR="001F42CB" w:rsidRPr="0099336C" w:rsidRDefault="001F42CB" w:rsidP="0099336C">
            <w:pPr>
              <w:widowControl w:val="0"/>
              <w:autoSpaceDE w:val="0"/>
              <w:autoSpaceDN w:val="0"/>
              <w:adjustRightInd w:val="0"/>
              <w:spacing w:line="480" w:lineRule="auto"/>
              <w:jc w:val="center"/>
              <w:outlineLvl w:val="0"/>
              <w:rPr>
                <w:rFonts w:ascii="Times New Roman" w:hAnsi="Times New Roman" w:cs="Times New Roman"/>
                <w:i/>
                <w:color w:val="101010"/>
                <w:sz w:val="24"/>
                <w:szCs w:val="24"/>
              </w:rPr>
            </w:pPr>
            <w:r w:rsidRPr="0099336C">
              <w:rPr>
                <w:rFonts w:ascii="Times New Roman" w:hAnsi="Times New Roman" w:cs="Times New Roman"/>
                <w:i/>
                <w:color w:val="101010"/>
                <w:sz w:val="24"/>
                <w:szCs w:val="24"/>
              </w:rPr>
              <w:t>p</w:t>
            </w:r>
          </w:p>
        </w:tc>
      </w:tr>
      <w:tr w:rsidR="00636D56" w:rsidRPr="00994292" w14:paraId="5F5C4D6F" w14:textId="77777777" w:rsidTr="00636D56">
        <w:trPr>
          <w:trHeight w:val="257"/>
          <w:trPrChange w:id="296" w:author="Marshall, Caleb Z" w:date="2018-05-04T00:23:00Z">
            <w:trPr>
              <w:trHeight w:val="257"/>
            </w:trPr>
          </w:trPrChange>
        </w:trPr>
        <w:tc>
          <w:tcPr>
            <w:tcW w:w="2920" w:type="dxa"/>
            <w:tcBorders>
              <w:top w:val="single" w:sz="4" w:space="0" w:color="auto"/>
            </w:tcBorders>
            <w:tcPrChange w:id="297" w:author="Marshall, Caleb Z" w:date="2018-05-04T00:23:00Z">
              <w:tcPr>
                <w:tcW w:w="2879" w:type="dxa"/>
                <w:tcBorders>
                  <w:top w:val="single" w:sz="4" w:space="0" w:color="auto"/>
                </w:tcBorders>
              </w:tcPr>
            </w:tcPrChange>
          </w:tcPr>
          <w:p w14:paraId="4A568CD5"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Openness</w:t>
            </w:r>
          </w:p>
        </w:tc>
        <w:tc>
          <w:tcPr>
            <w:tcW w:w="1244" w:type="dxa"/>
            <w:tcBorders>
              <w:top w:val="single" w:sz="4" w:space="0" w:color="auto"/>
            </w:tcBorders>
            <w:tcPrChange w:id="298" w:author="Marshall, Caleb Z" w:date="2018-05-04T00:23:00Z">
              <w:tcPr>
                <w:tcW w:w="1308" w:type="dxa"/>
                <w:tcBorders>
                  <w:top w:val="single" w:sz="4" w:space="0" w:color="auto"/>
                </w:tcBorders>
              </w:tcPr>
            </w:tcPrChange>
          </w:tcPr>
          <w:p w14:paraId="7565A483"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top w:val="single" w:sz="4" w:space="0" w:color="auto"/>
            </w:tcBorders>
            <w:tcPrChange w:id="299" w:author="Marshall, Caleb Z" w:date="2018-05-04T00:23:00Z">
              <w:tcPr>
                <w:tcW w:w="1358" w:type="dxa"/>
                <w:tcBorders>
                  <w:top w:val="single" w:sz="4" w:space="0" w:color="auto"/>
                </w:tcBorders>
              </w:tcPr>
            </w:tcPrChange>
          </w:tcPr>
          <w:p w14:paraId="57652D53" w14:textId="267294F1" w:rsidR="001F42CB" w:rsidRPr="00994292" w:rsidRDefault="0099336C"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CB32F6"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Borders>
              <w:top w:val="single" w:sz="4" w:space="0" w:color="auto"/>
            </w:tcBorders>
            <w:tcPrChange w:id="300" w:author="Marshall, Caleb Z" w:date="2018-05-04T00:23:00Z">
              <w:tcPr>
                <w:tcW w:w="1358" w:type="dxa"/>
                <w:tcBorders>
                  <w:top w:val="single" w:sz="4" w:space="0" w:color="auto"/>
                </w:tcBorders>
              </w:tcPr>
            </w:tcPrChange>
          </w:tcPr>
          <w:p w14:paraId="5F88AD2E" w14:textId="5BFF4379"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1.46</w:t>
            </w:r>
            <w:r w:rsidR="00AA5DFF">
              <w:rPr>
                <w:rFonts w:ascii="Times New Roman" w:hAnsi="Times New Roman" w:cs="Times New Roman"/>
                <w:color w:val="101010"/>
                <w:sz w:val="24"/>
                <w:szCs w:val="24"/>
              </w:rPr>
              <w:t>0</w:t>
            </w:r>
          </w:p>
        </w:tc>
        <w:tc>
          <w:tcPr>
            <w:tcW w:w="1546" w:type="dxa"/>
            <w:tcBorders>
              <w:top w:val="single" w:sz="4" w:space="0" w:color="auto"/>
            </w:tcBorders>
            <w:tcPrChange w:id="301" w:author="Marshall, Caleb Z" w:date="2018-05-04T00:23:00Z">
              <w:tcPr>
                <w:tcW w:w="1637" w:type="dxa"/>
                <w:tcBorders>
                  <w:top w:val="single" w:sz="4" w:space="0" w:color="auto"/>
                </w:tcBorders>
              </w:tcPr>
            </w:tcPrChange>
          </w:tcPr>
          <w:p w14:paraId="1968AA5C" w14:textId="6ACC5E0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.14</w:t>
            </w:r>
            <w:r w:rsidR="00AA5DFF">
              <w:rPr>
                <w:rFonts w:ascii="Times New Roman" w:hAnsi="Times New Roman" w:cs="Times New Roman"/>
                <w:color w:val="101010"/>
                <w:sz w:val="24"/>
                <w:szCs w:val="24"/>
              </w:rPr>
              <w:t>5</w:t>
            </w:r>
          </w:p>
        </w:tc>
      </w:tr>
      <w:tr w:rsidR="00636D56" w:rsidRPr="00994292" w14:paraId="2D73FAF3" w14:textId="77777777" w:rsidTr="00636D56">
        <w:trPr>
          <w:trHeight w:val="305"/>
          <w:trPrChange w:id="302" w:author="Marshall, Caleb Z" w:date="2018-05-04T00:23:00Z">
            <w:trPr>
              <w:trHeight w:val="305"/>
            </w:trPr>
          </w:trPrChange>
        </w:trPr>
        <w:tc>
          <w:tcPr>
            <w:tcW w:w="2920" w:type="dxa"/>
            <w:tcPrChange w:id="303" w:author="Marshall, Caleb Z" w:date="2018-05-04T00:23:00Z">
              <w:tcPr>
                <w:tcW w:w="2879" w:type="dxa"/>
              </w:tcPr>
            </w:tcPrChange>
          </w:tcPr>
          <w:p w14:paraId="73137622"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commentRangeStart w:id="304"/>
            <w:commentRangeStart w:id="305"/>
            <w:r w:rsidRPr="00994292">
              <w:rPr>
                <w:rFonts w:ascii="Times New Roman" w:hAnsi="Times New Roman" w:cs="Times New Roman"/>
                <w:color w:val="101010"/>
                <w:sz w:val="24"/>
                <w:szCs w:val="24"/>
              </w:rPr>
              <w:t>Extraversion</w:t>
            </w:r>
            <w:commentRangeEnd w:id="304"/>
            <w:r w:rsidR="008E0194" w:rsidRPr="00994292">
              <w:rPr>
                <w:rStyle w:val="CommentReference"/>
                <w:rFonts w:ascii="Times New Roman" w:hAnsi="Times New Roman" w:cs="Times New Roman"/>
                <w:sz w:val="24"/>
                <w:szCs w:val="24"/>
              </w:rPr>
              <w:commentReference w:id="304"/>
            </w:r>
            <w:commentRangeEnd w:id="305"/>
            <w:r w:rsidR="0099336C">
              <w:rPr>
                <w:rStyle w:val="CommentReference"/>
              </w:rPr>
              <w:commentReference w:id="305"/>
            </w:r>
          </w:p>
        </w:tc>
        <w:tc>
          <w:tcPr>
            <w:tcW w:w="1244" w:type="dxa"/>
            <w:tcPrChange w:id="306" w:author="Marshall, Caleb Z" w:date="2018-05-04T00:23:00Z">
              <w:tcPr>
                <w:tcW w:w="1308" w:type="dxa"/>
              </w:tcPr>
            </w:tcPrChange>
          </w:tcPr>
          <w:p w14:paraId="4CA7FC3F"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307" w:author="Marshall, Caleb Z" w:date="2018-05-04T00:23:00Z">
              <w:tcPr>
                <w:tcW w:w="1358" w:type="dxa"/>
              </w:tcPr>
            </w:tcPrChange>
          </w:tcPr>
          <w:p w14:paraId="6384ED81" w14:textId="14C8AEE1" w:rsidR="001F42CB" w:rsidRPr="00994292" w:rsidRDefault="0099336C"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Pr>
                <w:rFonts w:ascii="Times New Roman" w:hAnsi="Times New Roman" w:cs="Times New Roman"/>
                <w:color w:val="101010"/>
                <w:sz w:val="24"/>
                <w:szCs w:val="24"/>
              </w:rPr>
              <w:t xml:space="preserve">&lt; </w:t>
            </w:r>
            <w:r w:rsidR="006C131F" w:rsidRPr="00994292">
              <w:rPr>
                <w:rFonts w:ascii="Times New Roman" w:hAnsi="Times New Roman" w:cs="Times New Roman"/>
                <w:color w:val="101010"/>
                <w:sz w:val="24"/>
                <w:szCs w:val="24"/>
              </w:rPr>
              <w:t>0.00</w:t>
            </w:r>
            <w:r>
              <w:rPr>
                <w:rFonts w:ascii="Times New Roman" w:hAnsi="Times New Roman" w:cs="Times New Roman"/>
                <w:color w:val="101010"/>
                <w:sz w:val="24"/>
                <w:szCs w:val="24"/>
              </w:rPr>
              <w:t>1</w:t>
            </w:r>
          </w:p>
        </w:tc>
        <w:tc>
          <w:tcPr>
            <w:tcW w:w="1293" w:type="dxa"/>
            <w:tcPrChange w:id="308" w:author="Marshall, Caleb Z" w:date="2018-05-04T00:23:00Z">
              <w:tcPr>
                <w:tcW w:w="1358" w:type="dxa"/>
              </w:tcPr>
            </w:tcPrChange>
          </w:tcPr>
          <w:p w14:paraId="7D9847EC" w14:textId="52D5D734"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-3.1</w:t>
            </w:r>
            <w:r w:rsidR="00AA5DFF">
              <w:rPr>
                <w:rFonts w:ascii="Times New Roman" w:hAnsi="Times New Roman" w:cs="Times New Roman"/>
                <w:color w:val="101010"/>
                <w:sz w:val="24"/>
                <w:szCs w:val="24"/>
              </w:rPr>
              <w:t>56</w:t>
            </w:r>
          </w:p>
        </w:tc>
        <w:tc>
          <w:tcPr>
            <w:tcW w:w="1546" w:type="dxa"/>
            <w:tcPrChange w:id="309" w:author="Marshall, Caleb Z" w:date="2018-05-04T00:23:00Z">
              <w:tcPr>
                <w:tcW w:w="1637" w:type="dxa"/>
              </w:tcPr>
            </w:tcPrChange>
          </w:tcPr>
          <w:p w14:paraId="560C35AC"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.002</w:t>
            </w:r>
          </w:p>
        </w:tc>
      </w:tr>
      <w:tr w:rsidR="00636D56" w:rsidRPr="00994292" w14:paraId="650F2E2C" w14:textId="77777777" w:rsidTr="00636D56">
        <w:trPr>
          <w:trHeight w:val="257"/>
          <w:trPrChange w:id="310" w:author="Marshall, Caleb Z" w:date="2018-05-04T00:23:00Z">
            <w:trPr>
              <w:trHeight w:val="257"/>
            </w:trPr>
          </w:trPrChange>
        </w:trPr>
        <w:tc>
          <w:tcPr>
            <w:tcW w:w="2920" w:type="dxa"/>
            <w:tcPrChange w:id="311" w:author="Marshall, Caleb Z" w:date="2018-05-04T00:23:00Z">
              <w:tcPr>
                <w:tcW w:w="2879" w:type="dxa"/>
              </w:tcPr>
            </w:tcPrChange>
          </w:tcPr>
          <w:p w14:paraId="556F1298" w14:textId="6576FB90" w:rsidR="001F42CB" w:rsidRPr="00994292" w:rsidRDefault="00541885"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Agreeableness</w:t>
            </w:r>
          </w:p>
        </w:tc>
        <w:tc>
          <w:tcPr>
            <w:tcW w:w="1244" w:type="dxa"/>
            <w:tcPrChange w:id="312" w:author="Marshall, Caleb Z" w:date="2018-05-04T00:23:00Z">
              <w:tcPr>
                <w:tcW w:w="1308" w:type="dxa"/>
              </w:tcPr>
            </w:tcPrChange>
          </w:tcPr>
          <w:p w14:paraId="212934A7"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-0.003</w:t>
            </w:r>
          </w:p>
        </w:tc>
        <w:tc>
          <w:tcPr>
            <w:tcW w:w="1293" w:type="dxa"/>
            <w:tcPrChange w:id="313" w:author="Marshall, Caleb Z" w:date="2018-05-04T00:23:00Z">
              <w:tcPr>
                <w:tcW w:w="1358" w:type="dxa"/>
              </w:tcPr>
            </w:tcPrChange>
          </w:tcPr>
          <w:p w14:paraId="44D59F91" w14:textId="6BBB26B7"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314" w:author="Marshall, Caleb Z" w:date="2018-05-04T00:23:00Z">
              <w:tcPr>
                <w:tcW w:w="1358" w:type="dxa"/>
              </w:tcPr>
            </w:tcPrChange>
          </w:tcPr>
          <w:p w14:paraId="525760A8" w14:textId="70ADCEF0"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-3.9</w:t>
            </w:r>
            <w:r w:rsidR="00AA5DFF">
              <w:rPr>
                <w:rFonts w:ascii="Times New Roman" w:hAnsi="Times New Roman" w:cs="Times New Roman"/>
                <w:color w:val="101010"/>
                <w:sz w:val="24"/>
                <w:szCs w:val="24"/>
              </w:rPr>
              <w:t>15</w:t>
            </w:r>
          </w:p>
        </w:tc>
        <w:tc>
          <w:tcPr>
            <w:tcW w:w="1546" w:type="dxa"/>
            <w:tcPrChange w:id="315" w:author="Marshall, Caleb Z" w:date="2018-05-04T00:23:00Z">
              <w:tcPr>
                <w:tcW w:w="1637" w:type="dxa"/>
              </w:tcPr>
            </w:tcPrChange>
          </w:tcPr>
          <w:p w14:paraId="7D23E4D8" w14:textId="71E9B29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365FF4AF" w14:textId="77777777" w:rsidTr="00636D56">
        <w:trPr>
          <w:trHeight w:val="257"/>
          <w:trPrChange w:id="316" w:author="Marshall, Caleb Z" w:date="2018-05-04T00:23:00Z">
            <w:trPr>
              <w:trHeight w:val="257"/>
            </w:trPr>
          </w:trPrChange>
        </w:trPr>
        <w:tc>
          <w:tcPr>
            <w:tcW w:w="2920" w:type="dxa"/>
            <w:tcPrChange w:id="317" w:author="Marshall, Caleb Z" w:date="2018-05-04T00:23:00Z">
              <w:tcPr>
                <w:tcW w:w="2879" w:type="dxa"/>
              </w:tcPr>
            </w:tcPrChange>
          </w:tcPr>
          <w:p w14:paraId="126B49FE"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Conscientiousness</w:t>
            </w:r>
          </w:p>
        </w:tc>
        <w:tc>
          <w:tcPr>
            <w:tcW w:w="1244" w:type="dxa"/>
            <w:tcPrChange w:id="318" w:author="Marshall, Caleb Z" w:date="2018-05-04T00:23:00Z">
              <w:tcPr>
                <w:tcW w:w="1308" w:type="dxa"/>
              </w:tcPr>
            </w:tcPrChange>
          </w:tcPr>
          <w:p w14:paraId="3902605A" w14:textId="77777777"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-0.002</w:t>
            </w:r>
          </w:p>
        </w:tc>
        <w:tc>
          <w:tcPr>
            <w:tcW w:w="1293" w:type="dxa"/>
            <w:tcPrChange w:id="319" w:author="Marshall, Caleb Z" w:date="2018-05-04T00:23:00Z">
              <w:tcPr>
                <w:tcW w:w="1358" w:type="dxa"/>
              </w:tcPr>
            </w:tcPrChange>
          </w:tcPr>
          <w:p w14:paraId="2B3736B0" w14:textId="39AB4D58"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PrChange w:id="320" w:author="Marshall, Caleb Z" w:date="2018-05-04T00:23:00Z">
              <w:tcPr>
                <w:tcW w:w="1358" w:type="dxa"/>
              </w:tcPr>
            </w:tcPrChange>
          </w:tcPr>
          <w:p w14:paraId="0039B730" w14:textId="49B53800"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-4.37</w:t>
            </w:r>
            <w:r w:rsidR="00AA5DFF">
              <w:rPr>
                <w:rFonts w:ascii="Times New Roman" w:hAnsi="Times New Roman" w:cs="Times New Roman"/>
                <w:color w:val="101010"/>
                <w:sz w:val="24"/>
                <w:szCs w:val="24"/>
              </w:rPr>
              <w:t>1</w:t>
            </w:r>
          </w:p>
        </w:tc>
        <w:tc>
          <w:tcPr>
            <w:tcW w:w="1546" w:type="dxa"/>
            <w:tcPrChange w:id="321" w:author="Marshall, Caleb Z" w:date="2018-05-04T00:23:00Z">
              <w:tcPr>
                <w:tcW w:w="1637" w:type="dxa"/>
              </w:tcPr>
            </w:tcPrChange>
          </w:tcPr>
          <w:p w14:paraId="41355739" w14:textId="2D756EA6"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 .00</w:t>
            </w:r>
            <w:r w:rsidR="0099336C">
              <w:rPr>
                <w:rFonts w:ascii="Times New Roman" w:hAnsi="Times New Roman" w:cs="Times New Roman"/>
                <w:color w:val="101010"/>
                <w:sz w:val="24"/>
                <w:szCs w:val="24"/>
              </w:rPr>
              <w:t>1</w:t>
            </w:r>
          </w:p>
        </w:tc>
      </w:tr>
      <w:tr w:rsidR="00636D56" w:rsidRPr="00994292" w14:paraId="6487D44C" w14:textId="77777777" w:rsidTr="00636D56">
        <w:trPr>
          <w:trHeight w:val="257"/>
          <w:trPrChange w:id="322" w:author="Marshall, Caleb Z" w:date="2018-05-04T00:23:00Z">
            <w:trPr>
              <w:trHeight w:val="257"/>
            </w:trPr>
          </w:trPrChange>
        </w:trPr>
        <w:tc>
          <w:tcPr>
            <w:tcW w:w="2920" w:type="dxa"/>
            <w:tcBorders>
              <w:bottom w:val="single" w:sz="4" w:space="0" w:color="auto"/>
            </w:tcBorders>
            <w:tcPrChange w:id="323" w:author="Marshall, Caleb Z" w:date="2018-05-04T00:23:00Z">
              <w:tcPr>
                <w:tcW w:w="2879" w:type="dxa"/>
                <w:tcBorders>
                  <w:bottom w:val="single" w:sz="4" w:space="0" w:color="auto"/>
                </w:tcBorders>
              </w:tcPr>
            </w:tcPrChange>
          </w:tcPr>
          <w:p w14:paraId="1A3AB0AC" w14:textId="77777777" w:rsidR="001F42CB" w:rsidRPr="00994292" w:rsidRDefault="001F42CB" w:rsidP="0099336C">
            <w:pPr>
              <w:widowControl w:val="0"/>
              <w:autoSpaceDE w:val="0"/>
              <w:autoSpaceDN w:val="0"/>
              <w:adjustRightInd w:val="0"/>
              <w:spacing w:line="480" w:lineRule="auto"/>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Emotional Stability</w:t>
            </w:r>
          </w:p>
        </w:tc>
        <w:tc>
          <w:tcPr>
            <w:tcW w:w="1244" w:type="dxa"/>
            <w:tcBorders>
              <w:bottom w:val="single" w:sz="4" w:space="0" w:color="auto"/>
            </w:tcBorders>
            <w:tcPrChange w:id="324" w:author="Marshall, Caleb Z" w:date="2018-05-04T00:23:00Z">
              <w:tcPr>
                <w:tcW w:w="1308" w:type="dxa"/>
                <w:tcBorders>
                  <w:bottom w:val="single" w:sz="4" w:space="0" w:color="auto"/>
                </w:tcBorders>
              </w:tcPr>
            </w:tcPrChange>
          </w:tcPr>
          <w:p w14:paraId="58987AD1" w14:textId="3D96BFD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&lt;</w:t>
            </w:r>
            <w:r w:rsidR="0099336C">
              <w:rPr>
                <w:rFonts w:ascii="Times New Roman" w:hAnsi="Times New Roman" w:cs="Times New Roman"/>
                <w:color w:val="101010"/>
                <w:sz w:val="24"/>
                <w:szCs w:val="24"/>
              </w:rPr>
              <w:t xml:space="preserve"> </w:t>
            </w:r>
            <w:r w:rsidRPr="00994292">
              <w:rPr>
                <w:rFonts w:ascii="Times New Roman" w:hAnsi="Times New Roman" w:cs="Times New Roman"/>
                <w:color w:val="101010"/>
                <w:sz w:val="24"/>
                <w:szCs w:val="24"/>
              </w:rPr>
              <w:t>0.001</w:t>
            </w:r>
          </w:p>
        </w:tc>
        <w:tc>
          <w:tcPr>
            <w:tcW w:w="1293" w:type="dxa"/>
            <w:tcBorders>
              <w:bottom w:val="single" w:sz="4" w:space="0" w:color="auto"/>
            </w:tcBorders>
            <w:tcPrChange w:id="325" w:author="Marshall, Caleb Z" w:date="2018-05-04T00:23:00Z">
              <w:tcPr>
                <w:tcW w:w="1358" w:type="dxa"/>
                <w:tcBorders>
                  <w:bottom w:val="single" w:sz="4" w:space="0" w:color="auto"/>
                </w:tcBorders>
              </w:tcPr>
            </w:tcPrChange>
          </w:tcPr>
          <w:p w14:paraId="6CAC96F0" w14:textId="0A4E9151" w:rsidR="001F42CB" w:rsidRPr="00994292" w:rsidRDefault="006C131F"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0.001</w:t>
            </w:r>
          </w:p>
        </w:tc>
        <w:tc>
          <w:tcPr>
            <w:tcW w:w="1293" w:type="dxa"/>
            <w:tcBorders>
              <w:bottom w:val="single" w:sz="4" w:space="0" w:color="auto"/>
            </w:tcBorders>
            <w:tcPrChange w:id="326" w:author="Marshall, Caleb Z" w:date="2018-05-04T00:23:00Z">
              <w:tcPr>
                <w:tcW w:w="1358" w:type="dxa"/>
                <w:tcBorders>
                  <w:bottom w:val="single" w:sz="4" w:space="0" w:color="auto"/>
                </w:tcBorders>
              </w:tcPr>
            </w:tcPrChange>
          </w:tcPr>
          <w:p w14:paraId="34276E6C" w14:textId="48322C98"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0.47</w:t>
            </w:r>
            <w:r w:rsidR="00AA5DFF">
              <w:rPr>
                <w:rFonts w:ascii="Times New Roman" w:hAnsi="Times New Roman" w:cs="Times New Roman"/>
                <w:color w:val="101010"/>
                <w:sz w:val="24"/>
                <w:szCs w:val="24"/>
              </w:rPr>
              <w:t>4</w:t>
            </w:r>
          </w:p>
        </w:tc>
        <w:tc>
          <w:tcPr>
            <w:tcW w:w="1546" w:type="dxa"/>
            <w:tcBorders>
              <w:bottom w:val="single" w:sz="4" w:space="0" w:color="auto"/>
            </w:tcBorders>
            <w:tcPrChange w:id="327" w:author="Marshall, Caleb Z" w:date="2018-05-04T00:23:00Z">
              <w:tcPr>
                <w:tcW w:w="1637" w:type="dxa"/>
                <w:tcBorders>
                  <w:bottom w:val="single" w:sz="4" w:space="0" w:color="auto"/>
                </w:tcBorders>
              </w:tcPr>
            </w:tcPrChange>
          </w:tcPr>
          <w:p w14:paraId="67C3FB2D" w14:textId="3A281D94" w:rsidR="001F42CB" w:rsidRPr="00994292" w:rsidRDefault="001F42CB" w:rsidP="0099336C">
            <w:pPr>
              <w:widowControl w:val="0"/>
              <w:autoSpaceDE w:val="0"/>
              <w:autoSpaceDN w:val="0"/>
              <w:adjustRightInd w:val="0"/>
              <w:spacing w:line="480" w:lineRule="auto"/>
              <w:jc w:val="center"/>
              <w:outlineLvl w:val="0"/>
              <w:rPr>
                <w:rFonts w:ascii="Times New Roman" w:hAnsi="Times New Roman" w:cs="Times New Roman"/>
                <w:color w:val="101010"/>
                <w:sz w:val="24"/>
                <w:szCs w:val="24"/>
              </w:rPr>
            </w:pPr>
            <w:r w:rsidRPr="00994292">
              <w:rPr>
                <w:rFonts w:ascii="Times New Roman" w:hAnsi="Times New Roman" w:cs="Times New Roman"/>
                <w:color w:val="101010"/>
                <w:sz w:val="24"/>
                <w:szCs w:val="24"/>
              </w:rPr>
              <w:t>.6</w:t>
            </w:r>
            <w:r w:rsidR="00AA5DFF">
              <w:rPr>
                <w:rFonts w:ascii="Times New Roman" w:hAnsi="Times New Roman" w:cs="Times New Roman"/>
                <w:color w:val="101010"/>
                <w:sz w:val="24"/>
                <w:szCs w:val="24"/>
              </w:rPr>
              <w:t>36</w:t>
            </w:r>
          </w:p>
        </w:tc>
      </w:tr>
    </w:tbl>
    <w:p w14:paraId="06C4D40E" w14:textId="77777777" w:rsidR="0099336C" w:rsidRDefault="0099336C" w:rsidP="0099336C">
      <w:pPr>
        <w:spacing w:line="480" w:lineRule="auto"/>
        <w:rPr>
          <w:rFonts w:ascii="Times New Roman" w:hAnsi="Times New Roman" w:cs="Times New Roman"/>
          <w:color w:val="000000"/>
        </w:rPr>
      </w:pPr>
    </w:p>
    <w:p w14:paraId="46E54B18" w14:textId="53597BC6" w:rsidR="00BD08FF" w:rsidRPr="00994292" w:rsidRDefault="008E0194" w:rsidP="0099336C">
      <w:pPr>
        <w:spacing w:line="480" w:lineRule="auto"/>
        <w:rPr>
          <w:rFonts w:ascii="Times New Roman" w:hAnsi="Times New Roman" w:cs="Times New Roman"/>
          <w:color w:val="000000"/>
        </w:rPr>
      </w:pPr>
      <w:r w:rsidRPr="00994292">
        <w:rPr>
          <w:rFonts w:ascii="Times New Roman" w:hAnsi="Times New Roman" w:cs="Times New Roman"/>
          <w:color w:val="000000"/>
        </w:rPr>
        <w:t>Note</w:t>
      </w:r>
      <w:r w:rsidR="0099336C">
        <w:rPr>
          <w:rFonts w:ascii="Times New Roman" w:hAnsi="Times New Roman" w:cs="Times New Roman"/>
          <w:color w:val="000000"/>
        </w:rPr>
        <w:t>:</w:t>
      </w:r>
      <w:r w:rsidRPr="00994292">
        <w:rPr>
          <w:rFonts w:ascii="Times New Roman" w:hAnsi="Times New Roman" w:cs="Times New Roman"/>
          <w:color w:val="000000"/>
        </w:rPr>
        <w:t xml:space="preserve"> </w:t>
      </w:r>
      <w:r w:rsidRPr="0099336C">
        <w:rPr>
          <w:rFonts w:ascii="Times New Roman" w:hAnsi="Times New Roman" w:cs="Times New Roman"/>
          <w:i/>
          <w:color w:val="000000"/>
        </w:rPr>
        <w:t>df</w:t>
      </w:r>
      <w:r w:rsidRPr="00994292">
        <w:rPr>
          <w:rFonts w:ascii="Times New Roman" w:hAnsi="Times New Roman" w:cs="Times New Roman"/>
          <w:color w:val="000000"/>
        </w:rPr>
        <w:t xml:space="preserve"> = </w:t>
      </w:r>
      <w:commentRangeStart w:id="328"/>
      <w:ins w:id="329" w:author="Marshall, Caleb Z" w:date="2018-05-04T00:12:00Z">
        <w:r w:rsidR="00A15816">
          <w:rPr>
            <w:rFonts w:ascii="Times New Roman" w:hAnsi="Times New Roman" w:cs="Times New Roman"/>
            <w:color w:val="000000"/>
          </w:rPr>
          <w:t>1979</w:t>
        </w:r>
        <w:commentRangeEnd w:id="328"/>
        <w:r w:rsidR="00A15816">
          <w:rPr>
            <w:rStyle w:val="CommentReference"/>
          </w:rPr>
          <w:commentReference w:id="328"/>
        </w:r>
        <w:r w:rsidR="00A15816">
          <w:rPr>
            <w:rFonts w:ascii="Times New Roman" w:hAnsi="Times New Roman" w:cs="Times New Roman"/>
            <w:color w:val="000000"/>
          </w:rPr>
          <w:t>.</w:t>
        </w:r>
      </w:ins>
      <w:commentRangeStart w:id="330"/>
      <w:del w:id="331" w:author="Marshall, Caleb Z" w:date="2018-05-04T00:12:00Z">
        <w:r w:rsidRPr="00994292" w:rsidDel="00A15816">
          <w:rPr>
            <w:rFonts w:ascii="Times New Roman" w:hAnsi="Times New Roman" w:cs="Times New Roman"/>
            <w:color w:val="000000"/>
          </w:rPr>
          <w:delText>XXX</w:delText>
        </w:r>
        <w:commentRangeEnd w:id="330"/>
        <w:r w:rsidRPr="00994292" w:rsidDel="00A15816">
          <w:rPr>
            <w:rStyle w:val="CommentReference"/>
            <w:rFonts w:ascii="Times New Roman" w:hAnsi="Times New Roman" w:cs="Times New Roman"/>
            <w:sz w:val="24"/>
            <w:szCs w:val="24"/>
          </w:rPr>
          <w:commentReference w:id="330"/>
        </w:r>
        <w:r w:rsidRPr="00994292" w:rsidDel="00A15816">
          <w:rPr>
            <w:rFonts w:ascii="Times New Roman" w:hAnsi="Times New Roman" w:cs="Times New Roman"/>
            <w:color w:val="000000"/>
          </w:rPr>
          <w:delText>.</w:delText>
        </w:r>
      </w:del>
    </w:p>
    <w:sectPr w:rsidR="00BD08FF" w:rsidRPr="00994292" w:rsidSect="00F8494B">
      <w:headerReference w:type="even" r:id="rId10"/>
      <w:headerReference w:type="default" r:id="rId11"/>
      <w:headerReference w:type="first" r:id="rId12"/>
      <w:pgSz w:w="12240" w:h="15840"/>
      <w:pgMar w:top="1440" w:right="1440" w:bottom="1440" w:left="2880" w:header="720" w:footer="720" w:gutter="0"/>
      <w:cols w:space="720"/>
      <w:titlePg/>
      <w:docGrid w:linePitch="360"/>
      <w:sectPrChange w:id="332" w:author="Marshall, Caleb Z" w:date="2018-05-04T00:16:00Z">
        <w:sectPr w:rsidR="00BD08FF" w:rsidRPr="00994292" w:rsidSect="00F8494B">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4-25T11:25:00Z" w:initials="BEM">
    <w:p w14:paraId="4BCBFE29" w14:textId="0C24E296" w:rsidR="00994292" w:rsidRDefault="00994292">
      <w:pPr>
        <w:pStyle w:val="CommentText"/>
      </w:pPr>
      <w:r>
        <w:rPr>
          <w:rStyle w:val="CommentReference"/>
        </w:rPr>
        <w:annotationRef/>
      </w:r>
      <w:r>
        <w:t xml:space="preserve">Haha that’s great. </w:t>
      </w:r>
    </w:p>
  </w:comment>
  <w:comment w:id="1" w:author="Buchanan, Erin M" w:date="2018-04-25T11:27:00Z" w:initials="BEM">
    <w:p w14:paraId="489EB0A8" w14:textId="232E12A1" w:rsidR="00994292" w:rsidRDefault="00994292">
      <w:pPr>
        <w:pStyle w:val="CommentText"/>
      </w:pPr>
      <w:r>
        <w:rPr>
          <w:rStyle w:val="CommentReference"/>
        </w:rPr>
        <w:annotationRef/>
      </w:r>
      <w:r>
        <w:t xml:space="preserve">Cite landaeur </w:t>
      </w:r>
    </w:p>
  </w:comment>
  <w:comment w:id="2" w:author="Marshall, Caleb Z" w:date="2018-05-03T23:40:00Z" w:initials="MCZ">
    <w:p w14:paraId="0DCF635C" w14:textId="3255F969" w:rsidR="001F1970" w:rsidRDefault="001F1970">
      <w:pPr>
        <w:pStyle w:val="CommentText"/>
      </w:pPr>
      <w:r>
        <w:rPr>
          <w:rStyle w:val="CommentReference"/>
        </w:rPr>
        <w:annotationRef/>
      </w:r>
      <w:r>
        <w:t>Cited and added to references.</w:t>
      </w:r>
    </w:p>
  </w:comment>
  <w:comment w:id="3" w:author="Buchanan, Erin M" w:date="2018-04-25T11:26:00Z" w:initials="BEM">
    <w:p w14:paraId="61D925E1" w14:textId="24400F7B" w:rsidR="00994292" w:rsidRDefault="00994292">
      <w:pPr>
        <w:pStyle w:val="CommentText"/>
      </w:pPr>
      <w:r>
        <w:rPr>
          <w:rStyle w:val="CommentReference"/>
        </w:rPr>
        <w:annotationRef/>
      </w:r>
      <w:r>
        <w:t>APA style plz (commas!)</w:t>
      </w:r>
    </w:p>
  </w:comment>
  <w:comment w:id="5" w:author="Buchanan, Erin M" w:date="2018-04-25T11:25:00Z" w:initials="BEM">
    <w:p w14:paraId="3A6B6102" w14:textId="77777777" w:rsidR="00994292" w:rsidRDefault="00994292" w:rsidP="00602B7D">
      <w:pPr>
        <w:pStyle w:val="CommentText"/>
      </w:pPr>
      <w:r>
        <w:rPr>
          <w:rStyle w:val="CommentReference"/>
        </w:rPr>
        <w:annotationRef/>
      </w:r>
      <w:r>
        <w:t xml:space="preserve">Haha that’s great. </w:t>
      </w:r>
    </w:p>
  </w:comment>
  <w:comment w:id="6" w:author="Marshall, Caleb Z" w:date="2018-05-01T09:49:00Z" w:initials="MCZ">
    <w:p w14:paraId="44755D46" w14:textId="2F27AA1A" w:rsidR="00994292" w:rsidRDefault="00994292">
      <w:pPr>
        <w:pStyle w:val="CommentText"/>
      </w:pPr>
      <w:r>
        <w:rPr>
          <w:rStyle w:val="CommentReference"/>
        </w:rPr>
        <w:annotationRef/>
      </w:r>
      <w:r>
        <w:t>Changed the title to reflect current edition’s title.</w:t>
      </w:r>
    </w:p>
  </w:comment>
  <w:comment w:id="7" w:author="Buchanan, Erin M" w:date="2018-04-25T12:12:00Z" w:initials="BEM">
    <w:p w14:paraId="1DA5B6F8" w14:textId="637C68AF" w:rsidR="00994292" w:rsidRDefault="00994292">
      <w:pPr>
        <w:pStyle w:val="CommentText"/>
      </w:pPr>
      <w:r>
        <w:rPr>
          <w:rStyle w:val="CommentReference"/>
        </w:rPr>
        <w:annotationRef/>
      </w:r>
      <w:r>
        <w:t xml:space="preserve">Ok this is a good sentence that highlights what I think you are trying to get at above, think about ways to make that stronger above. </w:t>
      </w:r>
    </w:p>
  </w:comment>
  <w:comment w:id="8" w:author="Buchanan, Erin M" w:date="2018-04-25T12:18:00Z" w:initials="BEM">
    <w:p w14:paraId="4F01F7CA" w14:textId="6DEF15B5" w:rsidR="00994292" w:rsidRDefault="00994292">
      <w:pPr>
        <w:pStyle w:val="CommentText"/>
      </w:pPr>
      <w:r>
        <w:rPr>
          <w:rStyle w:val="CommentReference"/>
        </w:rPr>
        <w:annotationRef/>
      </w:r>
      <w:r>
        <w:t xml:space="preserve">This needs a year </w:t>
      </w:r>
    </w:p>
  </w:comment>
  <w:comment w:id="9" w:author="Marshall, Caleb Z" w:date="2018-05-03T23:42:00Z" w:initials="MCZ">
    <w:p w14:paraId="55289FA7" w14:textId="15F3FB2A" w:rsidR="001F1970" w:rsidRDefault="001F1970">
      <w:pPr>
        <w:pStyle w:val="CommentText"/>
      </w:pPr>
      <w:r>
        <w:rPr>
          <w:rStyle w:val="CommentReference"/>
        </w:rPr>
        <w:annotationRef/>
      </w:r>
      <w:r>
        <w:t>Added year</w:t>
      </w:r>
    </w:p>
  </w:comment>
  <w:comment w:id="10" w:author="Buchanan, Erin M" w:date="2018-04-25T12:18:00Z" w:initials="BEM">
    <w:p w14:paraId="1EE6E19A" w14:textId="040F5611" w:rsidR="00994292" w:rsidRDefault="00994292">
      <w:pPr>
        <w:pStyle w:val="CommentText"/>
      </w:pPr>
      <w:r>
        <w:rPr>
          <w:rStyle w:val="CommentReference"/>
        </w:rPr>
        <w:annotationRef/>
      </w:r>
      <w:r>
        <w:t xml:space="preserve">et al here </w:t>
      </w:r>
    </w:p>
  </w:comment>
  <w:comment w:id="11" w:author="Marshall, Caleb Z" w:date="2018-05-03T23:43:00Z" w:initials="MCZ">
    <w:p w14:paraId="4BF73381" w14:textId="6E1D1B10" w:rsidR="001F1970" w:rsidRDefault="001F1970">
      <w:pPr>
        <w:pStyle w:val="CommentText"/>
      </w:pPr>
      <w:r>
        <w:rPr>
          <w:rStyle w:val="CommentReference"/>
        </w:rPr>
        <w:annotationRef/>
      </w:r>
      <w:r>
        <w:t>added et al.</w:t>
      </w:r>
    </w:p>
  </w:comment>
  <w:comment w:id="12" w:author="Buchanan, Erin M" w:date="2018-04-25T12:19:00Z" w:initials="BEM">
    <w:p w14:paraId="463360B1" w14:textId="39A476E2" w:rsidR="00994292" w:rsidRDefault="00994292">
      <w:pPr>
        <w:pStyle w:val="CommentText"/>
      </w:pPr>
      <w:r>
        <w:rPr>
          <w:rStyle w:val="CommentReference"/>
        </w:rPr>
        <w:annotationRef/>
      </w:r>
      <w:r>
        <w:t xml:space="preserve">you will probably need to explain this more, that’s not something that everyone will be familiar with. </w:t>
      </w:r>
    </w:p>
  </w:comment>
  <w:comment w:id="13" w:author="Marshall, Caleb Z" w:date="2018-05-01T10:26:00Z" w:initials="MCZ">
    <w:p w14:paraId="4DB0AC3F" w14:textId="0394A362" w:rsidR="00994292" w:rsidRDefault="00994292">
      <w:pPr>
        <w:pStyle w:val="CommentText"/>
      </w:pPr>
      <w:r>
        <w:rPr>
          <w:rStyle w:val="CommentReference"/>
        </w:rPr>
        <w:annotationRef/>
      </w:r>
      <w:r>
        <w:t>Explain personality dimensions.</w:t>
      </w:r>
    </w:p>
  </w:comment>
  <w:comment w:id="14" w:author="Buchanan, Erin M" w:date="2018-04-25T12:39:00Z" w:initials="BEM">
    <w:p w14:paraId="6F623C27" w14:textId="61649858" w:rsidR="00994292" w:rsidRDefault="00994292">
      <w:pPr>
        <w:pStyle w:val="CommentText"/>
      </w:pPr>
      <w:r>
        <w:rPr>
          <w:rStyle w:val="CommentReference"/>
        </w:rPr>
        <w:annotationRef/>
      </w:r>
      <w:r>
        <w:t xml:space="preserve">Be sure to et al </w:t>
      </w:r>
    </w:p>
  </w:comment>
  <w:comment w:id="15" w:author="Marshall, Caleb Z" w:date="2018-05-03T23:56:00Z" w:initials="MCZ">
    <w:p w14:paraId="0A19A15B" w14:textId="5467AC78" w:rsidR="006F03F5" w:rsidRDefault="006F03F5">
      <w:pPr>
        <w:pStyle w:val="CommentText"/>
      </w:pPr>
      <w:r>
        <w:rPr>
          <w:rStyle w:val="CommentReference"/>
        </w:rPr>
        <w:annotationRef/>
      </w:r>
      <w:r>
        <w:t>Added et al.</w:t>
      </w:r>
    </w:p>
  </w:comment>
  <w:comment w:id="16" w:author="Buchanan, Erin M" w:date="2018-04-25T12:39:00Z" w:initials="BEM">
    <w:p w14:paraId="67456266" w14:textId="6E9751E8" w:rsidR="00994292" w:rsidRDefault="00994292">
      <w:pPr>
        <w:pStyle w:val="CommentText"/>
      </w:pPr>
      <w:r>
        <w:rPr>
          <w:rStyle w:val="CommentReference"/>
        </w:rPr>
        <w:annotationRef/>
      </w:r>
      <w:r>
        <w:t>I don’t think these should be capped</w:t>
      </w:r>
    </w:p>
  </w:comment>
  <w:comment w:id="17" w:author="Marshall, Caleb Z" w:date="2018-05-03T23:56:00Z" w:initials="MCZ">
    <w:p w14:paraId="2850509C" w14:textId="5F213255" w:rsidR="006F03F5" w:rsidRDefault="006F03F5">
      <w:pPr>
        <w:pStyle w:val="CommentText"/>
      </w:pPr>
      <w:r>
        <w:rPr>
          <w:rStyle w:val="CommentReference"/>
        </w:rPr>
        <w:annotationRef/>
      </w:r>
      <w:r>
        <w:t>Fixed throughout paper</w:t>
      </w:r>
    </w:p>
  </w:comment>
  <w:comment w:id="18" w:author="Fallone, Melissa D" w:date="2017-12-17T17:49:00Z" w:initials="MDF">
    <w:p w14:paraId="1897AC2A" w14:textId="0DB47FE8" w:rsidR="00994292" w:rsidRDefault="00994292">
      <w:pPr>
        <w:pStyle w:val="CommentText"/>
      </w:pPr>
      <w:r>
        <w:rPr>
          <w:rStyle w:val="CommentReference"/>
        </w:rPr>
        <w:annotationRef/>
      </w:r>
      <w:r>
        <w:rPr>
          <w:noProof/>
        </w:rPr>
        <w:t>Should you say responses to a writing prompt?</w:t>
      </w:r>
    </w:p>
  </w:comment>
  <w:comment w:id="19" w:author="Buchanan, Erin M" w:date="2018-04-25T12:40:00Z" w:initials="BEM">
    <w:p w14:paraId="59E380E8" w14:textId="6A66A32F" w:rsidR="00994292" w:rsidRDefault="00994292">
      <w:pPr>
        <w:pStyle w:val="CommentText"/>
      </w:pPr>
      <w:r>
        <w:rPr>
          <w:rStyle w:val="CommentReference"/>
        </w:rPr>
        <w:annotationRef/>
      </w:r>
      <w:r>
        <w:t xml:space="preserve">Yes </w:t>
      </w:r>
    </w:p>
  </w:comment>
  <w:comment w:id="20" w:author="Marshall, Caleb Z" w:date="2018-05-03T23:56:00Z" w:initials="MCZ">
    <w:p w14:paraId="7A70C7EB" w14:textId="006528E1" w:rsidR="006F03F5" w:rsidRDefault="006F03F5">
      <w:pPr>
        <w:pStyle w:val="CommentText"/>
      </w:pPr>
      <w:r>
        <w:rPr>
          <w:rStyle w:val="CommentReference"/>
        </w:rPr>
        <w:annotationRef/>
      </w:r>
      <w:r>
        <w:t>Addressed</w:t>
      </w:r>
    </w:p>
  </w:comment>
  <w:comment w:id="22" w:author="Buchanan, Erin M" w:date="2018-04-25T12:41:00Z" w:initials="BEM">
    <w:p w14:paraId="55453A8D" w14:textId="75CDC44C" w:rsidR="00994292" w:rsidRDefault="00994292">
      <w:pPr>
        <w:pStyle w:val="CommentText"/>
      </w:pPr>
      <w:r>
        <w:rPr>
          <w:rStyle w:val="CommentReference"/>
        </w:rPr>
        <w:annotationRef/>
      </w:r>
      <w:r>
        <w:t>Don’t et al the first time</w:t>
      </w:r>
    </w:p>
  </w:comment>
  <w:comment w:id="23" w:author="Marshall, Caleb Z" w:date="2018-05-03T23:56:00Z" w:initials="MCZ">
    <w:p w14:paraId="43DDFB88" w14:textId="5539164E" w:rsidR="006F03F5" w:rsidRDefault="006F03F5">
      <w:pPr>
        <w:pStyle w:val="CommentText"/>
      </w:pPr>
      <w:r>
        <w:rPr>
          <w:rStyle w:val="CommentReference"/>
        </w:rPr>
        <w:annotationRef/>
      </w:r>
      <w:r>
        <w:t>Fixed</w:t>
      </w:r>
    </w:p>
  </w:comment>
  <w:comment w:id="30" w:author="Buchanan, Erin M" w:date="2018-04-25T12:52:00Z" w:initials="BEM">
    <w:p w14:paraId="25C64644" w14:textId="029D66FF" w:rsidR="00994292" w:rsidRDefault="00994292">
      <w:pPr>
        <w:pStyle w:val="CommentText"/>
      </w:pPr>
      <w:r>
        <w:rPr>
          <w:rStyle w:val="CommentReference"/>
        </w:rPr>
        <w:annotationRef/>
      </w:r>
      <w:r>
        <w:t xml:space="preserve">More detail here exact average age and sd with the percent breakdown for race/ethnicity. </w:t>
      </w:r>
    </w:p>
  </w:comment>
  <w:comment w:id="31" w:author="Marshall, Caleb Z" w:date="2018-05-03T23:56:00Z" w:initials="MCZ">
    <w:p w14:paraId="1794DCAB" w14:textId="39C7FE90" w:rsidR="006F03F5" w:rsidRDefault="006F03F5">
      <w:pPr>
        <w:pStyle w:val="CommentText"/>
      </w:pPr>
      <w:r>
        <w:rPr>
          <w:rStyle w:val="CommentReference"/>
        </w:rPr>
        <w:annotationRef/>
      </w:r>
      <w:r>
        <w:t>Fixed</w:t>
      </w:r>
    </w:p>
  </w:comment>
  <w:comment w:id="32" w:author="Marshall, Caleb Z" w:date="2018-05-03T23:57:00Z" w:initials="MCZ">
    <w:p w14:paraId="487D9AD3" w14:textId="21A8FB74" w:rsidR="006F03F5" w:rsidRDefault="006F03F5">
      <w:pPr>
        <w:pStyle w:val="CommentText"/>
      </w:pPr>
      <w:r>
        <w:rPr>
          <w:rStyle w:val="CommentReference"/>
        </w:rPr>
        <w:annotationRef/>
      </w:r>
      <w:r>
        <w:t>Added the requested info</w:t>
      </w:r>
    </w:p>
  </w:comment>
  <w:comment w:id="36" w:author="Buchanan, Erin M" w:date="2018-04-25T12:53:00Z" w:initials="BEM">
    <w:p w14:paraId="254E7182" w14:textId="6DB5C17A" w:rsidR="00994292" w:rsidRDefault="00994292">
      <w:pPr>
        <w:pStyle w:val="CommentText"/>
      </w:pPr>
      <w:r>
        <w:rPr>
          <w:rStyle w:val="CommentReference"/>
        </w:rPr>
        <w:annotationRef/>
      </w:r>
      <w:r>
        <w:t xml:space="preserve">What all demographic information did you ask? </w:t>
      </w:r>
    </w:p>
  </w:comment>
  <w:comment w:id="37" w:author="Marshall, Caleb Z" w:date="2018-05-03T23:57:00Z" w:initials="MCZ">
    <w:p w14:paraId="6AC353D3" w14:textId="0C860ABD" w:rsidR="006F03F5" w:rsidRDefault="006F03F5">
      <w:pPr>
        <w:pStyle w:val="CommentText"/>
      </w:pPr>
      <w:r>
        <w:rPr>
          <w:rStyle w:val="CommentReference"/>
        </w:rPr>
        <w:annotationRef/>
      </w:r>
      <w:r>
        <w:t>Added in parenthetical</w:t>
      </w:r>
    </w:p>
  </w:comment>
  <w:comment w:id="47" w:author="Buchanan, Erin M" w:date="2018-04-25T13:00:00Z" w:initials="BEM">
    <w:p w14:paraId="69C2DEBA" w14:textId="64E4A014" w:rsidR="00994292" w:rsidRDefault="00994292">
      <w:pPr>
        <w:pStyle w:val="CommentText"/>
      </w:pPr>
      <w:r>
        <w:rPr>
          <w:rStyle w:val="CommentReference"/>
        </w:rPr>
        <w:annotationRef/>
      </w:r>
      <w:r>
        <w:t xml:space="preserve">Did you remove </w:t>
      </w:r>
      <w:r>
        <w:rPr>
          <w:noProof/>
        </w:rPr>
        <w:t>s</w:t>
      </w:r>
      <w:r>
        <w:t>top words that will be important to not</w:t>
      </w:r>
    </w:p>
  </w:comment>
  <w:comment w:id="49" w:author="Marshall, Caleb Z" w:date="2018-05-04T00:03:00Z" w:initials="MCZ">
    <w:p w14:paraId="7EF10B70" w14:textId="348A592A" w:rsidR="00517F77" w:rsidRDefault="00517F77">
      <w:pPr>
        <w:pStyle w:val="CommentText"/>
      </w:pPr>
      <w:r>
        <w:rPr>
          <w:rStyle w:val="CommentReference"/>
        </w:rPr>
        <w:annotationRef/>
      </w:r>
      <w:r>
        <w:t>Do I need this? I haven’t added it to the reference list yet, because I wasn’t sure if it was really necessary…?</w:t>
      </w:r>
    </w:p>
  </w:comment>
  <w:comment w:id="48" w:author="Marshall, Caleb Z" w:date="2018-05-04T00:07:00Z" w:initials="MCZ">
    <w:p w14:paraId="3790C26D" w14:textId="05AB5559" w:rsidR="00A330CC" w:rsidRDefault="00A330CC">
      <w:pPr>
        <w:pStyle w:val="CommentText"/>
      </w:pPr>
      <w:r>
        <w:rPr>
          <w:rStyle w:val="CommentReference"/>
        </w:rPr>
        <w:annotationRef/>
      </w:r>
      <w:r>
        <w:t>Addressed stop words</w:t>
      </w:r>
    </w:p>
  </w:comment>
  <w:comment w:id="52" w:author="Buchanan, Erin M" w:date="2018-04-25T20:35:00Z" w:initials="BEM">
    <w:p w14:paraId="063F51C7" w14:textId="2A712184" w:rsidR="00994292" w:rsidRDefault="00994292">
      <w:pPr>
        <w:pStyle w:val="CommentText"/>
      </w:pPr>
      <w:r>
        <w:rPr>
          <w:rStyle w:val="CommentReference"/>
        </w:rPr>
        <w:annotationRef/>
      </w:r>
      <w:r>
        <w:t xml:space="preserve">Cite tabachnick here </w:t>
      </w:r>
    </w:p>
  </w:comment>
  <w:comment w:id="53" w:author="Buchanan, Erin M" w:date="2018-04-25T20:36:00Z" w:initials="BEM">
    <w:p w14:paraId="5D8A6699" w14:textId="426907FD" w:rsidR="00994292" w:rsidRDefault="00994292">
      <w:pPr>
        <w:pStyle w:val="CommentText"/>
      </w:pPr>
      <w:r>
        <w:rPr>
          <w:rStyle w:val="CommentReference"/>
        </w:rPr>
        <w:annotationRef/>
      </w:r>
      <w:r>
        <w:t>Of what?</w:t>
      </w:r>
    </w:p>
  </w:comment>
  <w:comment w:id="54" w:author="Marshall, Caleb Z" w:date="2018-05-04T00:09:00Z" w:initials="MCZ">
    <w:p w14:paraId="5FEE875C" w14:textId="0D872AE7" w:rsidR="00A330CC" w:rsidRDefault="00A330CC">
      <w:pPr>
        <w:pStyle w:val="CommentText"/>
      </w:pPr>
      <w:r>
        <w:rPr>
          <w:rStyle w:val="CommentReference"/>
        </w:rPr>
        <w:annotationRef/>
      </w:r>
      <w:r>
        <w:t>Added cutoff score</w:t>
      </w:r>
    </w:p>
  </w:comment>
  <w:comment w:id="64" w:author="Buchanan, Erin M" w:date="2018-04-27T10:54:00Z" w:initials="BEM">
    <w:p w14:paraId="18D4D641" w14:textId="6A34E77E" w:rsidR="00994292" w:rsidRDefault="00994292">
      <w:pPr>
        <w:pStyle w:val="CommentText"/>
      </w:pPr>
      <w:r>
        <w:rPr>
          <w:rStyle w:val="CommentReference"/>
        </w:rPr>
        <w:annotationRef/>
      </w:r>
      <w:r>
        <w:t xml:space="preserve">Since cosine can’t go over one I don’t think you should include the leading zeros here for M and SD </w:t>
      </w:r>
    </w:p>
  </w:comment>
  <w:comment w:id="65" w:author="Marshall, Caleb Z" w:date="2018-05-03T23:12:00Z" w:initials="MCZ">
    <w:p w14:paraId="63FE493D" w14:textId="6D52B143" w:rsidR="00994292" w:rsidRDefault="00994292">
      <w:pPr>
        <w:pStyle w:val="CommentText"/>
      </w:pPr>
      <w:r>
        <w:rPr>
          <w:rStyle w:val="CommentReference"/>
        </w:rPr>
        <w:annotationRef/>
      </w:r>
      <w:r>
        <w:t>Fixed!</w:t>
      </w:r>
    </w:p>
  </w:comment>
  <w:comment w:id="66" w:author="Buchanan, Erin M" w:date="2018-04-27T10:55:00Z" w:initials="BEM">
    <w:p w14:paraId="0AB53ECB" w14:textId="7F1CEF02" w:rsidR="00994292" w:rsidRDefault="00994292">
      <w:pPr>
        <w:pStyle w:val="CommentText"/>
      </w:pPr>
      <w:r>
        <w:rPr>
          <w:rStyle w:val="CommentReference"/>
        </w:rPr>
        <w:annotationRef/>
      </w:r>
      <w:r>
        <w:t xml:space="preserve">You can cite lakens 2013 for the type of cohen’s d if you want </w:t>
      </w:r>
    </w:p>
  </w:comment>
  <w:comment w:id="67" w:author="Marshall, Caleb Z" w:date="2018-05-03T23:12:00Z" w:initials="MCZ">
    <w:p w14:paraId="18674616" w14:textId="743E4739" w:rsidR="00994292" w:rsidRDefault="00994292">
      <w:pPr>
        <w:pStyle w:val="CommentText"/>
      </w:pPr>
      <w:r>
        <w:rPr>
          <w:rStyle w:val="CommentReference"/>
        </w:rPr>
        <w:annotationRef/>
      </w:r>
      <w:r>
        <w:t>Cited!</w:t>
      </w:r>
    </w:p>
  </w:comment>
  <w:comment w:id="71" w:author="Buchanan, Erin M" w:date="2018-04-27T10:57:00Z" w:initials="BEM">
    <w:p w14:paraId="57B17BF6" w14:textId="5304AA83" w:rsidR="00994292" w:rsidRDefault="00994292">
      <w:pPr>
        <w:pStyle w:val="CommentText"/>
      </w:pPr>
      <w:r>
        <w:rPr>
          <w:rStyle w:val="CommentReference"/>
        </w:rPr>
        <w:annotationRef/>
      </w:r>
      <w:r>
        <w:t xml:space="preserve">Remember your audience here, so I would expand here what these models are a bit more. </w:t>
      </w:r>
    </w:p>
  </w:comment>
  <w:comment w:id="80" w:author="Buchanan, Erin M" w:date="2018-04-27T10:57:00Z" w:initials="BEM">
    <w:p w14:paraId="173040AD" w14:textId="0CE90988" w:rsidR="00994292" w:rsidRDefault="00994292">
      <w:pPr>
        <w:pStyle w:val="CommentText"/>
      </w:pPr>
      <w:r>
        <w:rPr>
          <w:rStyle w:val="CommentReference"/>
        </w:rPr>
        <w:annotationRef/>
      </w:r>
      <w:r>
        <w:t xml:space="preserve">Cite andy field or gelman here. </w:t>
      </w:r>
    </w:p>
  </w:comment>
  <w:comment w:id="81" w:author="Marshall, Caleb Z" w:date="2018-05-03T23:12:00Z" w:initials="MCZ">
    <w:p w14:paraId="143F5DDB" w14:textId="4CFDBE19" w:rsidR="00994292" w:rsidRDefault="00994292">
      <w:pPr>
        <w:pStyle w:val="CommentText"/>
      </w:pPr>
      <w:r>
        <w:rPr>
          <w:rStyle w:val="CommentReference"/>
        </w:rPr>
        <w:annotationRef/>
      </w:r>
      <w:r>
        <w:t>Cited</w:t>
      </w:r>
    </w:p>
  </w:comment>
  <w:comment w:id="68" w:author="Marshall, Caleb Z" w:date="2018-05-04T00:10:00Z" w:initials="MCZ">
    <w:p w14:paraId="28D9EF12" w14:textId="061934EF" w:rsidR="00A330CC" w:rsidRDefault="00A330CC">
      <w:pPr>
        <w:pStyle w:val="CommentText"/>
      </w:pPr>
      <w:r>
        <w:rPr>
          <w:rStyle w:val="CommentReference"/>
        </w:rPr>
        <w:annotationRef/>
      </w:r>
      <w:r>
        <w:t>Explained MLM a bit wee more</w:t>
      </w:r>
    </w:p>
  </w:comment>
  <w:comment w:id="92" w:author="Marshall, Caleb Z" w:date="2018-05-01T09:57:00Z" w:initials="MCZ">
    <w:p w14:paraId="7689B3CE" w14:textId="43857497" w:rsidR="00994292" w:rsidRDefault="00994292">
      <w:pPr>
        <w:pStyle w:val="CommentText"/>
      </w:pPr>
      <w:r>
        <w:rPr>
          <w:rStyle w:val="CommentReference"/>
        </w:rPr>
        <w:annotationRef/>
      </w:r>
      <w:r>
        <w:t>Needs citation</w:t>
      </w:r>
    </w:p>
  </w:comment>
  <w:comment w:id="94" w:author="Buchanan, Erin M" w:date="2018-04-27T10:58:00Z" w:initials="BEM">
    <w:p w14:paraId="187EB27F" w14:textId="77777777" w:rsidR="00994292" w:rsidRDefault="00994292" w:rsidP="00703F40">
      <w:pPr>
        <w:pStyle w:val="CommentText"/>
      </w:pPr>
      <w:r>
        <w:rPr>
          <w:rStyle w:val="CommentReference"/>
        </w:rPr>
        <w:annotationRef/>
      </w:r>
      <w:r>
        <w:t xml:space="preserve">How did you determine something was significant? Talk here about how these steps work a bit more </w:t>
      </w:r>
    </w:p>
  </w:comment>
  <w:comment w:id="95" w:author="Marshall, Caleb Z" w:date="2018-05-03T23:11:00Z" w:initials="MCZ">
    <w:p w14:paraId="7B5DC27A" w14:textId="6AD19DC3" w:rsidR="00994292" w:rsidRDefault="00994292">
      <w:pPr>
        <w:pStyle w:val="CommentText"/>
      </w:pPr>
      <w:r>
        <w:rPr>
          <w:rStyle w:val="CommentReference"/>
        </w:rPr>
        <w:annotationRef/>
      </w:r>
      <w:r>
        <w:t>Did I answer this well enough talking about Aikake? If not, what could I add to talk more about this.</w:t>
      </w:r>
    </w:p>
  </w:comment>
  <w:comment w:id="96" w:author="Buchanan, Erin M" w:date="2018-04-27T11:16:00Z" w:initials="BEM">
    <w:p w14:paraId="6C70830B" w14:textId="26AC9395" w:rsidR="00994292" w:rsidRDefault="00994292">
      <w:pPr>
        <w:pStyle w:val="CommentText"/>
      </w:pPr>
      <w:r>
        <w:rPr>
          <w:rStyle w:val="CommentReference"/>
        </w:rPr>
        <w:annotationRef/>
      </w:r>
      <w:r>
        <w:t xml:space="preserve">You have these in the table you don’t need them here. </w:t>
      </w:r>
    </w:p>
  </w:comment>
  <w:comment w:id="97" w:author="Marshall, Caleb Z" w:date="2018-05-03T23:12:00Z" w:initials="MCZ">
    <w:p w14:paraId="069E2234" w14:textId="0C639957" w:rsidR="00994292" w:rsidRDefault="00994292">
      <w:pPr>
        <w:pStyle w:val="CommentText"/>
      </w:pPr>
      <w:r>
        <w:rPr>
          <w:rStyle w:val="CommentReference"/>
        </w:rPr>
        <w:annotationRef/>
      </w:r>
      <w:r>
        <w:t>What specifically should I remove from this section? The whole paragraph? I’m game for that!</w:t>
      </w:r>
    </w:p>
  </w:comment>
  <w:comment w:id="137" w:author="Buchanan, Erin M" w:date="2018-05-08T11:35:00Z" w:initials="BEM">
    <w:p w14:paraId="2B5492D3" w14:textId="6691845D" w:rsidR="007D7B3A" w:rsidRDefault="007D7B3A">
      <w:pPr>
        <w:pStyle w:val="CommentText"/>
      </w:pPr>
      <w:r>
        <w:rPr>
          <w:rStyle w:val="CommentReference"/>
        </w:rPr>
        <w:annotationRef/>
      </w:r>
    </w:p>
  </w:comment>
  <w:comment w:id="149" w:author="Buchanan, Erin M" w:date="2018-04-27T11:06:00Z" w:initials="BEM">
    <w:p w14:paraId="4B9DBA8B" w14:textId="30EC5BD3" w:rsidR="00994292" w:rsidRDefault="00994292">
      <w:pPr>
        <w:pStyle w:val="CommentText"/>
      </w:pPr>
      <w:r>
        <w:rPr>
          <w:rStyle w:val="CommentReference"/>
        </w:rPr>
        <w:annotationRef/>
      </w:r>
      <w:r>
        <w:t xml:space="preserve">These look fine but I would suggest going back through the new document and adding/subtracting ones I suggested taking out. Like I know the algebra book is cool to you but the audience here is more likely to care about landauer references over algebra books because it’s specific to LSA. </w:t>
      </w:r>
    </w:p>
  </w:comment>
  <w:comment w:id="158" w:author="Buchanan, Erin M" w:date="2018-04-27T11:07:00Z" w:initials="BEM">
    <w:p w14:paraId="0D76B666" w14:textId="2C9759EE" w:rsidR="00994292" w:rsidRDefault="00994292">
      <w:pPr>
        <w:pStyle w:val="CommentText"/>
      </w:pPr>
      <w:r>
        <w:rPr>
          <w:rStyle w:val="CommentReference"/>
        </w:rPr>
        <w:annotationRef/>
      </w:r>
      <w:r>
        <w:t xml:space="preserve">You need to also cite the original paper landauer and dumais paper. </w:t>
      </w:r>
    </w:p>
  </w:comment>
  <w:comment w:id="183" w:author="Buchanan, Erin M" w:date="2018-04-27T11:03:00Z" w:initials="BEM">
    <w:p w14:paraId="07FB0742" w14:textId="0103583A" w:rsidR="00994292" w:rsidRDefault="00994292">
      <w:pPr>
        <w:pStyle w:val="CommentText"/>
      </w:pPr>
      <w:r>
        <w:rPr>
          <w:rStyle w:val="CommentReference"/>
        </w:rPr>
        <w:annotationRef/>
      </w:r>
      <w:r>
        <w:t xml:space="preserve">Why are these starred? </w:t>
      </w:r>
    </w:p>
  </w:comment>
  <w:comment w:id="184" w:author="Marshall, Caleb Z" w:date="2018-05-03T23:24:00Z" w:initials="MCZ">
    <w:p w14:paraId="66ADD237" w14:textId="361F2BCE" w:rsidR="00994292" w:rsidRDefault="00994292">
      <w:pPr>
        <w:pStyle w:val="CommentText"/>
      </w:pPr>
      <w:r>
        <w:rPr>
          <w:rStyle w:val="CommentReference"/>
        </w:rPr>
        <w:annotationRef/>
      </w:r>
      <w:r>
        <w:t>Removed star. These were copied from a talk handout I used. Just an error that the stars were not removed.</w:t>
      </w:r>
    </w:p>
  </w:comment>
  <w:comment w:id="199" w:author="Buchanan, Erin M" w:date="2018-04-27T11:03:00Z" w:initials="BEM">
    <w:p w14:paraId="785C6A7B" w14:textId="6CDDA6A7" w:rsidR="00994292" w:rsidRDefault="00994292">
      <w:pPr>
        <w:pStyle w:val="CommentText"/>
      </w:pPr>
      <w:r>
        <w:rPr>
          <w:rStyle w:val="CommentReference"/>
        </w:rPr>
        <w:annotationRef/>
      </w:r>
      <w:r>
        <w:t xml:space="preserve">You have room don’t abbreviate </w:t>
      </w:r>
    </w:p>
  </w:comment>
  <w:comment w:id="200" w:author="Marshall, Caleb Z" w:date="2018-05-03T23:24:00Z" w:initials="MCZ">
    <w:p w14:paraId="64E041CB" w14:textId="2D7654A2" w:rsidR="00994292" w:rsidRDefault="00994292">
      <w:pPr>
        <w:pStyle w:val="CommentText"/>
      </w:pPr>
      <w:r>
        <w:rPr>
          <w:rStyle w:val="CommentReference"/>
        </w:rPr>
        <w:annotationRef/>
      </w:r>
      <w:r>
        <w:t>Fixed</w:t>
      </w:r>
    </w:p>
  </w:comment>
  <w:comment w:id="163" w:author="Buchanan, Erin M" w:date="2018-05-08T11:16:00Z" w:initials="BEM">
    <w:p w14:paraId="6B755BFF" w14:textId="77777777" w:rsidR="002256A1" w:rsidRDefault="002256A1">
      <w:pPr>
        <w:pStyle w:val="CommentText"/>
      </w:pPr>
      <w:r>
        <w:rPr>
          <w:rStyle w:val="CommentReference"/>
        </w:rPr>
        <w:annotationRef/>
      </w:r>
      <w:r>
        <w:t xml:space="preserve">Don’t double space tables </w:t>
      </w:r>
    </w:p>
    <w:p w14:paraId="0351D950" w14:textId="77777777" w:rsidR="002256A1" w:rsidRDefault="002256A1">
      <w:pPr>
        <w:pStyle w:val="CommentText"/>
      </w:pPr>
      <w:r>
        <w:t>The top line of the table is in italics</w:t>
      </w:r>
    </w:p>
    <w:p w14:paraId="552AE780" w14:textId="638FCAC8" w:rsidR="002256A1" w:rsidRDefault="002256A1">
      <w:pPr>
        <w:pStyle w:val="CommentText"/>
      </w:pPr>
      <w:r>
        <w:t xml:space="preserve">Pull up an example apa table </w:t>
      </w:r>
    </w:p>
  </w:comment>
  <w:comment w:id="227" w:author="Buchanan, Erin M" w:date="2018-04-27T11:02:00Z" w:initials="BEM">
    <w:p w14:paraId="7C4DC20A" w14:textId="17E9F52B" w:rsidR="00994292" w:rsidRDefault="00994292">
      <w:pPr>
        <w:pStyle w:val="CommentText"/>
      </w:pPr>
      <w:r>
        <w:rPr>
          <w:rStyle w:val="CommentReference"/>
        </w:rPr>
        <w:annotationRef/>
      </w:r>
      <w:r>
        <w:t>Consistently use two decimals here except when p &lt; .001</w:t>
      </w:r>
    </w:p>
  </w:comment>
  <w:comment w:id="304" w:author="Buchanan, Erin M" w:date="2018-04-27T11:05:00Z" w:initials="BEM">
    <w:p w14:paraId="4A318EEE" w14:textId="1D2906E0" w:rsidR="00994292" w:rsidRDefault="00994292">
      <w:pPr>
        <w:pStyle w:val="CommentText"/>
      </w:pPr>
      <w:r>
        <w:rPr>
          <w:rStyle w:val="CommentReference"/>
        </w:rPr>
        <w:annotationRef/>
      </w:r>
      <w:r>
        <w:t xml:space="preserve">In this table I would consistently use three decimals </w:t>
      </w:r>
    </w:p>
  </w:comment>
  <w:comment w:id="305" w:author="Marshall, Caleb Z" w:date="2018-05-03T23:26:00Z" w:initials="MCZ">
    <w:p w14:paraId="49048420" w14:textId="0F893BEE" w:rsidR="0099336C" w:rsidRDefault="0099336C">
      <w:pPr>
        <w:pStyle w:val="CommentText"/>
      </w:pPr>
      <w:r>
        <w:rPr>
          <w:rStyle w:val="CommentReference"/>
        </w:rPr>
        <w:annotationRef/>
      </w:r>
      <w:r>
        <w:t>I am assuming this counts the one’s place as the first decimal? If not, I will come back and correct?</w:t>
      </w:r>
    </w:p>
    <w:p w14:paraId="410FA066" w14:textId="77777777" w:rsidR="0099336C" w:rsidRDefault="0099336C">
      <w:pPr>
        <w:pStyle w:val="CommentText"/>
      </w:pPr>
    </w:p>
    <w:p w14:paraId="1ECCC8E5" w14:textId="33BFC431" w:rsidR="0099336C" w:rsidRDefault="0099336C">
      <w:pPr>
        <w:pStyle w:val="CommentText"/>
      </w:pPr>
      <w:r>
        <w:t>WAIT I’M STUPID NEVERMIND</w:t>
      </w:r>
    </w:p>
    <w:p w14:paraId="4F317556" w14:textId="77777777" w:rsidR="00AA5DFF" w:rsidRDefault="00AA5DFF">
      <w:pPr>
        <w:pStyle w:val="CommentText"/>
      </w:pPr>
    </w:p>
    <w:p w14:paraId="376F3E9B" w14:textId="41C19C65" w:rsidR="00AA5DFF" w:rsidRDefault="00AA5DFF">
      <w:pPr>
        <w:pStyle w:val="CommentText"/>
      </w:pPr>
      <w:r>
        <w:t>FIXED</w:t>
      </w:r>
    </w:p>
  </w:comment>
  <w:comment w:id="328" w:author="Marshall, Caleb Z" w:date="2018-05-04T00:12:00Z" w:initials="MCZ">
    <w:p w14:paraId="41536CD3" w14:textId="79307731" w:rsidR="00A15816" w:rsidRPr="00A15816" w:rsidRDefault="00A15816">
      <w:pPr>
        <w:pStyle w:val="CommentText"/>
      </w:pPr>
      <w:r>
        <w:rPr>
          <w:rStyle w:val="CommentReference"/>
        </w:rPr>
        <w:annotationRef/>
      </w:r>
      <w:r>
        <w:t xml:space="preserve">Added </w:t>
      </w:r>
      <w:r>
        <w:rPr>
          <w:i/>
        </w:rPr>
        <w:t>df</w:t>
      </w:r>
    </w:p>
  </w:comment>
  <w:comment w:id="330" w:author="Buchanan, Erin M" w:date="2018-04-27T11:05:00Z" w:initials="BEM">
    <w:p w14:paraId="212371F4" w14:textId="67D75054" w:rsidR="00994292" w:rsidRDefault="0099429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CBFE29" w15:done="0"/>
  <w15:commentEx w15:paraId="489EB0A8" w15:done="0"/>
  <w15:commentEx w15:paraId="0DCF635C" w15:paraIdParent="489EB0A8" w15:done="0"/>
  <w15:commentEx w15:paraId="61D925E1" w15:done="0"/>
  <w15:commentEx w15:paraId="3A6B6102" w15:done="0"/>
  <w15:commentEx w15:paraId="44755D46" w15:paraIdParent="3A6B6102" w15:done="0"/>
  <w15:commentEx w15:paraId="1DA5B6F8" w15:done="0"/>
  <w15:commentEx w15:paraId="4F01F7CA" w15:done="0"/>
  <w15:commentEx w15:paraId="55289FA7" w15:paraIdParent="4F01F7CA" w15:done="0"/>
  <w15:commentEx w15:paraId="1EE6E19A" w15:done="0"/>
  <w15:commentEx w15:paraId="4BF73381" w15:paraIdParent="1EE6E19A" w15:done="0"/>
  <w15:commentEx w15:paraId="463360B1" w15:done="0"/>
  <w15:commentEx w15:paraId="4DB0AC3F" w15:done="0"/>
  <w15:commentEx w15:paraId="6F623C27" w15:done="0"/>
  <w15:commentEx w15:paraId="0A19A15B" w15:paraIdParent="6F623C27" w15:done="0"/>
  <w15:commentEx w15:paraId="67456266" w15:done="0"/>
  <w15:commentEx w15:paraId="2850509C" w15:paraIdParent="67456266" w15:done="0"/>
  <w15:commentEx w15:paraId="1897AC2A" w15:done="0"/>
  <w15:commentEx w15:paraId="59E380E8" w15:paraIdParent="1897AC2A" w15:done="0"/>
  <w15:commentEx w15:paraId="7A70C7EB" w15:paraIdParent="1897AC2A" w15:done="0"/>
  <w15:commentEx w15:paraId="55453A8D" w15:done="0"/>
  <w15:commentEx w15:paraId="43DDFB88" w15:paraIdParent="55453A8D" w15:done="0"/>
  <w15:commentEx w15:paraId="25C64644" w15:done="0"/>
  <w15:commentEx w15:paraId="1794DCAB" w15:paraIdParent="25C64644" w15:done="0"/>
  <w15:commentEx w15:paraId="487D9AD3" w15:paraIdParent="25C64644" w15:done="0"/>
  <w15:commentEx w15:paraId="254E7182" w15:done="0"/>
  <w15:commentEx w15:paraId="6AC353D3" w15:paraIdParent="254E7182" w15:done="0"/>
  <w15:commentEx w15:paraId="69C2DEBA" w15:done="0"/>
  <w15:commentEx w15:paraId="7EF10B70" w15:done="0"/>
  <w15:commentEx w15:paraId="3790C26D" w15:done="0"/>
  <w15:commentEx w15:paraId="063F51C7" w15:done="0"/>
  <w15:commentEx w15:paraId="5D8A6699" w15:done="0"/>
  <w15:commentEx w15:paraId="5FEE875C" w15:paraIdParent="5D8A6699" w15:done="0"/>
  <w15:commentEx w15:paraId="18D4D641" w15:done="0"/>
  <w15:commentEx w15:paraId="63FE493D" w15:paraIdParent="18D4D641" w15:done="0"/>
  <w15:commentEx w15:paraId="0AB53ECB" w15:done="0"/>
  <w15:commentEx w15:paraId="18674616" w15:paraIdParent="0AB53ECB" w15:done="0"/>
  <w15:commentEx w15:paraId="57B17BF6" w15:done="0"/>
  <w15:commentEx w15:paraId="173040AD" w15:done="0"/>
  <w15:commentEx w15:paraId="143F5DDB" w15:paraIdParent="173040AD" w15:done="0"/>
  <w15:commentEx w15:paraId="28D9EF12" w15:done="0"/>
  <w15:commentEx w15:paraId="7689B3CE" w15:done="0"/>
  <w15:commentEx w15:paraId="187EB27F" w15:done="0"/>
  <w15:commentEx w15:paraId="7B5DC27A" w15:paraIdParent="187EB27F" w15:done="0"/>
  <w15:commentEx w15:paraId="6C70830B" w15:done="0"/>
  <w15:commentEx w15:paraId="069E2234" w15:paraIdParent="6C70830B" w15:done="0"/>
  <w15:commentEx w15:paraId="2B5492D3" w15:done="0"/>
  <w15:commentEx w15:paraId="4B9DBA8B" w15:done="0"/>
  <w15:commentEx w15:paraId="0D76B666" w15:done="0"/>
  <w15:commentEx w15:paraId="07FB0742" w15:done="0"/>
  <w15:commentEx w15:paraId="66ADD237" w15:paraIdParent="07FB0742" w15:done="0"/>
  <w15:commentEx w15:paraId="785C6A7B" w15:done="0"/>
  <w15:commentEx w15:paraId="64E041CB" w15:paraIdParent="785C6A7B" w15:done="0"/>
  <w15:commentEx w15:paraId="552AE780" w15:done="0"/>
  <w15:commentEx w15:paraId="7C4DC20A" w15:done="0"/>
  <w15:commentEx w15:paraId="4A318EEE" w15:done="0"/>
  <w15:commentEx w15:paraId="376F3E9B" w15:paraIdParent="4A318EEE" w15:done="0"/>
  <w15:commentEx w15:paraId="41536CD3" w15:done="0"/>
  <w15:commentEx w15:paraId="212371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CBFE29" w16cid:durableId="1E8AE420"/>
  <w16cid:commentId w16cid:paraId="489EB0A8" w16cid:durableId="1E8AE486"/>
  <w16cid:commentId w16cid:paraId="0DCF635C" w16cid:durableId="1E9C0231"/>
  <w16cid:commentId w16cid:paraId="61D925E1" w16cid:durableId="1E8AE478"/>
  <w16cid:commentId w16cid:paraId="3A6B6102" w16cid:durableId="1E9C0233"/>
  <w16cid:commentId w16cid:paraId="44755D46" w16cid:durableId="1E9C0234"/>
  <w16cid:commentId w16cid:paraId="1DA5B6F8" w16cid:durableId="1E8AEF2E"/>
  <w16cid:commentId w16cid:paraId="4F01F7CA" w16cid:durableId="1E8AF07A"/>
  <w16cid:commentId w16cid:paraId="55289FA7" w16cid:durableId="1E9C0237"/>
  <w16cid:commentId w16cid:paraId="1EE6E19A" w16cid:durableId="1E8AF092"/>
  <w16cid:commentId w16cid:paraId="4BF73381" w16cid:durableId="1E9C0239"/>
  <w16cid:commentId w16cid:paraId="463360B1" w16cid:durableId="1E8AF0E9"/>
  <w16cid:commentId w16cid:paraId="4DB0AC3F" w16cid:durableId="1E9C023B"/>
  <w16cid:commentId w16cid:paraId="6F623C27" w16cid:durableId="1E8AF57E"/>
  <w16cid:commentId w16cid:paraId="0A19A15B" w16cid:durableId="1E9C023D"/>
  <w16cid:commentId w16cid:paraId="1897AC2A" w16cid:durableId="1DE12C8F"/>
  <w16cid:commentId w16cid:paraId="59E380E8" w16cid:durableId="1E8AF5CE"/>
  <w16cid:commentId w16cid:paraId="7A70C7EB" w16cid:durableId="1E9C0240"/>
  <w16cid:commentId w16cid:paraId="55453A8D" w16cid:durableId="1E8AF5F2"/>
  <w16cid:commentId w16cid:paraId="43DDFB88" w16cid:durableId="1E9C0242"/>
  <w16cid:commentId w16cid:paraId="25C64644" w16cid:durableId="1E8AF87D"/>
  <w16cid:commentId w16cid:paraId="1794DCAB" w16cid:durableId="1E9C0244"/>
  <w16cid:commentId w16cid:paraId="487D9AD3" w16cid:durableId="1E9C0245"/>
  <w16cid:commentId w16cid:paraId="254E7182" w16cid:durableId="1E8AF8E4"/>
  <w16cid:commentId w16cid:paraId="6AC353D3" w16cid:durableId="1E9C0247"/>
  <w16cid:commentId w16cid:paraId="69C2DEBA" w16cid:durableId="1E8AFA86"/>
  <w16cid:commentId w16cid:paraId="7EF10B70" w16cid:durableId="1E9C0249"/>
  <w16cid:commentId w16cid:paraId="3790C26D" w16cid:durableId="1E9C024A"/>
  <w16cid:commentId w16cid:paraId="063F51C7" w16cid:durableId="1E8B650B"/>
  <w16cid:commentId w16cid:paraId="5D8A6699" w16cid:durableId="1E8B656A"/>
  <w16cid:commentId w16cid:paraId="5FEE875C" w16cid:durableId="1E9C024D"/>
  <w16cid:commentId w16cid:paraId="18D4D641" w16cid:durableId="1E8D7FCF"/>
  <w16cid:commentId w16cid:paraId="63FE493D" w16cid:durableId="1E9C024F"/>
  <w16cid:commentId w16cid:paraId="0AB53ECB" w16cid:durableId="1E8D8025"/>
  <w16cid:commentId w16cid:paraId="18674616" w16cid:durableId="1E9C0251"/>
  <w16cid:commentId w16cid:paraId="57B17BF6" w16cid:durableId="1E8D80A8"/>
  <w16cid:commentId w16cid:paraId="173040AD" w16cid:durableId="1E8D808C"/>
  <w16cid:commentId w16cid:paraId="143F5DDB" w16cid:durableId="1E9C0254"/>
  <w16cid:commentId w16cid:paraId="28D9EF12" w16cid:durableId="1E9C0255"/>
  <w16cid:commentId w16cid:paraId="7689B3CE" w16cid:durableId="1E9C0256"/>
  <w16cid:commentId w16cid:paraId="187EB27F" w16cid:durableId="1E9C0257"/>
  <w16cid:commentId w16cid:paraId="7B5DC27A" w16cid:durableId="1E9C0258"/>
  <w16cid:commentId w16cid:paraId="6C70830B" w16cid:durableId="1E8D84F1"/>
  <w16cid:commentId w16cid:paraId="069E2234" w16cid:durableId="1E9C025A"/>
  <w16cid:commentId w16cid:paraId="2B5492D3" w16cid:durableId="1E9C09E4"/>
  <w16cid:commentId w16cid:paraId="4B9DBA8B" w16cid:durableId="1E8D82C7"/>
  <w16cid:commentId w16cid:paraId="0D76B666" w16cid:durableId="1E8D830B"/>
  <w16cid:commentId w16cid:paraId="07FB0742" w16cid:durableId="1E8D8211"/>
  <w16cid:commentId w16cid:paraId="66ADD237" w16cid:durableId="1E9C025E"/>
  <w16cid:commentId w16cid:paraId="785C6A7B" w16cid:durableId="1E8D8219"/>
  <w16cid:commentId w16cid:paraId="64E041CB" w16cid:durableId="1E9C0260"/>
  <w16cid:commentId w16cid:paraId="552AE780" w16cid:durableId="1E9C0574"/>
  <w16cid:commentId w16cid:paraId="7C4DC20A" w16cid:durableId="1E8D81B2"/>
  <w16cid:commentId w16cid:paraId="4A318EEE" w16cid:durableId="1E8D8284"/>
  <w16cid:commentId w16cid:paraId="376F3E9B" w16cid:durableId="1E9C0263"/>
  <w16cid:commentId w16cid:paraId="41536CD3" w16cid:durableId="1E9C0264"/>
  <w16cid:commentId w16cid:paraId="212371F4" w16cid:durableId="1E8D8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26148" w14:textId="77777777" w:rsidR="00D81177" w:rsidRDefault="00D81177" w:rsidP="00051DE0">
      <w:r>
        <w:separator/>
      </w:r>
    </w:p>
  </w:endnote>
  <w:endnote w:type="continuationSeparator" w:id="0">
    <w:p w14:paraId="3CB15075" w14:textId="77777777" w:rsidR="00D81177" w:rsidRDefault="00D81177"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DCF85" w14:textId="77777777" w:rsidR="00D81177" w:rsidRDefault="00D81177" w:rsidP="00051DE0">
      <w:r>
        <w:separator/>
      </w:r>
    </w:p>
  </w:footnote>
  <w:footnote w:type="continuationSeparator" w:id="0">
    <w:p w14:paraId="6D962AB6" w14:textId="77777777" w:rsidR="00D81177" w:rsidRDefault="00D81177"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636D56">
      <w:rPr>
        <w:rStyle w:val="PageNumber"/>
        <w:rFonts w:ascii="Times New Roman" w:hAnsi="Times New Roman" w:cs="Times New Roman"/>
        <w:noProof/>
      </w:rPr>
      <w:t>17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2E086C">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F8494B">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rson w15:author="Fallone, Melissa D">
    <w15:presenceInfo w15:providerId="None" w15:userId="Fallone, Melissa 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2390"/>
    <w:rsid w:val="000A3DDA"/>
    <w:rsid w:val="000A43F6"/>
    <w:rsid w:val="000B74AB"/>
    <w:rsid w:val="000C1A09"/>
    <w:rsid w:val="000C2C4B"/>
    <w:rsid w:val="000D2E54"/>
    <w:rsid w:val="000E1093"/>
    <w:rsid w:val="000E5BB2"/>
    <w:rsid w:val="000E6B4D"/>
    <w:rsid w:val="000E6B6F"/>
    <w:rsid w:val="000F0743"/>
    <w:rsid w:val="000F5FA5"/>
    <w:rsid w:val="00101D4D"/>
    <w:rsid w:val="001047C1"/>
    <w:rsid w:val="00105845"/>
    <w:rsid w:val="0010685E"/>
    <w:rsid w:val="00107BA6"/>
    <w:rsid w:val="00110765"/>
    <w:rsid w:val="00111C30"/>
    <w:rsid w:val="00114E07"/>
    <w:rsid w:val="001202E1"/>
    <w:rsid w:val="00124287"/>
    <w:rsid w:val="00133368"/>
    <w:rsid w:val="00133A08"/>
    <w:rsid w:val="001349DF"/>
    <w:rsid w:val="00141768"/>
    <w:rsid w:val="00144280"/>
    <w:rsid w:val="00152029"/>
    <w:rsid w:val="001544D4"/>
    <w:rsid w:val="00160702"/>
    <w:rsid w:val="00165385"/>
    <w:rsid w:val="00166677"/>
    <w:rsid w:val="00167FAE"/>
    <w:rsid w:val="00170357"/>
    <w:rsid w:val="00197DED"/>
    <w:rsid w:val="001A5567"/>
    <w:rsid w:val="001A71A1"/>
    <w:rsid w:val="001B0C95"/>
    <w:rsid w:val="001B1067"/>
    <w:rsid w:val="001D0A1B"/>
    <w:rsid w:val="001D21FA"/>
    <w:rsid w:val="001D4F00"/>
    <w:rsid w:val="001D630D"/>
    <w:rsid w:val="001D74DB"/>
    <w:rsid w:val="001E7DED"/>
    <w:rsid w:val="001E7FD2"/>
    <w:rsid w:val="001F14F5"/>
    <w:rsid w:val="001F15EE"/>
    <w:rsid w:val="001F1970"/>
    <w:rsid w:val="001F42CB"/>
    <w:rsid w:val="0020576E"/>
    <w:rsid w:val="002123B5"/>
    <w:rsid w:val="0021322B"/>
    <w:rsid w:val="00216E07"/>
    <w:rsid w:val="002256A1"/>
    <w:rsid w:val="00225964"/>
    <w:rsid w:val="0022635E"/>
    <w:rsid w:val="002325D2"/>
    <w:rsid w:val="00241156"/>
    <w:rsid w:val="0024507B"/>
    <w:rsid w:val="00255C4D"/>
    <w:rsid w:val="00261D93"/>
    <w:rsid w:val="0029242A"/>
    <w:rsid w:val="002925F0"/>
    <w:rsid w:val="00293D06"/>
    <w:rsid w:val="00296B55"/>
    <w:rsid w:val="00296E66"/>
    <w:rsid w:val="002A13C2"/>
    <w:rsid w:val="002B139D"/>
    <w:rsid w:val="002B3BC9"/>
    <w:rsid w:val="002C5429"/>
    <w:rsid w:val="002D4EFC"/>
    <w:rsid w:val="002E086C"/>
    <w:rsid w:val="002E0EF1"/>
    <w:rsid w:val="002E1D39"/>
    <w:rsid w:val="002F231E"/>
    <w:rsid w:val="002F322E"/>
    <w:rsid w:val="002F642F"/>
    <w:rsid w:val="002F71CC"/>
    <w:rsid w:val="002F7D7E"/>
    <w:rsid w:val="00305FC6"/>
    <w:rsid w:val="00307B88"/>
    <w:rsid w:val="00313AD5"/>
    <w:rsid w:val="00316A67"/>
    <w:rsid w:val="003248B5"/>
    <w:rsid w:val="00330651"/>
    <w:rsid w:val="00340380"/>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3EC7"/>
    <w:rsid w:val="003F5771"/>
    <w:rsid w:val="004126B5"/>
    <w:rsid w:val="004165F9"/>
    <w:rsid w:val="00420F3E"/>
    <w:rsid w:val="00423A02"/>
    <w:rsid w:val="004242FA"/>
    <w:rsid w:val="004246DD"/>
    <w:rsid w:val="00427145"/>
    <w:rsid w:val="00427329"/>
    <w:rsid w:val="004309C7"/>
    <w:rsid w:val="00431AA1"/>
    <w:rsid w:val="004352AB"/>
    <w:rsid w:val="004415E1"/>
    <w:rsid w:val="00444D78"/>
    <w:rsid w:val="0044712B"/>
    <w:rsid w:val="00453CBD"/>
    <w:rsid w:val="00454054"/>
    <w:rsid w:val="0046492E"/>
    <w:rsid w:val="00471E6C"/>
    <w:rsid w:val="00473E26"/>
    <w:rsid w:val="00476411"/>
    <w:rsid w:val="00476450"/>
    <w:rsid w:val="00480D61"/>
    <w:rsid w:val="0048256B"/>
    <w:rsid w:val="00482DA9"/>
    <w:rsid w:val="00482EB0"/>
    <w:rsid w:val="00483A60"/>
    <w:rsid w:val="004858A6"/>
    <w:rsid w:val="00486640"/>
    <w:rsid w:val="00487AB2"/>
    <w:rsid w:val="00494028"/>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33C3"/>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C10C3"/>
    <w:rsid w:val="006C131F"/>
    <w:rsid w:val="006D1626"/>
    <w:rsid w:val="006E37E5"/>
    <w:rsid w:val="006E78AD"/>
    <w:rsid w:val="006F03F5"/>
    <w:rsid w:val="006F1807"/>
    <w:rsid w:val="0070097E"/>
    <w:rsid w:val="007011D9"/>
    <w:rsid w:val="007029FF"/>
    <w:rsid w:val="00703F40"/>
    <w:rsid w:val="00704D89"/>
    <w:rsid w:val="00705F28"/>
    <w:rsid w:val="007104C7"/>
    <w:rsid w:val="00712993"/>
    <w:rsid w:val="0071728B"/>
    <w:rsid w:val="007219D2"/>
    <w:rsid w:val="00725DFA"/>
    <w:rsid w:val="0074147E"/>
    <w:rsid w:val="007455C1"/>
    <w:rsid w:val="0076432E"/>
    <w:rsid w:val="00766D9D"/>
    <w:rsid w:val="00776C39"/>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10E4"/>
    <w:rsid w:val="007D4517"/>
    <w:rsid w:val="007D719C"/>
    <w:rsid w:val="007D7B3A"/>
    <w:rsid w:val="007E76EF"/>
    <w:rsid w:val="007F3793"/>
    <w:rsid w:val="007F3CEF"/>
    <w:rsid w:val="007F3D5D"/>
    <w:rsid w:val="007F4A33"/>
    <w:rsid w:val="00805258"/>
    <w:rsid w:val="00807549"/>
    <w:rsid w:val="00820400"/>
    <w:rsid w:val="00825939"/>
    <w:rsid w:val="00825C6A"/>
    <w:rsid w:val="00827553"/>
    <w:rsid w:val="008345BF"/>
    <w:rsid w:val="00834CD1"/>
    <w:rsid w:val="00835539"/>
    <w:rsid w:val="0085016E"/>
    <w:rsid w:val="00856087"/>
    <w:rsid w:val="008711E9"/>
    <w:rsid w:val="00876CE9"/>
    <w:rsid w:val="00883118"/>
    <w:rsid w:val="00895067"/>
    <w:rsid w:val="008A249C"/>
    <w:rsid w:val="008B1686"/>
    <w:rsid w:val="008B6430"/>
    <w:rsid w:val="008C05D6"/>
    <w:rsid w:val="008C132F"/>
    <w:rsid w:val="008C7FE0"/>
    <w:rsid w:val="008E0194"/>
    <w:rsid w:val="008E363E"/>
    <w:rsid w:val="008E6EA3"/>
    <w:rsid w:val="008F6334"/>
    <w:rsid w:val="00900A0E"/>
    <w:rsid w:val="00904999"/>
    <w:rsid w:val="00904A50"/>
    <w:rsid w:val="00910B5B"/>
    <w:rsid w:val="00913051"/>
    <w:rsid w:val="00914510"/>
    <w:rsid w:val="00914CED"/>
    <w:rsid w:val="0092242D"/>
    <w:rsid w:val="009275B6"/>
    <w:rsid w:val="009372D8"/>
    <w:rsid w:val="00945D27"/>
    <w:rsid w:val="009466B6"/>
    <w:rsid w:val="00947397"/>
    <w:rsid w:val="00951F87"/>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51BD1"/>
    <w:rsid w:val="00A54062"/>
    <w:rsid w:val="00A56255"/>
    <w:rsid w:val="00A6058D"/>
    <w:rsid w:val="00A645A6"/>
    <w:rsid w:val="00A64870"/>
    <w:rsid w:val="00A66E31"/>
    <w:rsid w:val="00A772A6"/>
    <w:rsid w:val="00A80DB4"/>
    <w:rsid w:val="00A821CC"/>
    <w:rsid w:val="00A97270"/>
    <w:rsid w:val="00AA5DFF"/>
    <w:rsid w:val="00AB430E"/>
    <w:rsid w:val="00AC1F6E"/>
    <w:rsid w:val="00AD007C"/>
    <w:rsid w:val="00AD1DD9"/>
    <w:rsid w:val="00AD3E84"/>
    <w:rsid w:val="00AE233B"/>
    <w:rsid w:val="00AE3805"/>
    <w:rsid w:val="00AF157B"/>
    <w:rsid w:val="00AF4389"/>
    <w:rsid w:val="00B00C5D"/>
    <w:rsid w:val="00B12249"/>
    <w:rsid w:val="00B1443D"/>
    <w:rsid w:val="00B20242"/>
    <w:rsid w:val="00B20B29"/>
    <w:rsid w:val="00B213B1"/>
    <w:rsid w:val="00B32E7B"/>
    <w:rsid w:val="00B33057"/>
    <w:rsid w:val="00B33CE8"/>
    <w:rsid w:val="00B349AF"/>
    <w:rsid w:val="00B41023"/>
    <w:rsid w:val="00B4116D"/>
    <w:rsid w:val="00B415BF"/>
    <w:rsid w:val="00B41D39"/>
    <w:rsid w:val="00B43E8A"/>
    <w:rsid w:val="00B5787A"/>
    <w:rsid w:val="00B60167"/>
    <w:rsid w:val="00B625FB"/>
    <w:rsid w:val="00B667F0"/>
    <w:rsid w:val="00B752C2"/>
    <w:rsid w:val="00B82C5C"/>
    <w:rsid w:val="00B8316A"/>
    <w:rsid w:val="00B8770F"/>
    <w:rsid w:val="00BA5700"/>
    <w:rsid w:val="00BA661D"/>
    <w:rsid w:val="00BB05CF"/>
    <w:rsid w:val="00BC056B"/>
    <w:rsid w:val="00BC2C59"/>
    <w:rsid w:val="00BD0485"/>
    <w:rsid w:val="00BD08FF"/>
    <w:rsid w:val="00BD3637"/>
    <w:rsid w:val="00BE1D4C"/>
    <w:rsid w:val="00BE29EC"/>
    <w:rsid w:val="00BE3151"/>
    <w:rsid w:val="00BE7DE2"/>
    <w:rsid w:val="00BF346E"/>
    <w:rsid w:val="00BF4EDB"/>
    <w:rsid w:val="00C01AE5"/>
    <w:rsid w:val="00C05370"/>
    <w:rsid w:val="00C1092A"/>
    <w:rsid w:val="00C2000D"/>
    <w:rsid w:val="00C30D47"/>
    <w:rsid w:val="00C31F69"/>
    <w:rsid w:val="00C41234"/>
    <w:rsid w:val="00C41E3C"/>
    <w:rsid w:val="00C47395"/>
    <w:rsid w:val="00C525A2"/>
    <w:rsid w:val="00C7557A"/>
    <w:rsid w:val="00C90863"/>
    <w:rsid w:val="00C92CDC"/>
    <w:rsid w:val="00C9697A"/>
    <w:rsid w:val="00CA310F"/>
    <w:rsid w:val="00CA378A"/>
    <w:rsid w:val="00CA7ED4"/>
    <w:rsid w:val="00CB32F6"/>
    <w:rsid w:val="00CC3265"/>
    <w:rsid w:val="00CC72B0"/>
    <w:rsid w:val="00CD0277"/>
    <w:rsid w:val="00CE04D7"/>
    <w:rsid w:val="00CE237A"/>
    <w:rsid w:val="00CE43A4"/>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7AE4"/>
    <w:rsid w:val="00D57D59"/>
    <w:rsid w:val="00D7057F"/>
    <w:rsid w:val="00D805C7"/>
    <w:rsid w:val="00D81177"/>
    <w:rsid w:val="00D81B25"/>
    <w:rsid w:val="00D940FC"/>
    <w:rsid w:val="00DA241F"/>
    <w:rsid w:val="00DA4F8B"/>
    <w:rsid w:val="00DB0EDC"/>
    <w:rsid w:val="00DB419C"/>
    <w:rsid w:val="00DC0B46"/>
    <w:rsid w:val="00DC0B92"/>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677E"/>
    <w:rsid w:val="00E94244"/>
    <w:rsid w:val="00E97944"/>
    <w:rsid w:val="00EB0B87"/>
    <w:rsid w:val="00EB1DDA"/>
    <w:rsid w:val="00EB4131"/>
    <w:rsid w:val="00EC0532"/>
    <w:rsid w:val="00EC4F9A"/>
    <w:rsid w:val="00EC59DD"/>
    <w:rsid w:val="00ED00EB"/>
    <w:rsid w:val="00ED11FB"/>
    <w:rsid w:val="00EE0931"/>
    <w:rsid w:val="00EE1C8F"/>
    <w:rsid w:val="00EE3980"/>
    <w:rsid w:val="00F04201"/>
    <w:rsid w:val="00F04358"/>
    <w:rsid w:val="00F059D5"/>
    <w:rsid w:val="00F07AC0"/>
    <w:rsid w:val="00F11B55"/>
    <w:rsid w:val="00F157C7"/>
    <w:rsid w:val="00F178A5"/>
    <w:rsid w:val="00F22B5B"/>
    <w:rsid w:val="00F2379E"/>
    <w:rsid w:val="00F23C58"/>
    <w:rsid w:val="00F27000"/>
    <w:rsid w:val="00F345BA"/>
    <w:rsid w:val="00F349EC"/>
    <w:rsid w:val="00F406F1"/>
    <w:rsid w:val="00F46D44"/>
    <w:rsid w:val="00F50871"/>
    <w:rsid w:val="00F528A4"/>
    <w:rsid w:val="00F637BC"/>
    <w:rsid w:val="00F66B7F"/>
    <w:rsid w:val="00F66EE7"/>
    <w:rsid w:val="00F75729"/>
    <w:rsid w:val="00F77BEA"/>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0AD685-69E5-C641-8B11-D228F1BF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20</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85</cp:revision>
  <dcterms:created xsi:type="dcterms:W3CDTF">2018-04-16T05:26:00Z</dcterms:created>
  <dcterms:modified xsi:type="dcterms:W3CDTF">2018-05-08T15:38:00Z</dcterms:modified>
</cp:coreProperties>
</file>