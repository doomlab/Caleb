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Default="00051DE0" w:rsidP="00051DE0">
      <w:pPr>
        <w:spacing w:line="480" w:lineRule="auto"/>
        <w:rPr>
          <w:rFonts w:ascii="Times" w:hAnsi="Times"/>
        </w:rPr>
      </w:pPr>
      <w:bookmarkStart w:id="0" w:name="_GoBack"/>
      <w:bookmarkEnd w:id="0"/>
    </w:p>
    <w:p w14:paraId="52A96F40" w14:textId="77777777" w:rsidR="00051DE0" w:rsidRDefault="00051DE0" w:rsidP="00051DE0">
      <w:pPr>
        <w:spacing w:line="480" w:lineRule="auto"/>
        <w:rPr>
          <w:rFonts w:ascii="Times" w:hAnsi="Times"/>
        </w:rPr>
      </w:pPr>
    </w:p>
    <w:p w14:paraId="491DC237" w14:textId="77777777" w:rsidR="00051DE0" w:rsidRDefault="00051DE0" w:rsidP="00051DE0">
      <w:pPr>
        <w:spacing w:line="480" w:lineRule="auto"/>
        <w:rPr>
          <w:rFonts w:ascii="Times" w:hAnsi="Times"/>
        </w:rPr>
      </w:pPr>
    </w:p>
    <w:p w14:paraId="15B09B43" w14:textId="77777777" w:rsidR="00051DE0" w:rsidRDefault="00051DE0" w:rsidP="00051DE0">
      <w:pPr>
        <w:spacing w:line="480" w:lineRule="auto"/>
        <w:rPr>
          <w:rFonts w:ascii="Times" w:hAnsi="Times"/>
        </w:rPr>
      </w:pPr>
    </w:p>
    <w:p w14:paraId="334126AB" w14:textId="77777777" w:rsidR="00051DE0" w:rsidRDefault="00051DE0" w:rsidP="00051DE0">
      <w:pPr>
        <w:spacing w:line="480" w:lineRule="auto"/>
        <w:rPr>
          <w:rFonts w:ascii="Times" w:hAnsi="Times"/>
        </w:rPr>
      </w:pPr>
    </w:p>
    <w:p w14:paraId="657532FA" w14:textId="77777777" w:rsidR="00051DE0" w:rsidRDefault="00051DE0" w:rsidP="00051DE0">
      <w:pPr>
        <w:spacing w:line="480" w:lineRule="auto"/>
        <w:rPr>
          <w:rFonts w:ascii="Times" w:hAnsi="Times"/>
        </w:rPr>
      </w:pPr>
    </w:p>
    <w:p w14:paraId="5C319E40" w14:textId="77777777" w:rsidR="00051DE0" w:rsidRDefault="00051DE0" w:rsidP="00051DE0">
      <w:pPr>
        <w:spacing w:line="480" w:lineRule="auto"/>
        <w:rPr>
          <w:rFonts w:ascii="Times" w:hAnsi="Times"/>
        </w:rPr>
      </w:pPr>
    </w:p>
    <w:p w14:paraId="7690D9A2" w14:textId="77777777" w:rsidR="00051DE0" w:rsidRDefault="00051DE0" w:rsidP="00051DE0">
      <w:pPr>
        <w:spacing w:line="480" w:lineRule="auto"/>
        <w:rPr>
          <w:rFonts w:ascii="Times" w:hAnsi="Times"/>
        </w:rPr>
      </w:pPr>
    </w:p>
    <w:p w14:paraId="2DFA1AA2" w14:textId="77777777" w:rsidR="00051DE0" w:rsidRDefault="00051DE0" w:rsidP="00051DE0">
      <w:pPr>
        <w:spacing w:line="480" w:lineRule="auto"/>
        <w:rPr>
          <w:rFonts w:ascii="Times" w:hAnsi="Times"/>
        </w:rPr>
      </w:pPr>
    </w:p>
    <w:p w14:paraId="3BD08F2B" w14:textId="77777777" w:rsidR="00051DE0" w:rsidRDefault="00051DE0" w:rsidP="00051DE0">
      <w:pPr>
        <w:spacing w:line="480" w:lineRule="auto"/>
        <w:jc w:val="center"/>
        <w:rPr>
          <w:rFonts w:ascii="Times" w:hAnsi="Times"/>
        </w:rPr>
      </w:pPr>
      <w:r>
        <w:rPr>
          <w:rFonts w:ascii="Times" w:hAnsi="Times"/>
        </w:rPr>
        <w:t>The Effect of Personality on Romantic Preference: A Computational Linguistic Approach</w:t>
      </w:r>
    </w:p>
    <w:p w14:paraId="6DCA1B3B" w14:textId="4EC60BF1" w:rsidR="00051DE0" w:rsidRDefault="00051DE0" w:rsidP="00051DE0">
      <w:pPr>
        <w:spacing w:line="480" w:lineRule="auto"/>
        <w:jc w:val="center"/>
        <w:rPr>
          <w:rFonts w:ascii="Times" w:hAnsi="Times"/>
        </w:rPr>
      </w:pPr>
      <w:r>
        <w:rPr>
          <w:rFonts w:ascii="Times" w:hAnsi="Times"/>
        </w:rPr>
        <w:t xml:space="preserve">Caleb Marshall, Dr. Erin Buchanan, Dr. Melissa </w:t>
      </w:r>
      <w:proofErr w:type="spellStart"/>
      <w:r>
        <w:rPr>
          <w:rFonts w:ascii="Times" w:hAnsi="Times"/>
        </w:rPr>
        <w:t>Fallone</w:t>
      </w:r>
      <w:proofErr w:type="spellEnd"/>
    </w:p>
    <w:p w14:paraId="5E889EA2" w14:textId="77777777" w:rsidR="00051DE0" w:rsidRDefault="00051DE0" w:rsidP="00051DE0">
      <w:pPr>
        <w:spacing w:line="480" w:lineRule="auto"/>
        <w:jc w:val="center"/>
        <w:rPr>
          <w:rFonts w:ascii="Times" w:hAnsi="Times"/>
        </w:rPr>
      </w:pPr>
      <w:r>
        <w:rPr>
          <w:rFonts w:ascii="Times" w:hAnsi="Times"/>
        </w:rPr>
        <w:t>Missouri State University</w:t>
      </w:r>
      <w:r>
        <w:rPr>
          <w:rFonts w:ascii="Times" w:hAnsi="Times"/>
        </w:rPr>
        <w:br w:type="page"/>
      </w:r>
      <w:r>
        <w:rPr>
          <w:rFonts w:ascii="Times" w:hAnsi="Times"/>
        </w:rPr>
        <w:lastRenderedPageBreak/>
        <w:t>Abstract</w:t>
      </w:r>
    </w:p>
    <w:p w14:paraId="15C1CAF7" w14:textId="5E1D35C2" w:rsidR="00051DE0" w:rsidRDefault="005E127E" w:rsidP="00051DE0">
      <w:pPr>
        <w:spacing w:line="480" w:lineRule="auto"/>
        <w:rPr>
          <w:rFonts w:ascii="Times" w:hAnsi="Times"/>
        </w:rPr>
      </w:pPr>
      <w:r>
        <w:rPr>
          <w:rFonts w:ascii="Times" w:hAnsi="Times"/>
        </w:rPr>
        <w:t xml:space="preserve">This study utilized Latent Semantic Analysis, </w:t>
      </w:r>
      <w:del w:id="1" w:author="Marshall, Caleb Z" w:date="2018-03-02T14:29:00Z">
        <w:r w:rsidDel="00EE1C8F">
          <w:rPr>
            <w:rFonts w:ascii="Times" w:hAnsi="Times"/>
          </w:rPr>
          <w:delText xml:space="preserve">a computational linguistic method, </w:delText>
        </w:r>
      </w:del>
      <w:r>
        <w:rPr>
          <w:rFonts w:ascii="Times" w:hAnsi="Times"/>
        </w:rPr>
        <w:t>to evaluate the relationship</w:t>
      </w:r>
      <w:r w:rsidR="0021322B">
        <w:rPr>
          <w:rFonts w:ascii="Times" w:hAnsi="Times"/>
        </w:rPr>
        <w:t xml:space="preserve"> between personalit</w:t>
      </w:r>
      <w:ins w:id="2" w:author="Marshall, Caleb Z" w:date="2018-03-02T14:09:00Z">
        <w:r w:rsidR="003E4D46">
          <w:rPr>
            <w:rFonts w:ascii="Times" w:hAnsi="Times"/>
          </w:rPr>
          <w:t>y</w:t>
        </w:r>
      </w:ins>
      <w:del w:id="3" w:author="Marshall, Caleb Z" w:date="2018-03-02T14:09:00Z">
        <w:r w:rsidR="0021322B" w:rsidDel="003E4D46">
          <w:rPr>
            <w:rFonts w:ascii="Times" w:hAnsi="Times"/>
          </w:rPr>
          <w:delText>y,</w:delText>
        </w:r>
      </w:del>
      <w:r w:rsidR="0021322B">
        <w:rPr>
          <w:rFonts w:ascii="Times" w:hAnsi="Times"/>
        </w:rPr>
        <w:t xml:space="preserve"> </w:t>
      </w:r>
      <w:del w:id="4" w:author="Marshall, Caleb Z" w:date="2018-03-02T14:09:00Z">
        <w:r w:rsidR="0021322B" w:rsidDel="003E4D46">
          <w:rPr>
            <w:rFonts w:ascii="Times" w:hAnsi="Times"/>
          </w:rPr>
          <w:delText>gender</w:delText>
        </w:r>
      </w:del>
      <w:ins w:id="5" w:author="Marshall, Caleb Z" w:date="2018-03-02T14:09:00Z">
        <w:r w:rsidR="003E4D46">
          <w:rPr>
            <w:rFonts w:ascii="Times" w:hAnsi="Times"/>
          </w:rPr>
          <w:t>and</w:t>
        </w:r>
      </w:ins>
      <w:del w:id="6" w:author="Marshall, Caleb Z" w:date="2018-03-02T14:09:00Z">
        <w:r w:rsidR="0021322B" w:rsidDel="003E4D46">
          <w:rPr>
            <w:rFonts w:ascii="Times" w:hAnsi="Times"/>
          </w:rPr>
          <w:delText>,</w:delText>
        </w:r>
      </w:del>
      <w:r>
        <w:rPr>
          <w:rFonts w:ascii="Times" w:hAnsi="Times"/>
        </w:rPr>
        <w:t xml:space="preserve"> participants’ </w:t>
      </w:r>
      <w:r w:rsidR="0021322B">
        <w:rPr>
          <w:rFonts w:ascii="Times" w:hAnsi="Times"/>
        </w:rPr>
        <w:t xml:space="preserve">written </w:t>
      </w:r>
      <w:r>
        <w:rPr>
          <w:rFonts w:ascii="Times" w:hAnsi="Times"/>
        </w:rPr>
        <w:t xml:space="preserve">personal </w:t>
      </w:r>
      <w:del w:id="7" w:author="Marshall, Caleb Z" w:date="2018-03-02T14:09:00Z">
        <w:r w:rsidR="003658AA" w:rsidDel="003E4D46">
          <w:rPr>
            <w:rFonts w:ascii="Times" w:hAnsi="Times"/>
          </w:rPr>
          <w:delText>statements</w:delText>
        </w:r>
        <w:r w:rsidDel="003E4D46">
          <w:rPr>
            <w:rFonts w:ascii="Times" w:hAnsi="Times"/>
          </w:rPr>
          <w:delText xml:space="preserve"> and their </w:delText>
        </w:r>
        <w:r w:rsidR="0021322B" w:rsidDel="003E4D46">
          <w:rPr>
            <w:rFonts w:ascii="Times" w:hAnsi="Times"/>
          </w:rPr>
          <w:delText xml:space="preserve">written </w:delText>
        </w:r>
      </w:del>
      <w:r w:rsidR="0021322B">
        <w:rPr>
          <w:rFonts w:ascii="Times" w:hAnsi="Times"/>
        </w:rPr>
        <w:t xml:space="preserve">account </w:t>
      </w:r>
      <w:r>
        <w:rPr>
          <w:rFonts w:ascii="Times" w:hAnsi="Times"/>
        </w:rPr>
        <w:t xml:space="preserve">of an ideal romantic partner. </w:t>
      </w:r>
      <w:r w:rsidR="00483A60">
        <w:rPr>
          <w:rFonts w:ascii="Times" w:hAnsi="Times"/>
        </w:rPr>
        <w:t>From participants’</w:t>
      </w:r>
      <w:r w:rsidR="00FB0474">
        <w:rPr>
          <w:rFonts w:ascii="Times" w:hAnsi="Times"/>
        </w:rPr>
        <w:t xml:space="preserve"> writing samples</w:t>
      </w:r>
      <w:r>
        <w:rPr>
          <w:rFonts w:ascii="Times" w:hAnsi="Times"/>
        </w:rPr>
        <w:t>, thematic cosi</w:t>
      </w:r>
      <w:r w:rsidR="00E12C95">
        <w:rPr>
          <w:rFonts w:ascii="Times" w:hAnsi="Times"/>
        </w:rPr>
        <w:t xml:space="preserve">nes </w:t>
      </w:r>
      <w:ins w:id="8" w:author="Marshall, Caleb Z" w:date="2018-03-02T14:29:00Z">
        <w:r w:rsidR="00EE1C8F">
          <w:rPr>
            <w:rFonts w:ascii="Times" w:hAnsi="Times"/>
          </w:rPr>
          <w:t xml:space="preserve">(a measure of relatedness) </w:t>
        </w:r>
      </w:ins>
      <w:r w:rsidR="00D4501B">
        <w:rPr>
          <w:rFonts w:ascii="Times" w:hAnsi="Times"/>
        </w:rPr>
        <w:t xml:space="preserve">were </w:t>
      </w:r>
      <w:del w:id="9" w:author="Marshall, Caleb Z" w:date="2018-03-02T14:30:00Z">
        <w:r w:rsidR="00D4501B" w:rsidDel="00EE1C8F">
          <w:rPr>
            <w:rFonts w:ascii="Times" w:hAnsi="Times"/>
          </w:rPr>
          <w:delText xml:space="preserve">calculated for </w:delText>
        </w:r>
        <w:r w:rsidDel="00EE1C8F">
          <w:rPr>
            <w:rFonts w:ascii="Times" w:hAnsi="Times"/>
          </w:rPr>
          <w:delText>each possible participant pair</w:delText>
        </w:r>
      </w:del>
      <w:ins w:id="10" w:author="Marshall, Caleb Z" w:date="2018-03-02T14:30:00Z">
        <w:r w:rsidR="00EE1C8F">
          <w:rPr>
            <w:rFonts w:ascii="Times" w:hAnsi="Times"/>
          </w:rPr>
          <w:t>between each male and female participant</w:t>
        </w:r>
      </w:ins>
      <w:r>
        <w:rPr>
          <w:rFonts w:ascii="Times" w:hAnsi="Times"/>
        </w:rPr>
        <w:t xml:space="preserve"> in both writing conditions. </w:t>
      </w:r>
      <w:r w:rsidR="004242FA">
        <w:rPr>
          <w:rFonts w:ascii="Times" w:hAnsi="Times"/>
        </w:rPr>
        <w:t>Participants</w:t>
      </w:r>
      <w:ins w:id="11" w:author="Marshall, Caleb Z" w:date="2018-03-02T14:09:00Z">
        <w:r w:rsidR="003E4D46">
          <w:rPr>
            <w:rFonts w:ascii="Times" w:hAnsi="Times"/>
          </w:rPr>
          <w:t xml:space="preserve"> </w:t>
        </w:r>
      </w:ins>
      <w:del w:id="12" w:author="Marshall, Caleb Z" w:date="2018-03-02T14:09:00Z">
        <w:r w:rsidR="004242FA" w:rsidDel="003E4D46">
          <w:rPr>
            <w:rFonts w:ascii="Times" w:hAnsi="Times"/>
          </w:rPr>
          <w:delText xml:space="preserve"> also </w:delText>
        </w:r>
      </w:del>
      <w:r>
        <w:rPr>
          <w:rFonts w:ascii="Times" w:hAnsi="Times"/>
        </w:rPr>
        <w:t>completed the Big Five Personality Questionnaire Short Form (</w:t>
      </w:r>
      <w:proofErr w:type="spellStart"/>
      <w:r>
        <w:rPr>
          <w:rFonts w:ascii="Times" w:hAnsi="Times"/>
        </w:rPr>
        <w:t>Morizet</w:t>
      </w:r>
      <w:proofErr w:type="spellEnd"/>
      <w:r>
        <w:rPr>
          <w:rFonts w:ascii="Times" w:hAnsi="Times"/>
        </w:rPr>
        <w:t xml:space="preserve"> 2014), a </w:t>
      </w:r>
      <w:ins w:id="13" w:author="Marshall, Caleb Z" w:date="2018-03-02T14:10:00Z">
        <w:r w:rsidR="003E4D46">
          <w:rPr>
            <w:rFonts w:ascii="Times" w:hAnsi="Times"/>
          </w:rPr>
          <w:t>p</w:t>
        </w:r>
      </w:ins>
      <w:del w:id="14" w:author="Marshall, Caleb Z" w:date="2018-03-02T14:10:00Z">
        <w:r w:rsidDel="003E4D46">
          <w:rPr>
            <w:rFonts w:ascii="Times" w:hAnsi="Times"/>
          </w:rPr>
          <w:delText>50-item p</w:delText>
        </w:r>
      </w:del>
      <w:r>
        <w:rPr>
          <w:rFonts w:ascii="Times" w:hAnsi="Times"/>
        </w:rPr>
        <w:t xml:space="preserve">ersonality inventory which </w:t>
      </w:r>
      <w:ins w:id="15" w:author="Marshall, Caleb Z" w:date="2018-03-02T14:10:00Z">
        <w:r w:rsidR="003E4D46">
          <w:rPr>
            <w:rFonts w:ascii="Times" w:hAnsi="Times"/>
          </w:rPr>
          <w:t xml:space="preserve">evaluated participants’ </w:t>
        </w:r>
      </w:ins>
      <w:del w:id="16" w:author="Marshall, Caleb Z" w:date="2018-03-02T14:10:00Z">
        <w:r w:rsidR="00A02CE3" w:rsidDel="003E4D46">
          <w:rPr>
            <w:rFonts w:ascii="Times" w:hAnsi="Times"/>
          </w:rPr>
          <w:delText xml:space="preserve">scored participants on </w:delText>
        </w:r>
      </w:del>
      <w:r w:rsidR="00A02CE3">
        <w:rPr>
          <w:rFonts w:ascii="Times" w:hAnsi="Times"/>
        </w:rPr>
        <w:t xml:space="preserve">Openness, Extraversion, Agreeableness, Conscientiousness and Emotional </w:t>
      </w:r>
      <w:r w:rsidR="000C2C4B">
        <w:rPr>
          <w:rFonts w:ascii="Times" w:hAnsi="Times"/>
        </w:rPr>
        <w:t>Stability. For this study,</w:t>
      </w:r>
      <w:ins w:id="17" w:author="Marshall, Caleb Z" w:date="2018-03-02T14:10:00Z">
        <w:r w:rsidR="003E4D46">
          <w:rPr>
            <w:rFonts w:ascii="Times" w:hAnsi="Times"/>
          </w:rPr>
          <w:t xml:space="preserve"> w</w:t>
        </w:r>
      </w:ins>
      <w:del w:id="18" w:author="Marshall, Caleb Z" w:date="2018-03-02T14:10:00Z">
        <w:r w:rsidR="000C2C4B" w:rsidDel="003E4D46">
          <w:rPr>
            <w:rFonts w:ascii="Times" w:hAnsi="Times"/>
          </w:rPr>
          <w:delText xml:space="preserve"> w</w:delText>
        </w:r>
      </w:del>
      <w:r w:rsidR="000C2C4B">
        <w:rPr>
          <w:rFonts w:ascii="Times" w:hAnsi="Times"/>
        </w:rPr>
        <w:t xml:space="preserve">e utilized </w:t>
      </w:r>
      <w:ins w:id="19" w:author="Marshall, Caleb Z" w:date="2018-03-02T14:11:00Z">
        <w:r w:rsidR="00FE236E">
          <w:rPr>
            <w:rFonts w:ascii="Times" w:hAnsi="Times"/>
          </w:rPr>
          <w:t xml:space="preserve">five </w:t>
        </w:r>
      </w:ins>
      <w:del w:id="20" w:author="Marshall, Caleb Z" w:date="2018-03-02T14:11:00Z">
        <w:r w:rsidR="000C2C4B" w:rsidDel="00FE236E">
          <w:rPr>
            <w:rFonts w:ascii="Times" w:hAnsi="Times"/>
          </w:rPr>
          <w:delText xml:space="preserve">a </w:delText>
        </w:r>
      </w:del>
      <w:r w:rsidR="000C2C4B">
        <w:rPr>
          <w:rFonts w:ascii="Times" w:hAnsi="Times"/>
        </w:rPr>
        <w:t>Multilevel Model</w:t>
      </w:r>
      <w:ins w:id="21" w:author="Marshall, Caleb Z" w:date="2018-03-02T14:11:00Z">
        <w:r w:rsidR="00FE236E">
          <w:rPr>
            <w:rFonts w:ascii="Times" w:hAnsi="Times"/>
          </w:rPr>
          <w:t>s</w:t>
        </w:r>
      </w:ins>
      <w:r w:rsidR="000C2C4B">
        <w:rPr>
          <w:rFonts w:ascii="Times" w:hAnsi="Times"/>
        </w:rPr>
        <w:t xml:space="preserve"> to determine </w:t>
      </w:r>
      <w:ins w:id="22" w:author="Marshall, Caleb Z" w:date="2018-03-02T14:11:00Z">
        <w:r w:rsidR="00FE236E">
          <w:rPr>
            <w:rFonts w:ascii="Times" w:hAnsi="Times"/>
          </w:rPr>
          <w:t>if similarity among two participants’</w:t>
        </w:r>
      </w:ins>
      <w:del w:id="23" w:author="Marshall, Caleb Z" w:date="2018-03-02T14:11:00Z">
        <w:r w:rsidR="000C2C4B" w:rsidDel="00FE236E">
          <w:rPr>
            <w:rFonts w:ascii="Times" w:hAnsi="Times"/>
          </w:rPr>
          <w:delText>if similarity in Openness</w:delText>
        </w:r>
      </w:del>
      <w:ins w:id="24" w:author="Marshall, Caleb Z" w:date="2018-03-02T14:11:00Z">
        <w:r w:rsidR="00FE236E">
          <w:rPr>
            <w:rFonts w:ascii="Times" w:hAnsi="Times"/>
          </w:rPr>
          <w:t xml:space="preserve"> </w:t>
        </w:r>
      </w:ins>
      <w:del w:id="25" w:author="Marshall, Caleb Z" w:date="2018-03-02T14:11:00Z">
        <w:r w:rsidR="000C2C4B" w:rsidDel="00FE236E">
          <w:rPr>
            <w:rFonts w:ascii="Times" w:hAnsi="Times"/>
          </w:rPr>
          <w:delText>, personal interest cosines and gender differences significantly</w:delText>
        </w:r>
      </w:del>
      <w:ins w:id="26" w:author="Marshall, Caleb Z" w:date="2018-03-02T14:11:00Z">
        <w:r w:rsidR="00FE236E">
          <w:rPr>
            <w:rFonts w:ascii="Times" w:hAnsi="Times"/>
          </w:rPr>
          <w:t xml:space="preserve">individual personality </w:t>
        </w:r>
      </w:ins>
      <w:del w:id="27" w:author="Marshall, Caleb Z" w:date="2018-03-02T14:12:00Z">
        <w:r w:rsidR="000C2C4B" w:rsidDel="00FE236E">
          <w:rPr>
            <w:rFonts w:ascii="Times" w:hAnsi="Times"/>
          </w:rPr>
          <w:delText xml:space="preserve"> predicted</w:delText>
        </w:r>
      </w:del>
      <w:ins w:id="28" w:author="Marshall, Caleb Z" w:date="2018-03-02T14:12:00Z">
        <w:r w:rsidR="00FE236E">
          <w:rPr>
            <w:rFonts w:ascii="Times" w:hAnsi="Times"/>
          </w:rPr>
          <w:t>measures predicted</w:t>
        </w:r>
      </w:ins>
      <w:r w:rsidR="000C2C4B">
        <w:rPr>
          <w:rFonts w:ascii="Times" w:hAnsi="Times"/>
        </w:rPr>
        <w:t xml:space="preserve"> similar romantic cosines.</w:t>
      </w:r>
      <w:ins w:id="29" w:author="Marshall, Caleb Z" w:date="2018-03-02T14:25:00Z">
        <w:r w:rsidR="00D34D5B">
          <w:rPr>
            <w:rFonts w:ascii="Times" w:hAnsi="Times"/>
          </w:rPr>
          <w:t xml:space="preserve"> </w:t>
        </w:r>
      </w:ins>
      <w:del w:id="30" w:author="Marshall, Caleb Z" w:date="2018-03-02T14:20:00Z">
        <w:r w:rsidR="000C2C4B" w:rsidDel="00A14360">
          <w:rPr>
            <w:rFonts w:ascii="Times" w:hAnsi="Times"/>
          </w:rPr>
          <w:delText xml:space="preserve"> </w:delText>
        </w:r>
      </w:del>
      <w:ins w:id="31" w:author="Marshall, Caleb Z" w:date="2018-03-02T14:20:00Z">
        <w:r w:rsidR="00A14360">
          <w:rPr>
            <w:rFonts w:ascii="Times" w:hAnsi="Times"/>
          </w:rPr>
          <w:t>With the exception of Emotional Stability</w:t>
        </w:r>
      </w:ins>
      <w:del w:id="32" w:author="Marshall, Caleb Z" w:date="2018-03-02T14:20:00Z">
        <w:r w:rsidR="000C2C4B" w:rsidDel="00A14360">
          <w:rPr>
            <w:rFonts w:ascii="Times" w:hAnsi="Times"/>
          </w:rPr>
          <w:delText>Based on model comparisons</w:delText>
        </w:r>
      </w:del>
      <w:del w:id="33" w:author="Marshall, Caleb Z" w:date="2018-03-02T14:19:00Z">
        <w:r w:rsidR="000C2C4B" w:rsidDel="00A14360">
          <w:rPr>
            <w:rFonts w:ascii="Times" w:hAnsi="Times"/>
          </w:rPr>
          <w:delText xml:space="preserve">, </w:delText>
        </w:r>
        <w:r w:rsidR="00E5261C" w:rsidDel="00A14360">
          <w:rPr>
            <w:rFonts w:ascii="Times" w:hAnsi="Times"/>
          </w:rPr>
          <w:delText>our final random intercepts model with predictors was the best-fit for our data; however, it was not significant (</w:delText>
        </w:r>
        <w:r w:rsidR="00E5261C" w:rsidDel="00A14360">
          <w:rPr>
            <w:rFonts w:ascii="Times" w:hAnsi="Times"/>
            <w:i/>
          </w:rPr>
          <w:delText xml:space="preserve">b </w:delText>
        </w:r>
        <w:r w:rsidR="00E5261C" w:rsidDel="00A14360">
          <w:rPr>
            <w:rFonts w:ascii="Times" w:hAnsi="Times"/>
          </w:rPr>
          <w:delText xml:space="preserve">= -0.15, </w:delText>
        </w:r>
        <w:r w:rsidR="00E5261C" w:rsidDel="00A14360">
          <w:rPr>
            <w:rFonts w:ascii="Times" w:hAnsi="Times"/>
            <w:i/>
          </w:rPr>
          <w:delText>SE</w:delText>
        </w:r>
        <w:r w:rsidR="00E5261C" w:rsidDel="00A14360">
          <w:rPr>
            <w:rFonts w:ascii="Times" w:hAnsi="Times"/>
          </w:rPr>
          <w:delText xml:space="preserve"> = 0.17, </w:delText>
        </w:r>
        <w:r w:rsidR="00E5261C" w:rsidDel="00A14360">
          <w:rPr>
            <w:rFonts w:ascii="Times" w:hAnsi="Times"/>
            <w:i/>
          </w:rPr>
          <w:delText xml:space="preserve">AIC </w:delText>
        </w:r>
        <w:r w:rsidR="00E5261C" w:rsidDel="00A14360">
          <w:rPr>
            <w:rFonts w:ascii="Times" w:hAnsi="Times"/>
          </w:rPr>
          <w:delText xml:space="preserve">= -5344.34, </w:delText>
        </w:r>
        <w:r w:rsidR="00E5261C" w:rsidRPr="00CC3265" w:rsidDel="00A14360">
          <w:rPr>
            <w:rFonts w:ascii="Times" w:hAnsi="Times"/>
            <w:i/>
          </w:rPr>
          <w:delText>p</w:delText>
        </w:r>
        <w:r w:rsidR="00E5261C" w:rsidDel="00A14360">
          <w:rPr>
            <w:rFonts w:ascii="Times" w:hAnsi="Times"/>
            <w:i/>
          </w:rPr>
          <w:delText xml:space="preserve"> </w:delText>
        </w:r>
        <w:r w:rsidR="00E5261C" w:rsidDel="00A14360">
          <w:rPr>
            <w:rFonts w:ascii="Times" w:hAnsi="Times"/>
          </w:rPr>
          <w:delText xml:space="preserve">= 0.38). </w:delText>
        </w:r>
      </w:del>
      <w:del w:id="34" w:author="Marshall, Caleb Z" w:date="2018-03-02T14:20:00Z">
        <w:r w:rsidR="00E5261C" w:rsidDel="00A14360">
          <w:rPr>
            <w:rFonts w:ascii="Times" w:hAnsi="Times"/>
          </w:rPr>
          <w:delText>Moreover</w:delText>
        </w:r>
      </w:del>
      <w:r w:rsidR="00E5261C">
        <w:rPr>
          <w:rFonts w:ascii="Times" w:hAnsi="Times"/>
        </w:rPr>
        <w:t xml:space="preserve">, </w:t>
      </w:r>
      <w:ins w:id="35" w:author="Marshall, Caleb Z" w:date="2018-03-02T14:20:00Z">
        <w:r w:rsidR="00A14360">
          <w:rPr>
            <w:rFonts w:ascii="Times" w:hAnsi="Times"/>
          </w:rPr>
          <w:t xml:space="preserve">models with random slopes and personality predictors  were significantly better than </w:t>
        </w:r>
      </w:ins>
      <w:ins w:id="36" w:author="Marshall, Caleb Z" w:date="2018-03-02T14:21:00Z">
        <w:r w:rsidR="00A14360">
          <w:rPr>
            <w:rFonts w:ascii="Times" w:hAnsi="Times"/>
          </w:rPr>
          <w:t xml:space="preserve">intercept-only models. </w:t>
        </w:r>
      </w:ins>
      <w:ins w:id="37" w:author="Marshall, Caleb Z" w:date="2018-03-02T14:25:00Z">
        <w:r w:rsidR="00D34D5B">
          <w:rPr>
            <w:rFonts w:ascii="Times" w:hAnsi="Times"/>
          </w:rPr>
          <w:t xml:space="preserve">Of the predictor models, Extraversion, Agreeableness and Conscientiousness were </w:t>
        </w:r>
      </w:ins>
      <w:ins w:id="38" w:author="Marshall, Caleb Z" w:date="2018-03-02T14:26:00Z">
        <w:r w:rsidR="00D34D5B">
          <w:rPr>
            <w:rFonts w:ascii="Times" w:hAnsi="Times"/>
          </w:rPr>
          <w:t>statistically</w:t>
        </w:r>
      </w:ins>
      <w:ins w:id="39" w:author="Marshall, Caleb Z" w:date="2018-03-02T14:25:00Z">
        <w:r w:rsidR="00D34D5B">
          <w:rPr>
            <w:rFonts w:ascii="Times" w:hAnsi="Times"/>
          </w:rPr>
          <w:t xml:space="preserve"> </w:t>
        </w:r>
      </w:ins>
      <w:ins w:id="40" w:author="Marshall, Caleb Z" w:date="2018-03-02T14:26:00Z">
        <w:r w:rsidR="00D34D5B">
          <w:rPr>
            <w:rFonts w:ascii="Times" w:hAnsi="Times"/>
          </w:rPr>
          <w:t>s</w:t>
        </w:r>
        <w:r w:rsidR="00A64870">
          <w:rPr>
            <w:rFonts w:ascii="Times" w:hAnsi="Times"/>
          </w:rPr>
          <w:t xml:space="preserve">ignificant (using </w:t>
        </w:r>
      </w:ins>
      <w:ins w:id="41" w:author="Marshall, Caleb Z" w:date="2018-03-02T14:28:00Z">
        <w:r w:rsidR="00A64870">
          <w:rPr>
            <w:rFonts w:ascii="Times" w:hAnsi="Times"/>
          </w:rPr>
          <w:sym w:font="Symbol" w:char="F061"/>
        </w:r>
        <w:r w:rsidR="00A64870">
          <w:rPr>
            <w:rFonts w:ascii="Times" w:hAnsi="Times"/>
          </w:rPr>
          <w:t xml:space="preserve"> = .05). </w:t>
        </w:r>
      </w:ins>
      <w:del w:id="42" w:author="Marshall, Caleb Z" w:date="2018-03-02T14:21:00Z">
        <w:r w:rsidR="00E5261C" w:rsidDel="00A14360">
          <w:rPr>
            <w:rFonts w:ascii="Times" w:hAnsi="Times"/>
          </w:rPr>
          <w:delText>the only significant predictor of romantic cosine similarity was Openness (</w:delText>
        </w:r>
        <w:r w:rsidR="00E5261C" w:rsidDel="00A14360">
          <w:rPr>
            <w:rFonts w:ascii="Times" w:hAnsi="Times"/>
            <w:i/>
          </w:rPr>
          <w:delText>b</w:delText>
        </w:r>
        <w:r w:rsidR="00E5261C" w:rsidDel="00A14360">
          <w:rPr>
            <w:rFonts w:ascii="Times" w:hAnsi="Times"/>
          </w:rPr>
          <w:delText xml:space="preserve"> = 0.01, </w:delText>
        </w:r>
        <w:r w:rsidR="00E5261C" w:rsidDel="00A14360">
          <w:rPr>
            <w:rFonts w:ascii="Times" w:hAnsi="Times"/>
            <w:i/>
          </w:rPr>
          <w:delText xml:space="preserve">SE </w:delText>
        </w:r>
        <w:r w:rsidR="00E5261C" w:rsidDel="00A14360">
          <w:rPr>
            <w:rFonts w:ascii="Times" w:hAnsi="Times"/>
          </w:rPr>
          <w:delText xml:space="preserve">= 0.001, </w:delText>
        </w:r>
        <w:r w:rsidR="00E5261C" w:rsidDel="00A14360">
          <w:rPr>
            <w:rFonts w:ascii="Times" w:hAnsi="Times"/>
            <w:i/>
          </w:rPr>
          <w:delText>t</w:delText>
        </w:r>
        <w:r w:rsidR="00E5261C" w:rsidDel="00A14360">
          <w:rPr>
            <w:rFonts w:ascii="Times" w:hAnsi="Times"/>
          </w:rPr>
          <w:delText xml:space="preserve">(5484) = 2.39, </w:delText>
        </w:r>
        <w:r w:rsidR="00E5261C" w:rsidDel="00A14360">
          <w:rPr>
            <w:rFonts w:ascii="Times" w:hAnsi="Times"/>
            <w:i/>
          </w:rPr>
          <w:delText xml:space="preserve">p </w:delText>
        </w:r>
        <w:r w:rsidR="00E5261C" w:rsidDel="00A14360">
          <w:rPr>
            <w:rFonts w:ascii="Times" w:hAnsi="Times"/>
          </w:rPr>
          <w:delText xml:space="preserve">= 0.02). </w:delText>
        </w:r>
      </w:del>
      <w:r w:rsidR="00E5261C">
        <w:rPr>
          <w:rFonts w:ascii="Times" w:hAnsi="Times"/>
        </w:rPr>
        <w:t xml:space="preserve">This suggests that </w:t>
      </w:r>
      <w:ins w:id="43" w:author="Marshall, Caleb Z" w:date="2018-03-02T14:21:00Z">
        <w:r w:rsidR="00A14360">
          <w:rPr>
            <w:rFonts w:ascii="Times" w:hAnsi="Times"/>
          </w:rPr>
          <w:t xml:space="preserve">similar personality </w:t>
        </w:r>
      </w:ins>
      <w:del w:id="44" w:author="Marshall, Caleb Z" w:date="2018-03-02T14:21:00Z">
        <w:r w:rsidR="00E5261C" w:rsidDel="00A14360">
          <w:rPr>
            <w:rFonts w:ascii="Times" w:hAnsi="Times"/>
          </w:rPr>
          <w:delText xml:space="preserve">close Openness </w:delText>
        </w:r>
      </w:del>
      <w:r w:rsidR="00E5261C">
        <w:rPr>
          <w:rFonts w:ascii="Times" w:hAnsi="Times"/>
        </w:rPr>
        <w:t xml:space="preserve">scores </w:t>
      </w:r>
      <w:del w:id="45" w:author="Marshall, Caleb Z" w:date="2018-03-02T14:22:00Z">
        <w:r w:rsidR="00E5261C" w:rsidDel="00A14360">
          <w:rPr>
            <w:rFonts w:ascii="Times" w:hAnsi="Times"/>
          </w:rPr>
          <w:delText xml:space="preserve">predict </w:delText>
        </w:r>
      </w:del>
      <w:ins w:id="46" w:author="Marshall, Caleb Z" w:date="2018-03-02T14:22:00Z">
        <w:r w:rsidR="00A14360">
          <w:rPr>
            <w:rFonts w:ascii="Times" w:hAnsi="Times"/>
          </w:rPr>
          <w:t>are predicative of similar r</w:t>
        </w:r>
      </w:ins>
      <w:del w:id="47" w:author="Marshall, Caleb Z" w:date="2018-03-02T14:22:00Z">
        <w:r w:rsidR="00E5261C" w:rsidDel="00A14360">
          <w:rPr>
            <w:rFonts w:ascii="Times" w:hAnsi="Times"/>
          </w:rPr>
          <w:delText>similar r</w:delText>
        </w:r>
      </w:del>
      <w:r w:rsidR="00E5261C">
        <w:rPr>
          <w:rFonts w:ascii="Times" w:hAnsi="Times"/>
        </w:rPr>
        <w:t>omantic cosines.</w:t>
      </w:r>
      <w:ins w:id="48" w:author="Marshall, Caleb Z" w:date="2018-03-02T14:23:00Z">
        <w:r w:rsidR="004F4A92">
          <w:rPr>
            <w:rFonts w:ascii="Times" w:hAnsi="Times"/>
          </w:rPr>
          <w:t xml:space="preserve"> It stands to reason</w:t>
        </w:r>
        <w:r w:rsidR="00D34D5B">
          <w:rPr>
            <w:rFonts w:ascii="Times" w:hAnsi="Times"/>
          </w:rPr>
          <w:t>, then, that</w:t>
        </w:r>
      </w:ins>
      <w:ins w:id="49" w:author="Marshall, Caleb Z" w:date="2018-03-02T14:24:00Z">
        <w:r w:rsidR="00D34D5B">
          <w:rPr>
            <w:rFonts w:ascii="Times" w:hAnsi="Times"/>
          </w:rPr>
          <w:t xml:space="preserve"> persons with similar</w:t>
        </w:r>
      </w:ins>
      <w:ins w:id="50" w:author="Marshall, Caleb Z" w:date="2018-03-02T14:23:00Z">
        <w:r w:rsidR="00D34D5B">
          <w:rPr>
            <w:rFonts w:ascii="Times" w:hAnsi="Times"/>
          </w:rPr>
          <w:t xml:space="preserve"> Extraversion, Agreeableness </w:t>
        </w:r>
        <w:r w:rsidR="00A64870">
          <w:rPr>
            <w:rFonts w:ascii="Times" w:hAnsi="Times"/>
          </w:rPr>
          <w:t>and Conscientiousness traits may</w:t>
        </w:r>
        <w:r w:rsidR="00D34D5B">
          <w:rPr>
            <w:rFonts w:ascii="Times" w:hAnsi="Times"/>
          </w:rPr>
          <w:t xml:space="preserve"> often </w:t>
        </w:r>
      </w:ins>
      <w:ins w:id="51" w:author="Marshall, Caleb Z" w:date="2018-03-02T14:25:00Z">
        <w:r w:rsidR="00D34D5B">
          <w:rPr>
            <w:rFonts w:ascii="Times" w:hAnsi="Times"/>
          </w:rPr>
          <w:t>desire</w:t>
        </w:r>
      </w:ins>
      <w:ins w:id="52" w:author="Marshall, Caleb Z" w:date="2018-03-02T14:23:00Z">
        <w:r w:rsidR="00D34D5B">
          <w:rPr>
            <w:rFonts w:ascii="Times" w:hAnsi="Times"/>
          </w:rPr>
          <w:t xml:space="preserve"> similar r</w:t>
        </w:r>
        <w:r w:rsidR="00A64870">
          <w:rPr>
            <w:rFonts w:ascii="Times" w:hAnsi="Times"/>
          </w:rPr>
          <w:t xml:space="preserve">omantic situations </w:t>
        </w:r>
      </w:ins>
      <w:ins w:id="53" w:author="Marshall, Caleb Z" w:date="2018-03-02T14:29:00Z">
        <w:r w:rsidR="00A64870">
          <w:rPr>
            <w:rFonts w:ascii="Times" w:hAnsi="Times"/>
          </w:rPr>
          <w:t xml:space="preserve">and partners </w:t>
        </w:r>
      </w:ins>
      <w:ins w:id="54" w:author="Marshall, Caleb Z" w:date="2018-03-02T14:23:00Z">
        <w:r w:rsidR="00A64870">
          <w:rPr>
            <w:rFonts w:ascii="Times" w:hAnsi="Times"/>
          </w:rPr>
          <w:t>as presented in the writing prompt</w:t>
        </w:r>
      </w:ins>
      <w:ins w:id="55" w:author="Marshall, Caleb Z" w:date="2018-03-02T14:29:00Z">
        <w:r w:rsidR="00A64870">
          <w:rPr>
            <w:rFonts w:ascii="Times" w:hAnsi="Times"/>
          </w:rPr>
          <w:t>.</w:t>
        </w:r>
      </w:ins>
      <w:del w:id="56" w:author="Marshall, Caleb Z" w:date="2018-03-02T14:22:00Z">
        <w:r w:rsidR="00E5261C" w:rsidDel="00A14360">
          <w:rPr>
            <w:rFonts w:ascii="Times" w:hAnsi="Times"/>
          </w:rPr>
          <w:delText xml:space="preserve"> However, with an overall non-significant model, we refrain from drawing conclusions as to the size and reliability of Openness as a predictor for romantic preference</w:delText>
        </w:r>
        <w:r w:rsidR="00482DA9" w:rsidDel="00A14360">
          <w:rPr>
            <w:rFonts w:ascii="Times" w:hAnsi="Times"/>
          </w:rPr>
          <w:delText xml:space="preserve"> in mate pairs.</w:delText>
        </w:r>
      </w:del>
      <w:r w:rsidR="00051DE0">
        <w:rPr>
          <w:rFonts w:ascii="Times" w:hAnsi="Times"/>
        </w:rPr>
        <w:br w:type="page"/>
      </w:r>
    </w:p>
    <w:p w14:paraId="5EC2F15C" w14:textId="032AA327" w:rsidR="003E4EB4" w:rsidRPr="00CD0277" w:rsidRDefault="003C0343" w:rsidP="00947397">
      <w:pPr>
        <w:spacing w:line="480" w:lineRule="auto"/>
        <w:jc w:val="center"/>
        <w:outlineLvl w:val="0"/>
        <w:rPr>
          <w:rFonts w:ascii="Times" w:hAnsi="Times"/>
        </w:rPr>
      </w:pPr>
      <w:r w:rsidRPr="00CD0277">
        <w:rPr>
          <w:rFonts w:ascii="Times" w:hAnsi="Times"/>
        </w:rPr>
        <w:lastRenderedPageBreak/>
        <w:t>The Interaction of Personality, Interest and Romantic Preference</w:t>
      </w:r>
    </w:p>
    <w:p w14:paraId="00FC7CAB" w14:textId="720BF186" w:rsidR="0061731C" w:rsidRDefault="0061731C" w:rsidP="00197DED">
      <w:pPr>
        <w:spacing w:line="480" w:lineRule="auto"/>
        <w:ind w:firstLine="720"/>
        <w:rPr>
          <w:rFonts w:ascii="Times" w:hAnsi="Times"/>
        </w:rPr>
      </w:pPr>
      <w:r>
        <w:rPr>
          <w:rFonts w:ascii="Times" w:hAnsi="Times"/>
        </w:rPr>
        <w:t>Sexual and romantic d</w:t>
      </w:r>
      <w:r w:rsidR="00DD273D">
        <w:rPr>
          <w:rFonts w:ascii="Times" w:hAnsi="Times"/>
        </w:rPr>
        <w:t xml:space="preserve">esirability are </w:t>
      </w:r>
      <w:del w:id="57" w:author="Melissa Fallone" w:date="2017-12-17T16:49:00Z">
        <w:r w:rsidR="007E76EF" w:rsidDel="005F373E">
          <w:rPr>
            <w:rFonts w:ascii="Times" w:hAnsi="Times"/>
          </w:rPr>
          <w:delText xml:space="preserve">a </w:delText>
        </w:r>
      </w:del>
      <w:r w:rsidR="007E76EF">
        <w:rPr>
          <w:rFonts w:ascii="Times" w:hAnsi="Times"/>
        </w:rPr>
        <w:t xml:space="preserve">vital in forming </w:t>
      </w:r>
      <w:r w:rsidR="004F4239">
        <w:rPr>
          <w:rFonts w:ascii="Times" w:hAnsi="Times"/>
        </w:rPr>
        <w:t>a</w:t>
      </w:r>
      <w:r w:rsidR="007E76EF">
        <w:rPr>
          <w:rFonts w:ascii="Times" w:hAnsi="Times"/>
        </w:rPr>
        <w:t xml:space="preserve"> basic </w:t>
      </w:r>
      <w:r>
        <w:rPr>
          <w:rFonts w:ascii="Times" w:hAnsi="Times"/>
        </w:rPr>
        <w:t>unit of human culture</w:t>
      </w:r>
      <w:ins w:id="58" w:author="Marshall, Caleb Z" w:date="2018-03-30T23:25:00Z">
        <w:r w:rsidR="00553C28">
          <w:rPr>
            <w:rFonts w:ascii="Times" w:hAnsi="Times"/>
          </w:rPr>
          <w:t>, the mated pair</w:t>
        </w:r>
      </w:ins>
      <w:del w:id="59" w:author="Marshall, Caleb Z" w:date="2018-03-30T23:25:00Z">
        <w:r w:rsidDel="00553C28">
          <w:rPr>
            <w:rFonts w:ascii="Times" w:hAnsi="Times"/>
          </w:rPr>
          <w:delText>: the mated pair</w:delText>
        </w:r>
      </w:del>
      <w:r>
        <w:rPr>
          <w:rFonts w:ascii="Times" w:hAnsi="Times"/>
        </w:rPr>
        <w:t xml:space="preserve">. </w:t>
      </w:r>
      <w:ins w:id="60" w:author="Marshall, Caleb Z" w:date="2018-03-30T23:26:00Z">
        <w:r w:rsidR="002325D2">
          <w:rPr>
            <w:rFonts w:ascii="Times" w:hAnsi="Times"/>
          </w:rPr>
          <w:t>Through natural selection, g</w:t>
        </w:r>
      </w:ins>
      <w:del w:id="61" w:author="Marshall, Caleb Z" w:date="2018-03-30T23:26:00Z">
        <w:r w:rsidDel="002325D2">
          <w:rPr>
            <w:rFonts w:ascii="Times" w:hAnsi="Times"/>
          </w:rPr>
          <w:delText>G</w:delText>
        </w:r>
      </w:del>
      <w:r>
        <w:rPr>
          <w:rFonts w:ascii="Times" w:hAnsi="Times"/>
        </w:rPr>
        <w:t xml:space="preserve">eneral preference for certain traits, such as intelligence and </w:t>
      </w:r>
      <w:del w:id="62" w:author="Marshall, Caleb Z" w:date="2018-03-30T23:25:00Z">
        <w:r w:rsidDel="002325D2">
          <w:rPr>
            <w:rFonts w:ascii="Times" w:hAnsi="Times"/>
          </w:rPr>
          <w:delText>physical stature,</w:delText>
        </w:r>
      </w:del>
      <w:ins w:id="63" w:author="Marshall, Caleb Z" w:date="2018-03-30T23:25:00Z">
        <w:r w:rsidR="002325D2">
          <w:rPr>
            <w:rFonts w:ascii="Times" w:hAnsi="Times"/>
          </w:rPr>
          <w:t>p</w:t>
        </w:r>
      </w:ins>
      <w:ins w:id="64" w:author="Marshall, Caleb Z" w:date="2018-03-30T23:26:00Z">
        <w:r w:rsidR="002325D2">
          <w:rPr>
            <w:rFonts w:ascii="Times" w:hAnsi="Times"/>
          </w:rPr>
          <w:t>hysique,</w:t>
        </w:r>
      </w:ins>
      <w:r>
        <w:rPr>
          <w:rFonts w:ascii="Times" w:hAnsi="Times"/>
        </w:rPr>
        <w:t xml:space="preserve"> </w:t>
      </w:r>
      <w:ins w:id="65" w:author="Marshall, Caleb Z" w:date="2018-03-30T23:27:00Z">
        <w:r w:rsidR="002325D2">
          <w:rPr>
            <w:rFonts w:ascii="Times" w:hAnsi="Times"/>
          </w:rPr>
          <w:t>lead to our evolution as a species.</w:t>
        </w:r>
      </w:ins>
      <w:del w:id="66" w:author="Marshall, Caleb Z" w:date="2018-03-30T23:26:00Z">
        <w:r w:rsidDel="002325D2">
          <w:rPr>
            <w:rFonts w:ascii="Times" w:hAnsi="Times"/>
          </w:rPr>
          <w:delText>contributed to the evolution</w:delText>
        </w:r>
      </w:del>
      <w:r>
        <w:rPr>
          <w:rFonts w:ascii="Times" w:hAnsi="Times"/>
        </w:rPr>
        <w:t xml:space="preserve"> </w:t>
      </w:r>
      <w:del w:id="67" w:author="Marshall, Caleb Z" w:date="2018-03-30T23:26:00Z">
        <w:r w:rsidDel="002325D2">
          <w:rPr>
            <w:rFonts w:ascii="Times" w:hAnsi="Times"/>
          </w:rPr>
          <w:delText xml:space="preserve">of </w:delText>
        </w:r>
        <w:r w:rsidDel="002325D2">
          <w:rPr>
            <w:rFonts w:ascii="Times" w:hAnsi="Times"/>
            <w:i/>
          </w:rPr>
          <w:delText xml:space="preserve">Homo sapiens </w:delText>
        </w:r>
        <w:r w:rsidDel="002325D2">
          <w:rPr>
            <w:rFonts w:ascii="Times" w:hAnsi="Times"/>
          </w:rPr>
          <w:delText>as a species</w:delText>
        </w:r>
      </w:del>
      <w:del w:id="68" w:author="Marshall, Caleb Z" w:date="2018-03-30T23:27:00Z">
        <w:r w:rsidDel="002325D2">
          <w:rPr>
            <w:rFonts w:ascii="Times" w:hAnsi="Times"/>
          </w:rPr>
          <w:delText xml:space="preserve">. </w:delText>
        </w:r>
      </w:del>
      <w:r>
        <w:rPr>
          <w:rFonts w:ascii="Times" w:hAnsi="Times"/>
        </w:rPr>
        <w:t xml:space="preserve">However, romantic preference, </w:t>
      </w:r>
      <w:ins w:id="69" w:author="Marshall, Caleb Z" w:date="2018-03-30T23:28:00Z">
        <w:r w:rsidR="002325D2">
          <w:rPr>
            <w:rFonts w:ascii="Times" w:hAnsi="Times"/>
          </w:rPr>
          <w:t xml:space="preserve">which </w:t>
        </w:r>
      </w:ins>
      <w:del w:id="70" w:author="Marshall, Caleb Z" w:date="2018-03-30T23:28:00Z">
        <w:r w:rsidDel="002325D2">
          <w:rPr>
            <w:rFonts w:ascii="Times" w:hAnsi="Times"/>
          </w:rPr>
          <w:delText xml:space="preserve">broadly defined </w:delText>
        </w:r>
      </w:del>
      <w:r>
        <w:rPr>
          <w:rFonts w:ascii="Times" w:hAnsi="Times"/>
        </w:rPr>
        <w:t>as an individual’s abstract set of sexual and socially favorable traits in a mate, is rarely aligned with concrete mating choices. Still, romantic preference defines many cultural phenomena. From beauty standards to courtship, sexual interaction and long-term relationships, our aggregate sexual preferences shape our environment in innumerable ways.</w:t>
      </w:r>
    </w:p>
    <w:p w14:paraId="69A5D022" w14:textId="77777777" w:rsidR="00AD007C" w:rsidRDefault="000E1093" w:rsidP="00197DED">
      <w:pPr>
        <w:spacing w:line="480" w:lineRule="auto"/>
        <w:ind w:firstLine="720"/>
        <w:rPr>
          <w:ins w:id="71" w:author="Marshall, Caleb Z" w:date="2018-03-31T00:00:00Z"/>
          <w:rFonts w:ascii="Times" w:hAnsi="Times"/>
        </w:rPr>
      </w:pPr>
      <w:r w:rsidRPr="00CD0277">
        <w:rPr>
          <w:rFonts w:ascii="Times" w:hAnsi="Times"/>
        </w:rPr>
        <w:t xml:space="preserve">As a measure of desirability, romantic preference </w:t>
      </w:r>
      <w:r w:rsidR="001E7FD2" w:rsidRPr="00CD0277">
        <w:rPr>
          <w:rFonts w:ascii="Times" w:hAnsi="Times"/>
        </w:rPr>
        <w:t xml:space="preserve">predictably varies from person-to-person. However, </w:t>
      </w:r>
      <w:r w:rsidR="00B4116D" w:rsidRPr="00CD0277">
        <w:rPr>
          <w:rFonts w:ascii="Times" w:hAnsi="Times"/>
        </w:rPr>
        <w:t>in a meta-ana</w:t>
      </w:r>
      <w:r w:rsidR="00F27000" w:rsidRPr="00CD0277">
        <w:rPr>
          <w:rFonts w:ascii="Times" w:hAnsi="Times"/>
        </w:rPr>
        <w:t xml:space="preserve">lysis of 28 independent samples, Feingold </w:t>
      </w:r>
      <w:moveToRangeStart w:id="72" w:author="Melissa Fallone" w:date="2017-12-17T16:49:00Z" w:name="move501292719"/>
      <w:moveTo w:id="73" w:author="Melissa Fallone" w:date="2017-12-17T16:49:00Z">
        <w:r w:rsidR="005F373E" w:rsidRPr="00CD0277">
          <w:rPr>
            <w:rFonts w:ascii="Times" w:hAnsi="Times"/>
          </w:rPr>
          <w:t>(1990)</w:t>
        </w:r>
      </w:moveTo>
      <w:moveToRangeEnd w:id="72"/>
      <w:ins w:id="74" w:author="Fallone, Melissa D" w:date="2017-12-17T16:49:00Z">
        <w:r w:rsidR="005F373E">
          <w:rPr>
            <w:rFonts w:ascii="Times" w:hAnsi="Times"/>
          </w:rPr>
          <w:t xml:space="preserve"> </w:t>
        </w:r>
      </w:ins>
      <w:r w:rsidR="00F27000" w:rsidRPr="00CD0277">
        <w:rPr>
          <w:rFonts w:ascii="Times" w:hAnsi="Times"/>
        </w:rPr>
        <w:t>observed unique differences between American men and women on responses to mate selection questionnaires. For example, the literature suggested that men value attractiveness more than women on questionnaires, but that attractiveness and mate selection wer</w:t>
      </w:r>
      <w:r w:rsidR="0092242D" w:rsidRPr="00CD0277">
        <w:rPr>
          <w:rFonts w:ascii="Times" w:hAnsi="Times"/>
        </w:rPr>
        <w:t xml:space="preserve">e equally high for both sexes in concrete dating scenarios. </w:t>
      </w:r>
    </w:p>
    <w:p w14:paraId="1D487806" w14:textId="77777777" w:rsidR="00AD007C" w:rsidRDefault="00AD007C" w:rsidP="00AD007C">
      <w:pPr>
        <w:spacing w:line="480" w:lineRule="auto"/>
        <w:ind w:firstLine="720"/>
        <w:rPr>
          <w:ins w:id="75" w:author="Marshall, Caleb Z" w:date="2018-03-31T00:01:00Z"/>
          <w:rFonts w:ascii="Times" w:hAnsi="Times"/>
        </w:rPr>
      </w:pPr>
      <w:ins w:id="76" w:author="Marshall, Caleb Z" w:date="2018-03-31T00:00:00Z">
        <w:r>
          <w:rPr>
            <w:rFonts w:ascii="Times" w:hAnsi="Times"/>
          </w:rPr>
          <w:t>A seminal experiment on mate preference was conducted by David Buss in the late 1980’s. In a massive cross-sectional study, Buss examined sex differences in mate preference across 37 samples from 33 distinct cultural paradigms. (1989) This incredible work found consistent sex differences in mate preference across all cultures. Examples include: higher preference among women for fiscally stable partners; and higher preference among men for younger female partners.</w:t>
        </w:r>
      </w:ins>
    </w:p>
    <w:p w14:paraId="4AF6F6F7" w14:textId="769A2554" w:rsidR="004B1A12" w:rsidRDefault="00AD007C" w:rsidP="00AD007C">
      <w:pPr>
        <w:spacing w:line="480" w:lineRule="auto"/>
        <w:ind w:firstLine="720"/>
        <w:rPr>
          <w:ins w:id="77" w:author="Marshall, Caleb Z" w:date="2018-03-31T00:03:00Z"/>
          <w:rFonts w:ascii="Times" w:hAnsi="Times"/>
        </w:rPr>
      </w:pPr>
      <w:ins w:id="78" w:author="Marshall, Caleb Z" w:date="2018-03-31T00:01:00Z">
        <w:r>
          <w:rPr>
            <w:rFonts w:ascii="Times" w:hAnsi="Times"/>
          </w:rPr>
          <w:t xml:space="preserve">Buss also carefully checked census data from each country to determine how mate preference influenced eventual mate choices. For example, across every culture, a significant age-gap </w:t>
        </w:r>
      </w:ins>
      <w:ins w:id="79" w:author="Marshall, Caleb Z" w:date="2018-03-31T00:03:00Z">
        <w:r>
          <w:rPr>
            <w:rFonts w:ascii="Times" w:hAnsi="Times"/>
          </w:rPr>
          <w:t xml:space="preserve">of approximately 3-years was found between older men and younger women. (Buss, </w:t>
        </w:r>
        <w:r>
          <w:rPr>
            <w:rFonts w:ascii="Times" w:hAnsi="Times"/>
          </w:rPr>
          <w:lastRenderedPageBreak/>
          <w:t xml:space="preserve">1989) Yet, age differences are </w:t>
        </w:r>
      </w:ins>
      <w:ins w:id="80" w:author="Marshall, Caleb Z" w:date="2018-04-09T17:48:00Z">
        <w:r w:rsidR="00F345BA">
          <w:rPr>
            <w:rFonts w:ascii="Times" w:hAnsi="Times"/>
          </w:rPr>
          <w:t xml:space="preserve">easily-measured, </w:t>
        </w:r>
      </w:ins>
      <w:ins w:id="81" w:author="Marshall, Caleb Z" w:date="2018-03-31T00:03:00Z">
        <w:r>
          <w:rPr>
            <w:rFonts w:ascii="Times" w:hAnsi="Times"/>
          </w:rPr>
          <w:t>external variables. Moreover,</w:t>
        </w:r>
      </w:ins>
      <w:ins w:id="82" w:author="Marshall, Caleb Z" w:date="2018-03-31T00:05:00Z">
        <w:r>
          <w:rPr>
            <w:rFonts w:ascii="Times" w:hAnsi="Times"/>
          </w:rPr>
          <w:t xml:space="preserve"> as stated by Buss,</w:t>
        </w:r>
      </w:ins>
      <w:ins w:id="83" w:author="Marshall, Caleb Z" w:date="2018-03-31T00:03:00Z">
        <w:r>
          <w:rPr>
            <w:rFonts w:ascii="Times" w:hAnsi="Times"/>
          </w:rPr>
          <w:t xml:space="preserve"> </w:t>
        </w:r>
      </w:ins>
      <w:ins w:id="84" w:author="Marshall, Caleb Z" w:date="2018-03-31T00:05:00Z">
        <w:r>
          <w:rPr>
            <w:rFonts w:ascii="Times" w:hAnsi="Times"/>
          </w:rPr>
          <w:t>age differences</w:t>
        </w:r>
      </w:ins>
      <w:ins w:id="85" w:author="Marshall, Caleb Z" w:date="2018-03-31T00:03:00Z">
        <w:r>
          <w:rPr>
            <w:rFonts w:ascii="Times" w:hAnsi="Times"/>
          </w:rPr>
          <w:t xml:space="preserve"> were </w:t>
        </w:r>
      </w:ins>
      <w:ins w:id="86" w:author="Marshall, Caleb Z" w:date="2018-03-31T00:05:00Z">
        <w:r>
          <w:rPr>
            <w:rFonts w:ascii="Times" w:hAnsi="Times"/>
          </w:rPr>
          <w:t>the most statistically</w:t>
        </w:r>
      </w:ins>
      <w:ins w:id="87" w:author="Marshall, Caleb Z" w:date="2018-03-31T00:03:00Z">
        <w:r>
          <w:rPr>
            <w:rFonts w:ascii="Times" w:hAnsi="Times"/>
          </w:rPr>
          <w:t xml:space="preserve"> reliable finding</w:t>
        </w:r>
      </w:ins>
      <w:ins w:id="88" w:author="Marshall, Caleb Z" w:date="2018-03-31T00:06:00Z">
        <w:r>
          <w:rPr>
            <w:rFonts w:ascii="Times" w:hAnsi="Times"/>
          </w:rPr>
          <w:t>s</w:t>
        </w:r>
      </w:ins>
      <w:ins w:id="89" w:author="Marshall, Caleb Z" w:date="2018-03-31T00:03:00Z">
        <w:r>
          <w:rPr>
            <w:rFonts w:ascii="Times" w:hAnsi="Times"/>
          </w:rPr>
          <w:t xml:space="preserve"> in his</w:t>
        </w:r>
        <w:r w:rsidR="004B1A12">
          <w:rPr>
            <w:rFonts w:ascii="Times" w:hAnsi="Times"/>
          </w:rPr>
          <w:t xml:space="preserve"> study, which suggests that perhaps this result is more either a stronger effect between men and women or is more easily measured in his samples.</w:t>
        </w:r>
      </w:ins>
    </w:p>
    <w:p w14:paraId="31145DC3" w14:textId="5387A79F" w:rsidR="002B139D" w:rsidRPr="00AD007C" w:rsidDel="004B1A12" w:rsidRDefault="004B1A12">
      <w:pPr>
        <w:spacing w:line="480" w:lineRule="auto"/>
        <w:ind w:firstLine="720"/>
        <w:rPr>
          <w:del w:id="90" w:author="Marshall, Caleb Z" w:date="2018-03-31T00:09:00Z"/>
          <w:rFonts w:ascii="Times" w:hAnsi="Times" w:cs="Times"/>
          <w:color w:val="000000"/>
          <w:rPrChange w:id="91" w:author="Marshall, Caleb Z" w:date="2018-03-31T00:00:00Z">
            <w:rPr>
              <w:del w:id="92" w:author="Marshall, Caleb Z" w:date="2018-03-31T00:09:00Z"/>
              <w:rFonts w:ascii="Times" w:hAnsi="Times"/>
            </w:rPr>
          </w:rPrChange>
        </w:rPr>
      </w:pPr>
      <w:ins w:id="93" w:author="Marshall, Caleb Z" w:date="2018-03-31T00:08:00Z">
        <w:r>
          <w:rPr>
            <w:rFonts w:ascii="Times" w:hAnsi="Times"/>
          </w:rPr>
          <w:t xml:space="preserve">Often, however, the connection between </w:t>
        </w:r>
      </w:ins>
      <w:ins w:id="94" w:author="Marshall, Caleb Z" w:date="2018-03-31T00:01:00Z">
        <w:r w:rsidR="00AD007C">
          <w:rPr>
            <w:rFonts w:ascii="Times" w:hAnsi="Times"/>
          </w:rPr>
          <w:t xml:space="preserve">mate preference and mate choice </w:t>
        </w:r>
      </w:ins>
      <w:ins w:id="95" w:author="Marshall, Caleb Z" w:date="2018-03-31T00:08:00Z">
        <w:r w:rsidR="00F345BA">
          <w:rPr>
            <w:rFonts w:ascii="Times" w:hAnsi="Times"/>
          </w:rPr>
          <w:t>is convoluted</w:t>
        </w:r>
        <w:r>
          <w:rPr>
            <w:rFonts w:ascii="Times" w:hAnsi="Times"/>
          </w:rPr>
          <w:t>.</w:t>
        </w:r>
        <w:r w:rsidRPr="00CD0277" w:rsidDel="005F373E">
          <w:rPr>
            <w:rFonts w:ascii="Times" w:hAnsi="Times"/>
          </w:rPr>
          <w:t xml:space="preserve"> </w:t>
        </w:r>
      </w:ins>
      <w:moveFromRangeStart w:id="96" w:author="Melissa Fallone" w:date="2017-12-17T16:49:00Z" w:name="move501292719"/>
      <w:moveFrom w:id="97" w:author="Melissa Fallone" w:date="2017-12-17T16:49:00Z">
        <w:r w:rsidR="0092242D" w:rsidRPr="00CD0277" w:rsidDel="005F373E">
          <w:rPr>
            <w:rFonts w:ascii="Times" w:hAnsi="Times"/>
          </w:rPr>
          <w:t>(1990)</w:t>
        </w:r>
      </w:moveFrom>
      <w:moveFromRangeEnd w:id="96"/>
    </w:p>
    <w:p w14:paraId="2D0C3086" w14:textId="6B4917B5" w:rsidR="002B139D" w:rsidRPr="00CD0277" w:rsidRDefault="004B1A12" w:rsidP="00F345BA">
      <w:pPr>
        <w:spacing w:line="480" w:lineRule="auto"/>
        <w:ind w:firstLine="720"/>
        <w:rPr>
          <w:rFonts w:ascii="Times" w:hAnsi="Times"/>
        </w:rPr>
      </w:pPr>
      <w:ins w:id="98" w:author="Marshall, Caleb Z" w:date="2018-03-31T00:09:00Z">
        <w:r>
          <w:rPr>
            <w:rFonts w:ascii="Times" w:hAnsi="Times"/>
          </w:rPr>
          <w:t xml:space="preserve">Castro, Hattori and Lopez (2012) </w:t>
        </w:r>
      </w:ins>
      <w:commentRangeStart w:id="99"/>
      <w:del w:id="100" w:author="Marshall, Caleb Z" w:date="2018-03-31T00:09:00Z">
        <w:r w:rsidR="003E4EB4" w:rsidRPr="00CD0277" w:rsidDel="004B1A12">
          <w:rPr>
            <w:rFonts w:ascii="Times" w:hAnsi="Times"/>
          </w:rPr>
          <w:delText>Castro et al.</w:delText>
        </w:r>
        <w:r w:rsidR="00E352A2" w:rsidDel="004B1A12">
          <w:rPr>
            <w:rFonts w:ascii="Times" w:hAnsi="Times"/>
          </w:rPr>
          <w:delText xml:space="preserve"> </w:delText>
        </w:r>
        <w:commentRangeEnd w:id="99"/>
        <w:r w:rsidR="005F373E" w:rsidDel="004B1A12">
          <w:rPr>
            <w:rStyle w:val="CommentReference"/>
          </w:rPr>
          <w:commentReference w:id="99"/>
        </w:r>
      </w:del>
      <w:r w:rsidR="00E352A2">
        <w:rPr>
          <w:rFonts w:ascii="Times" w:hAnsi="Times"/>
        </w:rPr>
        <w:t>studied</w:t>
      </w:r>
      <w:r w:rsidR="004415E1" w:rsidRPr="00CD0277">
        <w:rPr>
          <w:rFonts w:ascii="Times" w:hAnsi="Times"/>
        </w:rPr>
        <w:t xml:space="preserve"> differences between </w:t>
      </w:r>
      <w:del w:id="101" w:author="Marshall, Caleb Z" w:date="2018-03-31T00:00:00Z">
        <w:r w:rsidR="004415E1" w:rsidRPr="00CD0277" w:rsidDel="00AD007C">
          <w:rPr>
            <w:rFonts w:ascii="Times" w:hAnsi="Times"/>
          </w:rPr>
          <w:delText xml:space="preserve">romantic preference </w:delText>
        </w:r>
      </w:del>
      <w:ins w:id="102" w:author="Marshall, Caleb Z" w:date="2018-03-31T00:00:00Z">
        <w:r w:rsidR="00AD007C">
          <w:rPr>
            <w:rFonts w:ascii="Times" w:hAnsi="Times"/>
          </w:rPr>
          <w:t xml:space="preserve">mate preference </w:t>
        </w:r>
      </w:ins>
      <w:r w:rsidR="004415E1" w:rsidRPr="00CD0277">
        <w:rPr>
          <w:rFonts w:ascii="Times" w:hAnsi="Times"/>
        </w:rPr>
        <w:t xml:space="preserve">and mate </w:t>
      </w:r>
      <w:del w:id="103" w:author="Marshall, Caleb Z" w:date="2018-03-31T00:00:00Z">
        <w:r w:rsidR="004415E1" w:rsidRPr="00CD0277" w:rsidDel="00AD007C">
          <w:rPr>
            <w:rFonts w:ascii="Times" w:hAnsi="Times"/>
          </w:rPr>
          <w:delText xml:space="preserve">selection </w:delText>
        </w:r>
      </w:del>
      <w:ins w:id="104" w:author="Marshall, Caleb Z" w:date="2018-03-31T00:00:00Z">
        <w:r w:rsidR="00AD007C">
          <w:rPr>
            <w:rFonts w:ascii="Times" w:hAnsi="Times"/>
          </w:rPr>
          <w:t>choice</w:t>
        </w:r>
        <w:r w:rsidR="00AD007C" w:rsidRPr="00CD0277">
          <w:rPr>
            <w:rFonts w:ascii="Times" w:hAnsi="Times"/>
          </w:rPr>
          <w:t xml:space="preserve"> </w:t>
        </w:r>
      </w:ins>
      <w:del w:id="105" w:author="Marshall, Caleb Z" w:date="2018-03-31T00:10:00Z">
        <w:r w:rsidR="004415E1" w:rsidRPr="00CD0277" w:rsidDel="004B1A12">
          <w:rPr>
            <w:rFonts w:ascii="Times" w:hAnsi="Times"/>
          </w:rPr>
          <w:delText xml:space="preserve">using a survey based on previous </w:delText>
        </w:r>
        <w:r w:rsidR="0022635E" w:rsidRPr="00CD0277" w:rsidDel="004B1A12">
          <w:rPr>
            <w:rFonts w:ascii="Times" w:hAnsi="Times"/>
          </w:rPr>
          <w:delText>research</w:delText>
        </w:r>
      </w:del>
      <w:ins w:id="106" w:author="Marshall, Caleb Z" w:date="2018-03-31T00:10:00Z">
        <w:r>
          <w:rPr>
            <w:rFonts w:ascii="Times" w:hAnsi="Times"/>
          </w:rPr>
          <w:t>using a survey based in-part on Buss’s original work (1989). In general, Castro</w:t>
        </w:r>
      </w:ins>
      <w:ins w:id="107" w:author="Marshall, Caleb Z" w:date="2018-03-31T00:11:00Z">
        <w:r>
          <w:rPr>
            <w:rFonts w:ascii="Times" w:hAnsi="Times"/>
          </w:rPr>
          <w:t>’s results agreed with Buss’s on specific sex differences in mate preference</w:t>
        </w:r>
      </w:ins>
      <w:del w:id="108" w:author="Marshall, Caleb Z" w:date="2018-03-31T00:00:00Z">
        <w:r w:rsidR="004415E1" w:rsidRPr="00CD0277" w:rsidDel="00AD007C">
          <w:rPr>
            <w:rFonts w:ascii="Times" w:hAnsi="Times"/>
          </w:rPr>
          <w:delText xml:space="preserve"> (Buss 1989; </w:delText>
        </w:r>
        <w:commentRangeStart w:id="109"/>
        <w:r w:rsidR="004415E1" w:rsidRPr="00CD0277" w:rsidDel="00AD007C">
          <w:rPr>
            <w:rFonts w:ascii="Times" w:hAnsi="Times"/>
          </w:rPr>
          <w:delText xml:space="preserve">Kenrick et al. 1990; </w:delText>
        </w:r>
        <w:commentRangeEnd w:id="109"/>
        <w:r w:rsidR="005F373E" w:rsidDel="00AD007C">
          <w:rPr>
            <w:rStyle w:val="CommentReference"/>
          </w:rPr>
          <w:commentReference w:id="109"/>
        </w:r>
        <w:commentRangeStart w:id="110"/>
        <w:r w:rsidR="004415E1" w:rsidRPr="00CD0277" w:rsidDel="00AD007C">
          <w:rPr>
            <w:rFonts w:ascii="Times" w:hAnsi="Times"/>
          </w:rPr>
          <w:delText xml:space="preserve">etc.). </w:delText>
        </w:r>
        <w:commentRangeEnd w:id="110"/>
        <w:r w:rsidR="005F373E" w:rsidDel="00AD007C">
          <w:rPr>
            <w:rStyle w:val="CommentReference"/>
          </w:rPr>
          <w:commentReference w:id="110"/>
        </w:r>
      </w:del>
      <w:del w:id="111" w:author="Marshall, Caleb Z" w:date="2018-03-31T00:10:00Z">
        <w:r w:rsidR="004415E1" w:rsidRPr="00CD0277" w:rsidDel="004B1A12">
          <w:rPr>
            <w:rFonts w:ascii="Times" w:hAnsi="Times"/>
          </w:rPr>
          <w:delText>Castro</w:delText>
        </w:r>
        <w:r w:rsidR="0046492E" w:rsidRPr="00CD0277" w:rsidDel="004B1A12">
          <w:rPr>
            <w:rFonts w:ascii="Times" w:hAnsi="Times"/>
          </w:rPr>
          <w:delText xml:space="preserve"> </w:delText>
        </w:r>
        <w:r w:rsidR="004415E1" w:rsidRPr="00CD0277" w:rsidDel="004B1A12">
          <w:rPr>
            <w:rFonts w:ascii="Times" w:hAnsi="Times"/>
          </w:rPr>
          <w:delText>h</w:delText>
        </w:r>
      </w:del>
      <w:del w:id="112" w:author="Marshall, Caleb Z" w:date="2018-03-31T00:11:00Z">
        <w:r w:rsidR="004415E1" w:rsidRPr="00CD0277" w:rsidDel="004B1A12">
          <w:rPr>
            <w:rFonts w:ascii="Times" w:hAnsi="Times"/>
          </w:rPr>
          <w:delText>ypothesized that</w:delText>
        </w:r>
      </w:del>
      <w:ins w:id="113" w:author="Marshall, Caleb Z" w:date="2018-03-31T00:11:00Z">
        <w:r>
          <w:rPr>
            <w:rFonts w:ascii="Times" w:hAnsi="Times"/>
          </w:rPr>
          <w:t>, such as</w:t>
        </w:r>
      </w:ins>
      <w:del w:id="114" w:author="Marshall, Caleb Z" w:date="2018-03-31T00:11:00Z">
        <w:r w:rsidR="004415E1" w:rsidRPr="00CD0277" w:rsidDel="004B1A12">
          <w:rPr>
            <w:rFonts w:ascii="Times" w:hAnsi="Times"/>
          </w:rPr>
          <w:delText xml:space="preserve"> </w:delText>
        </w:r>
      </w:del>
      <w:ins w:id="115" w:author="Marshall, Caleb Z" w:date="2018-03-31T00:11:00Z">
        <w:r>
          <w:rPr>
            <w:rFonts w:ascii="Times" w:hAnsi="Times"/>
          </w:rPr>
          <w:t xml:space="preserve"> males valuing physical attractiveness more than women</w:t>
        </w:r>
      </w:ins>
      <w:del w:id="116" w:author="Marshall, Caleb Z" w:date="2018-03-31T00:11:00Z">
        <w:r w:rsidR="004415E1" w:rsidRPr="00CD0277" w:rsidDel="004B1A12">
          <w:rPr>
            <w:rFonts w:ascii="Times" w:hAnsi="Times"/>
          </w:rPr>
          <w:delText>males would generally value physical attraction and fitness in potential mates more than females,</w:delText>
        </w:r>
        <w:r w:rsidR="0046492E" w:rsidRPr="00CD0277" w:rsidDel="004B1A12">
          <w:rPr>
            <w:rFonts w:ascii="Times" w:hAnsi="Times"/>
          </w:rPr>
          <w:delText xml:space="preserve"> whose selection schema would contain </w:delText>
        </w:r>
        <w:r w:rsidR="00A0236A" w:rsidDel="004B1A12">
          <w:rPr>
            <w:rFonts w:ascii="Times" w:hAnsi="Times"/>
          </w:rPr>
          <w:delText xml:space="preserve">more varied and </w:delText>
        </w:r>
        <w:r w:rsidR="0046492E" w:rsidRPr="00CD0277" w:rsidDel="004B1A12">
          <w:rPr>
            <w:rFonts w:ascii="Times" w:hAnsi="Times"/>
          </w:rPr>
          <w:delText>unique factors</w:delText>
        </w:r>
      </w:del>
      <w:r w:rsidR="0022635E" w:rsidRPr="00CD0277">
        <w:rPr>
          <w:rFonts w:ascii="Times" w:hAnsi="Times"/>
        </w:rPr>
        <w:t xml:space="preserve">. However, </w:t>
      </w:r>
      <w:del w:id="117" w:author="Marshall, Caleb Z" w:date="2018-03-31T00:12:00Z">
        <w:r w:rsidR="0022635E" w:rsidRPr="00CD0277" w:rsidDel="004B1A12">
          <w:rPr>
            <w:rFonts w:ascii="Times" w:hAnsi="Times"/>
          </w:rPr>
          <w:delText>they also</w:delText>
        </w:r>
      </w:del>
      <w:ins w:id="118" w:author="Marshall, Caleb Z" w:date="2018-03-31T00:12:00Z">
        <w:r>
          <w:rPr>
            <w:rFonts w:ascii="Times" w:hAnsi="Times"/>
          </w:rPr>
          <w:t xml:space="preserve">Castro et al. found </w:t>
        </w:r>
      </w:ins>
      <w:del w:id="119" w:author="Marshall, Caleb Z" w:date="2018-03-31T00:12:00Z">
        <w:r w:rsidR="0022635E" w:rsidRPr="00CD0277" w:rsidDel="004B1A12">
          <w:rPr>
            <w:rFonts w:ascii="Times" w:hAnsi="Times"/>
          </w:rPr>
          <w:delText xml:space="preserve"> demonstrated </w:delText>
        </w:r>
      </w:del>
      <w:ins w:id="120" w:author="Marshall, Caleb Z" w:date="2018-04-09T21:57:00Z">
        <w:r w:rsidR="00296B55">
          <w:rPr>
            <w:rFonts w:ascii="Times" w:hAnsi="Times"/>
          </w:rPr>
          <w:t xml:space="preserve">participant’s </w:t>
        </w:r>
      </w:ins>
      <w:del w:id="121" w:author="Marshall, Caleb Z" w:date="2018-04-09T21:57:00Z">
        <w:r w:rsidR="0022635E" w:rsidRPr="00CD0277" w:rsidDel="00296B55">
          <w:rPr>
            <w:rFonts w:ascii="Times" w:hAnsi="Times"/>
          </w:rPr>
          <w:delText xml:space="preserve">that participants’ romantic </w:delText>
        </w:r>
      </w:del>
      <w:r w:rsidR="0022635E" w:rsidRPr="00CD0277">
        <w:rPr>
          <w:rFonts w:ascii="Times" w:hAnsi="Times"/>
        </w:rPr>
        <w:t>preference</w:t>
      </w:r>
      <w:ins w:id="122" w:author="Marshall, Caleb Z" w:date="2018-04-09T21:57:00Z">
        <w:r w:rsidR="00296B55">
          <w:rPr>
            <w:rFonts w:ascii="Times" w:hAnsi="Times"/>
          </w:rPr>
          <w:t>s in non-physical traits (i.e.</w:t>
        </w:r>
      </w:ins>
      <w:ins w:id="123" w:author="Marshall, Caleb Z" w:date="2018-04-09T21:58:00Z">
        <w:r w:rsidR="00296B55">
          <w:rPr>
            <w:rFonts w:ascii="Times" w:hAnsi="Times"/>
          </w:rPr>
          <w:t xml:space="preserve"> humor, intelligence, etc.)</w:t>
        </w:r>
      </w:ins>
      <w:r w:rsidR="0022635E" w:rsidRPr="00CD0277">
        <w:rPr>
          <w:rFonts w:ascii="Times" w:hAnsi="Times"/>
        </w:rPr>
        <w:t xml:space="preserve"> did not </w:t>
      </w:r>
      <w:ins w:id="124" w:author="Marshall, Caleb Z" w:date="2018-04-09T21:56:00Z">
        <w:r w:rsidR="00296B55">
          <w:rPr>
            <w:rFonts w:ascii="Times" w:hAnsi="Times"/>
          </w:rPr>
          <w:t xml:space="preserve">necessarily </w:t>
        </w:r>
      </w:ins>
      <w:r w:rsidR="0022635E" w:rsidRPr="00CD0277">
        <w:rPr>
          <w:rFonts w:ascii="Times" w:hAnsi="Times"/>
        </w:rPr>
        <w:t xml:space="preserve">correlate with </w:t>
      </w:r>
      <w:ins w:id="125" w:author="Marshall, Caleb Z" w:date="2018-03-31T00:12:00Z">
        <w:r>
          <w:rPr>
            <w:rFonts w:ascii="Times" w:hAnsi="Times"/>
          </w:rPr>
          <w:t xml:space="preserve">concrete </w:t>
        </w:r>
      </w:ins>
      <w:r w:rsidR="0022635E" w:rsidRPr="00CD0277">
        <w:rPr>
          <w:rFonts w:ascii="Times" w:hAnsi="Times"/>
        </w:rPr>
        <w:t xml:space="preserve">perceptions </w:t>
      </w:r>
      <w:ins w:id="126" w:author="Marshall, Caleb Z" w:date="2018-03-31T00:13:00Z">
        <w:r>
          <w:rPr>
            <w:rFonts w:ascii="Times" w:hAnsi="Times"/>
          </w:rPr>
          <w:t xml:space="preserve">of current or recent </w:t>
        </w:r>
      </w:ins>
      <w:del w:id="127" w:author="Marshall, Caleb Z" w:date="2018-03-31T00:13:00Z">
        <w:r w:rsidR="0022635E" w:rsidRPr="00CD0277" w:rsidDel="004B1A12">
          <w:rPr>
            <w:rFonts w:ascii="Times" w:hAnsi="Times"/>
          </w:rPr>
          <w:delText xml:space="preserve">of current or recent </w:delText>
        </w:r>
      </w:del>
      <w:ins w:id="128" w:author="Marshall, Caleb Z" w:date="2018-03-31T00:13:00Z">
        <w:r>
          <w:rPr>
            <w:rFonts w:ascii="Times" w:hAnsi="Times"/>
          </w:rPr>
          <w:t>mates</w:t>
        </w:r>
      </w:ins>
      <w:del w:id="129" w:author="Marshall, Caleb Z" w:date="2018-03-31T00:13:00Z">
        <w:r w:rsidR="0022635E" w:rsidRPr="00CD0277" w:rsidDel="004B1A12">
          <w:rPr>
            <w:rFonts w:ascii="Times" w:hAnsi="Times"/>
          </w:rPr>
          <w:delText>romantic partners</w:delText>
        </w:r>
      </w:del>
      <w:r w:rsidR="0022635E" w:rsidRPr="00CD0277">
        <w:rPr>
          <w:rFonts w:ascii="Times" w:hAnsi="Times"/>
        </w:rPr>
        <w:t xml:space="preserve">. This suggests that intersex romantic preferences </w:t>
      </w:r>
      <w:del w:id="130" w:author="Marshall, Caleb Z" w:date="2018-03-31T00:13:00Z">
        <w:r w:rsidR="0022635E" w:rsidRPr="00CD0277" w:rsidDel="004B1A12">
          <w:rPr>
            <w:rFonts w:ascii="Times" w:hAnsi="Times"/>
          </w:rPr>
          <w:delText xml:space="preserve">did </w:delText>
        </w:r>
      </w:del>
      <w:r w:rsidR="0022635E" w:rsidRPr="00CD0277">
        <w:rPr>
          <w:rFonts w:ascii="Times" w:hAnsi="Times"/>
        </w:rPr>
        <w:t>differ, but</w:t>
      </w:r>
      <w:del w:id="131" w:author="Marshall, Caleb Z" w:date="2018-03-31T00:13:00Z">
        <w:r w:rsidR="0022635E" w:rsidRPr="00CD0277" w:rsidDel="004B1A12">
          <w:rPr>
            <w:rFonts w:ascii="Times" w:hAnsi="Times"/>
          </w:rPr>
          <w:delText xml:space="preserve"> that they</w:delText>
        </w:r>
      </w:del>
      <w:r w:rsidR="0022635E" w:rsidRPr="00CD0277">
        <w:rPr>
          <w:rFonts w:ascii="Times" w:hAnsi="Times"/>
        </w:rPr>
        <w:t xml:space="preserve"> </w:t>
      </w:r>
      <w:ins w:id="132" w:author="Marshall, Caleb Z" w:date="2018-03-31T00:13:00Z">
        <w:r>
          <w:rPr>
            <w:rFonts w:ascii="Times" w:hAnsi="Times"/>
          </w:rPr>
          <w:t>do</w:t>
        </w:r>
      </w:ins>
      <w:del w:id="133" w:author="Marshall, Caleb Z" w:date="2018-03-31T00:13:00Z">
        <w:r w:rsidR="0022635E" w:rsidRPr="00CD0277" w:rsidDel="004B1A12">
          <w:rPr>
            <w:rFonts w:ascii="Times" w:hAnsi="Times"/>
          </w:rPr>
          <w:delText>did</w:delText>
        </w:r>
      </w:del>
      <w:r w:rsidR="0022635E" w:rsidRPr="00CD0277">
        <w:rPr>
          <w:rFonts w:ascii="Times" w:hAnsi="Times"/>
        </w:rPr>
        <w:t xml:space="preserve"> not necessarily predict </w:t>
      </w:r>
      <w:ins w:id="134" w:author="Marshall, Caleb Z" w:date="2018-04-09T21:58:00Z">
        <w:r w:rsidR="00296B55">
          <w:rPr>
            <w:rFonts w:ascii="Times" w:hAnsi="Times"/>
          </w:rPr>
          <w:t xml:space="preserve">an individual’s perception of a </w:t>
        </w:r>
      </w:ins>
      <w:r w:rsidR="0022635E" w:rsidRPr="00CD0277">
        <w:rPr>
          <w:rFonts w:ascii="Times" w:hAnsi="Times"/>
        </w:rPr>
        <w:t xml:space="preserve">real-world </w:t>
      </w:r>
      <w:ins w:id="135" w:author="Marshall, Caleb Z" w:date="2018-04-09T21:58:00Z">
        <w:r w:rsidR="00296B55">
          <w:rPr>
            <w:rFonts w:ascii="Times" w:hAnsi="Times"/>
          </w:rPr>
          <w:t xml:space="preserve">romantic partners. </w:t>
        </w:r>
      </w:ins>
      <w:del w:id="136" w:author="Marshall, Caleb Z" w:date="2018-04-09T21:58:00Z">
        <w:r w:rsidR="0022635E" w:rsidRPr="00CD0277" w:rsidDel="00296B55">
          <w:rPr>
            <w:rFonts w:ascii="Times" w:hAnsi="Times"/>
          </w:rPr>
          <w:delText>mate selection</w:delText>
        </w:r>
      </w:del>
      <w:ins w:id="137" w:author="Fallone, Melissa D" w:date="2017-12-17T16:53:00Z">
        <w:del w:id="138" w:author="Marshall, Caleb Z" w:date="2018-04-09T21:58:00Z">
          <w:r w:rsidR="00C90863" w:rsidDel="00296B55">
            <w:rPr>
              <w:rFonts w:ascii="Times" w:hAnsi="Times"/>
            </w:rPr>
            <w:delText xml:space="preserve"> </w:delText>
          </w:r>
        </w:del>
        <w:r w:rsidR="00C90863" w:rsidRPr="00CD0277">
          <w:rPr>
            <w:rFonts w:ascii="Times" w:hAnsi="Times"/>
          </w:rPr>
          <w:t>(</w:t>
        </w:r>
      </w:ins>
      <w:ins w:id="139" w:author="Marshall, Caleb Z" w:date="2018-03-31T00:13:00Z">
        <w:r w:rsidR="006912F8">
          <w:rPr>
            <w:rFonts w:ascii="Times" w:hAnsi="Times"/>
          </w:rPr>
          <w:t xml:space="preserve">Castro et al., </w:t>
        </w:r>
      </w:ins>
      <w:ins w:id="140" w:author="Fallone, Melissa D" w:date="2017-12-17T16:54:00Z">
        <w:r w:rsidR="00C90863">
          <w:rPr>
            <w:rFonts w:ascii="Times" w:hAnsi="Times"/>
          </w:rPr>
          <w:t>2012</w:t>
        </w:r>
      </w:ins>
      <w:ins w:id="141" w:author="Fallone, Melissa D" w:date="2017-12-17T16:53:00Z">
        <w:r w:rsidR="00C90863" w:rsidRPr="00CD0277">
          <w:rPr>
            <w:rFonts w:ascii="Times" w:hAnsi="Times"/>
          </w:rPr>
          <w:t>)</w:t>
        </w:r>
      </w:ins>
      <w:del w:id="142" w:author="Marshall, Caleb Z" w:date="2018-04-09T17:49:00Z">
        <w:r w:rsidR="0022635E" w:rsidRPr="00CD0277" w:rsidDel="00F345BA">
          <w:rPr>
            <w:rFonts w:ascii="Times" w:hAnsi="Times"/>
          </w:rPr>
          <w:delText>.</w:delText>
        </w:r>
        <w:r w:rsidR="000066A2" w:rsidRPr="00CD0277" w:rsidDel="00F345BA">
          <w:rPr>
            <w:rFonts w:ascii="Times" w:hAnsi="Times"/>
          </w:rPr>
          <w:delText xml:space="preserve"> </w:delText>
        </w:r>
      </w:del>
      <w:del w:id="143" w:author="Fallone, Melissa D" w:date="2017-12-17T16:53:00Z">
        <w:r w:rsidR="000066A2" w:rsidRPr="00CD0277" w:rsidDel="005F373E">
          <w:rPr>
            <w:rFonts w:ascii="Times" w:hAnsi="Times"/>
          </w:rPr>
          <w:delText>(2012)</w:delText>
        </w:r>
      </w:del>
    </w:p>
    <w:p w14:paraId="497C0693" w14:textId="350068FC" w:rsidR="00141768" w:rsidRPr="00CD0277" w:rsidRDefault="00077383" w:rsidP="006844B4">
      <w:pPr>
        <w:spacing w:line="480" w:lineRule="auto"/>
        <w:ind w:firstLine="720"/>
        <w:rPr>
          <w:rFonts w:ascii="Times" w:hAnsi="Times"/>
        </w:rPr>
      </w:pPr>
      <w:r w:rsidRPr="00CD0277">
        <w:rPr>
          <w:rFonts w:ascii="Times" w:hAnsi="Times"/>
        </w:rPr>
        <w:t>Castro’s findings highlight</w:t>
      </w:r>
      <w:r w:rsidR="0046492E" w:rsidRPr="00CD0277">
        <w:rPr>
          <w:rFonts w:ascii="Times" w:hAnsi="Times"/>
        </w:rPr>
        <w:t xml:space="preserve"> th</w:t>
      </w:r>
      <w:r w:rsidR="00EB1DDA" w:rsidRPr="00CD0277">
        <w:rPr>
          <w:rFonts w:ascii="Times" w:hAnsi="Times"/>
        </w:rPr>
        <w:t xml:space="preserve">e difference between our abstract romantic preferences and our concrete sexual selective </w:t>
      </w:r>
      <w:r w:rsidR="00A01196" w:rsidRPr="00CD0277">
        <w:rPr>
          <w:rFonts w:ascii="Times" w:hAnsi="Times"/>
        </w:rPr>
        <w:t xml:space="preserve">process. </w:t>
      </w:r>
      <w:r w:rsidR="00141768" w:rsidRPr="00CD0277">
        <w:rPr>
          <w:rFonts w:ascii="Times" w:hAnsi="Times"/>
        </w:rPr>
        <w:t xml:space="preserve">This </w:t>
      </w:r>
      <w:del w:id="144" w:author="Marshall, Caleb Z" w:date="2018-03-31T00:17:00Z">
        <w:r w:rsidR="00141768" w:rsidRPr="00CD0277" w:rsidDel="006C10C3">
          <w:rPr>
            <w:rFonts w:ascii="Times" w:hAnsi="Times"/>
          </w:rPr>
          <w:delText xml:space="preserve">distinction is </w:delText>
        </w:r>
      </w:del>
      <w:del w:id="145" w:author="Marshall, Caleb Z" w:date="2018-04-09T17:50:00Z">
        <w:r w:rsidR="00141768" w:rsidRPr="00CD0277" w:rsidDel="00F345BA">
          <w:rPr>
            <w:rFonts w:ascii="Times" w:hAnsi="Times"/>
          </w:rPr>
          <w:delText xml:space="preserve">surprising because it </w:delText>
        </w:r>
      </w:del>
      <w:r w:rsidR="00141768" w:rsidRPr="00CD0277">
        <w:rPr>
          <w:rFonts w:ascii="Times" w:hAnsi="Times"/>
        </w:rPr>
        <w:t xml:space="preserve">implies that people </w:t>
      </w:r>
      <w:ins w:id="146" w:author="Marshall, Caleb Z" w:date="2018-04-09T21:59:00Z">
        <w:r w:rsidR="00296B55">
          <w:rPr>
            <w:rFonts w:ascii="Times" w:hAnsi="Times"/>
          </w:rPr>
          <w:t xml:space="preserve">often </w:t>
        </w:r>
      </w:ins>
      <w:del w:id="147" w:author="Marshall, Caleb Z" w:date="2018-04-09T21:59:00Z">
        <w:r w:rsidR="00141768" w:rsidRPr="00CD0277" w:rsidDel="00296B55">
          <w:rPr>
            <w:rFonts w:ascii="Times" w:hAnsi="Times"/>
          </w:rPr>
          <w:delText xml:space="preserve">do not reliably </w:delText>
        </w:r>
      </w:del>
      <w:r w:rsidR="00141768" w:rsidRPr="00CD0277">
        <w:rPr>
          <w:rFonts w:ascii="Times" w:hAnsi="Times"/>
        </w:rPr>
        <w:t>choose mates which</w:t>
      </w:r>
      <w:ins w:id="148" w:author="Marshall, Caleb Z" w:date="2018-04-09T21:59:00Z">
        <w:r w:rsidR="00296B55">
          <w:rPr>
            <w:rFonts w:ascii="Times" w:hAnsi="Times"/>
          </w:rPr>
          <w:t xml:space="preserve"> do not</w:t>
        </w:r>
      </w:ins>
      <w:r w:rsidR="00141768" w:rsidRPr="00CD0277">
        <w:rPr>
          <w:rFonts w:ascii="Times" w:hAnsi="Times"/>
        </w:rPr>
        <w:t xml:space="preserve"> fit their preferences</w:t>
      </w:r>
      <w:ins w:id="149" w:author="Marshall, Caleb Z" w:date="2018-04-09T17:50:00Z">
        <w:r w:rsidR="00296B55">
          <w:rPr>
            <w:rFonts w:ascii="Times" w:hAnsi="Times"/>
          </w:rPr>
          <w:t xml:space="preserve">. While interesting, this necessitates research into the intricacies of </w:t>
        </w:r>
        <w:r w:rsidR="00F345BA">
          <w:rPr>
            <w:rFonts w:ascii="Times" w:hAnsi="Times"/>
          </w:rPr>
          <w:t>romantic preference</w:t>
        </w:r>
      </w:ins>
      <w:ins w:id="150" w:author="Marshall, Caleb Z" w:date="2018-04-09T17:53:00Z">
        <w:r w:rsidR="00296B55">
          <w:rPr>
            <w:rFonts w:ascii="Times" w:hAnsi="Times"/>
          </w:rPr>
          <w:t xml:space="preserve"> and its role in</w:t>
        </w:r>
        <w:r w:rsidR="004B5ABF">
          <w:rPr>
            <w:rFonts w:ascii="Times" w:hAnsi="Times"/>
          </w:rPr>
          <w:t xml:space="preserve"> evolutionary psychology</w:t>
        </w:r>
      </w:ins>
      <w:ins w:id="151" w:author="Marshall, Caleb Z" w:date="2018-04-09T22:00:00Z">
        <w:r w:rsidR="00296B55">
          <w:rPr>
            <w:rFonts w:ascii="Times" w:hAnsi="Times"/>
          </w:rPr>
          <w:t xml:space="preserve"> and human cognition</w:t>
        </w:r>
      </w:ins>
      <w:ins w:id="152" w:author="Marshall, Caleb Z" w:date="2018-04-09T17:50:00Z">
        <w:r w:rsidR="00296B55">
          <w:rPr>
            <w:rFonts w:ascii="Times" w:hAnsi="Times"/>
          </w:rPr>
          <w:t>. Of course, while</w:t>
        </w:r>
      </w:ins>
      <w:del w:id="153" w:author="Marshall, Caleb Z" w:date="2018-04-09T17:50:00Z">
        <w:r w:rsidR="00141768" w:rsidRPr="00CD0277" w:rsidDel="00F345BA">
          <w:rPr>
            <w:rFonts w:ascii="Times" w:hAnsi="Times"/>
          </w:rPr>
          <w:delText>.</w:delText>
        </w:r>
      </w:del>
      <w:r w:rsidR="00141768" w:rsidRPr="00CD0277">
        <w:rPr>
          <w:rFonts w:ascii="Times" w:hAnsi="Times"/>
        </w:rPr>
        <w:t xml:space="preserve"> </w:t>
      </w:r>
      <w:ins w:id="154" w:author="Marshall, Caleb Z" w:date="2018-04-09T22:01:00Z">
        <w:r w:rsidR="00296B55">
          <w:rPr>
            <w:rFonts w:ascii="Times" w:hAnsi="Times"/>
          </w:rPr>
          <w:t xml:space="preserve">an </w:t>
        </w:r>
      </w:ins>
      <w:ins w:id="155" w:author="Marshall, Caleb Z" w:date="2018-04-09T17:55:00Z">
        <w:r w:rsidR="00296B55">
          <w:rPr>
            <w:rFonts w:ascii="Times" w:hAnsi="Times"/>
          </w:rPr>
          <w:t>individual</w:t>
        </w:r>
      </w:ins>
      <w:ins w:id="156" w:author="Marshall, Caleb Z" w:date="2018-04-09T22:01:00Z">
        <w:r w:rsidR="00296B55">
          <w:rPr>
            <w:rFonts w:ascii="Times" w:hAnsi="Times"/>
          </w:rPr>
          <w:t>’s</w:t>
        </w:r>
      </w:ins>
      <w:ins w:id="157" w:author="Marshall, Caleb Z" w:date="2018-04-09T17:55:00Z">
        <w:r w:rsidR="00296B55">
          <w:rPr>
            <w:rFonts w:ascii="Times" w:hAnsi="Times"/>
          </w:rPr>
          <w:t xml:space="preserve"> </w:t>
        </w:r>
      </w:ins>
      <w:del w:id="158" w:author="Marshall, Caleb Z" w:date="2018-03-31T00:18:00Z">
        <w:r w:rsidR="00A01196" w:rsidRPr="00CD0277" w:rsidDel="003610DC">
          <w:rPr>
            <w:rFonts w:ascii="Times" w:hAnsi="Times"/>
          </w:rPr>
          <w:delText>Moreover, it begs the question:</w:delText>
        </w:r>
        <w:r w:rsidR="006844B4" w:rsidRPr="00CD0277" w:rsidDel="003610DC">
          <w:rPr>
            <w:rFonts w:ascii="Times" w:hAnsi="Times"/>
          </w:rPr>
          <w:delText xml:space="preserve"> can </w:delText>
        </w:r>
      </w:del>
      <w:del w:id="159" w:author="Marshall, Caleb Z" w:date="2018-04-09T17:55:00Z">
        <w:r w:rsidR="00A01196" w:rsidRPr="00CD0277" w:rsidDel="004B5ABF">
          <w:rPr>
            <w:rFonts w:ascii="Times" w:hAnsi="Times"/>
          </w:rPr>
          <w:delText>r</w:delText>
        </w:r>
      </w:del>
      <w:del w:id="160" w:author="Marshall, Caleb Z" w:date="2018-04-09T22:01:00Z">
        <w:r w:rsidR="00A01196" w:rsidRPr="00CD0277" w:rsidDel="00296B55">
          <w:rPr>
            <w:rFonts w:ascii="Times" w:hAnsi="Times"/>
          </w:rPr>
          <w:delText xml:space="preserve">omantic </w:delText>
        </w:r>
      </w:del>
      <w:ins w:id="161" w:author="Marshall, Caleb Z" w:date="2018-04-09T22:01:00Z">
        <w:r w:rsidR="00296B55">
          <w:rPr>
            <w:rFonts w:ascii="Times" w:hAnsi="Times"/>
          </w:rPr>
          <w:t xml:space="preserve">romantic </w:t>
        </w:r>
      </w:ins>
      <w:r w:rsidR="00A01196" w:rsidRPr="00CD0277">
        <w:rPr>
          <w:rFonts w:ascii="Times" w:hAnsi="Times"/>
        </w:rPr>
        <w:t>preferenc</w:t>
      </w:r>
      <w:ins w:id="162" w:author="Marshall, Caleb Z" w:date="2018-04-09T22:01:00Z">
        <w:r w:rsidR="00296B55">
          <w:rPr>
            <w:rFonts w:ascii="Times" w:hAnsi="Times"/>
          </w:rPr>
          <w:t xml:space="preserve">es may </w:t>
        </w:r>
      </w:ins>
      <w:del w:id="163" w:author="Marshall, Caleb Z" w:date="2018-04-09T22:01:00Z">
        <w:r w:rsidR="00A01196" w:rsidRPr="00CD0277" w:rsidDel="00296B55">
          <w:rPr>
            <w:rFonts w:ascii="Times" w:hAnsi="Times"/>
          </w:rPr>
          <w:delText>e</w:delText>
        </w:r>
      </w:del>
      <w:del w:id="164" w:author="Marshall, Caleb Z" w:date="2018-04-09T22:00:00Z">
        <w:r w:rsidR="00A01196" w:rsidRPr="00CD0277" w:rsidDel="00296B55">
          <w:rPr>
            <w:rFonts w:ascii="Times" w:hAnsi="Times"/>
          </w:rPr>
          <w:delText xml:space="preserve"> </w:delText>
        </w:r>
      </w:del>
      <w:ins w:id="165" w:author="Marshall, Caleb Z" w:date="2018-04-09T17:54:00Z">
        <w:r w:rsidR="004B5ABF">
          <w:rPr>
            <w:rFonts w:ascii="Times" w:hAnsi="Times"/>
          </w:rPr>
          <w:t>fail</w:t>
        </w:r>
        <w:r w:rsidR="00296B55">
          <w:rPr>
            <w:rFonts w:ascii="Times" w:hAnsi="Times"/>
          </w:rPr>
          <w:t xml:space="preserve"> </w:t>
        </w:r>
        <w:r w:rsidR="004B5ABF">
          <w:rPr>
            <w:rFonts w:ascii="Times" w:hAnsi="Times"/>
          </w:rPr>
          <w:t>to</w:t>
        </w:r>
      </w:ins>
      <w:ins w:id="166" w:author="Marshall, Caleb Z" w:date="2018-04-09T17:51:00Z">
        <w:r w:rsidR="00F345BA">
          <w:rPr>
            <w:rFonts w:ascii="Times" w:hAnsi="Times"/>
          </w:rPr>
          <w:t xml:space="preserve"> </w:t>
        </w:r>
      </w:ins>
      <w:r w:rsidR="006844B4" w:rsidRPr="00CD0277">
        <w:rPr>
          <w:rFonts w:ascii="Times" w:hAnsi="Times"/>
        </w:rPr>
        <w:t xml:space="preserve">predict </w:t>
      </w:r>
      <w:del w:id="167" w:author="Marshall, Caleb Z" w:date="2018-04-09T17:55:00Z">
        <w:r w:rsidR="006844B4" w:rsidRPr="00CD0277" w:rsidDel="004B5ABF">
          <w:rPr>
            <w:rFonts w:ascii="Times" w:hAnsi="Times"/>
          </w:rPr>
          <w:delText>real world</w:delText>
        </w:r>
      </w:del>
      <w:ins w:id="168" w:author="Marshall, Caleb Z" w:date="2018-04-09T22:01:00Z">
        <w:r w:rsidR="00296B55">
          <w:rPr>
            <w:rFonts w:ascii="Times" w:hAnsi="Times"/>
          </w:rPr>
          <w:t>their</w:t>
        </w:r>
      </w:ins>
      <w:r w:rsidR="006844B4" w:rsidRPr="00CD0277">
        <w:rPr>
          <w:rFonts w:ascii="Times" w:hAnsi="Times"/>
        </w:rPr>
        <w:t xml:space="preserve"> </w:t>
      </w:r>
      <w:del w:id="169" w:author="Marshall, Caleb Z" w:date="2018-04-09T22:01:00Z">
        <w:r w:rsidR="006844B4" w:rsidRPr="00CD0277" w:rsidDel="00296B55">
          <w:rPr>
            <w:rFonts w:ascii="Times" w:hAnsi="Times"/>
          </w:rPr>
          <w:delText>sexual choices</w:delText>
        </w:r>
      </w:del>
      <w:ins w:id="170" w:author="Marshall, Caleb Z" w:date="2018-04-09T22:01:00Z">
        <w:r w:rsidR="00296B55">
          <w:rPr>
            <w:rFonts w:ascii="Times" w:hAnsi="Times"/>
          </w:rPr>
          <w:t>mate choices, certain</w:t>
        </w:r>
      </w:ins>
      <w:ins w:id="171" w:author="Marshall, Caleb Z" w:date="2018-04-09T17:55:00Z">
        <w:r w:rsidR="004B5ABF">
          <w:rPr>
            <w:rFonts w:ascii="Times" w:hAnsi="Times"/>
          </w:rPr>
          <w:t xml:space="preserve"> social phenomena can be explained as a function of </w:t>
        </w:r>
      </w:ins>
      <w:ins w:id="172" w:author="Marshall, Caleb Z" w:date="2018-04-09T22:01:00Z">
        <w:r w:rsidR="00296B55">
          <w:rPr>
            <w:rFonts w:ascii="Times" w:hAnsi="Times"/>
          </w:rPr>
          <w:t xml:space="preserve">observed gender differences in </w:t>
        </w:r>
      </w:ins>
      <w:ins w:id="173" w:author="Marshall, Caleb Z" w:date="2018-04-09T17:55:00Z">
        <w:r w:rsidR="00296B55">
          <w:rPr>
            <w:rFonts w:ascii="Times" w:hAnsi="Times"/>
          </w:rPr>
          <w:t>romantic preference.</w:t>
        </w:r>
      </w:ins>
      <w:del w:id="174" w:author="Marshall, Caleb Z" w:date="2018-04-09T17:55:00Z">
        <w:r w:rsidR="00141768" w:rsidRPr="00CD0277" w:rsidDel="004B5ABF">
          <w:rPr>
            <w:rFonts w:ascii="Times" w:hAnsi="Times"/>
          </w:rPr>
          <w:delText xml:space="preserve"> and social phenomena</w:delText>
        </w:r>
      </w:del>
      <w:del w:id="175" w:author="Marshall, Caleb Z" w:date="2018-04-09T17:51:00Z">
        <w:r w:rsidR="00141768" w:rsidRPr="00CD0277" w:rsidDel="00F345BA">
          <w:rPr>
            <w:rFonts w:ascii="Times" w:hAnsi="Times"/>
          </w:rPr>
          <w:delText>?</w:delText>
        </w:r>
      </w:del>
      <w:del w:id="176" w:author="Marshall, Caleb Z" w:date="2018-04-09T17:55:00Z">
        <w:r w:rsidR="00141768" w:rsidRPr="00CD0277" w:rsidDel="004B5ABF">
          <w:rPr>
            <w:rFonts w:ascii="Times" w:hAnsi="Times"/>
          </w:rPr>
          <w:delText xml:space="preserve"> </w:delText>
        </w:r>
      </w:del>
      <w:del w:id="177" w:author="Marshall, Caleb Z" w:date="2018-04-09T17:54:00Z">
        <w:r w:rsidR="00141768" w:rsidRPr="00CD0277" w:rsidDel="004B5ABF">
          <w:rPr>
            <w:rFonts w:ascii="Times" w:hAnsi="Times"/>
          </w:rPr>
          <w:delText>The answer is a</w:delText>
        </w:r>
        <w:r w:rsidR="006844B4" w:rsidRPr="00CD0277" w:rsidDel="004B5ABF">
          <w:rPr>
            <w:rFonts w:ascii="Times" w:hAnsi="Times"/>
          </w:rPr>
          <w:delText xml:space="preserve"> </w:delText>
        </w:r>
        <w:r w:rsidR="00141768" w:rsidRPr="00CD0277" w:rsidDel="004B5ABF">
          <w:rPr>
            <w:rFonts w:ascii="Times" w:hAnsi="Times"/>
          </w:rPr>
          <w:delText xml:space="preserve">qualified </w:delText>
        </w:r>
        <w:r w:rsidR="006844B4" w:rsidRPr="00CD0277" w:rsidDel="004B5ABF">
          <w:rPr>
            <w:rFonts w:ascii="Times" w:hAnsi="Times"/>
          </w:rPr>
          <w:delText>yes.</w:delText>
        </w:r>
        <w:r w:rsidR="00482EB0" w:rsidRPr="00CD0277" w:rsidDel="004B5ABF">
          <w:rPr>
            <w:rFonts w:ascii="Times" w:hAnsi="Times"/>
          </w:rPr>
          <w:delText xml:space="preserve"> </w:delText>
        </w:r>
      </w:del>
    </w:p>
    <w:p w14:paraId="2C809098" w14:textId="7C39FC65" w:rsidR="004B5ABF" w:rsidRPr="00CD0277" w:rsidRDefault="00FA7CA2" w:rsidP="00947397">
      <w:pPr>
        <w:spacing w:line="480" w:lineRule="auto"/>
        <w:ind w:firstLine="720"/>
        <w:rPr>
          <w:ins w:id="178" w:author="Marshall, Caleb Z" w:date="2018-04-09T17:56:00Z"/>
          <w:rFonts w:ascii="Times" w:hAnsi="Times"/>
        </w:rPr>
      </w:pPr>
      <w:ins w:id="179" w:author="Marshall, Caleb Z" w:date="2018-04-09T17:59:00Z">
        <w:r>
          <w:rPr>
            <w:rFonts w:ascii="Times" w:hAnsi="Times"/>
          </w:rPr>
          <w:t>As an example,</w:t>
        </w:r>
      </w:ins>
      <w:ins w:id="180" w:author="Marshall, Caleb Z" w:date="2018-04-09T17:56:00Z">
        <w:r w:rsidR="004B5ABF" w:rsidRPr="00CD0277">
          <w:rPr>
            <w:rFonts w:ascii="Times" w:hAnsi="Times"/>
          </w:rPr>
          <w:t xml:space="preserve"> </w:t>
        </w:r>
      </w:ins>
      <w:ins w:id="181" w:author="Marshall, Caleb Z" w:date="2018-04-09T18:03:00Z">
        <w:r w:rsidR="00947397">
          <w:rPr>
            <w:rFonts w:ascii="Times" w:hAnsi="Times"/>
          </w:rPr>
          <w:t>Feingold</w:t>
        </w:r>
      </w:ins>
      <w:ins w:id="182" w:author="Marshall, Caleb Z" w:date="2018-04-09T17:56:00Z">
        <w:r w:rsidR="004B5ABF" w:rsidRPr="00CD0277">
          <w:rPr>
            <w:rFonts w:ascii="Times" w:hAnsi="Times"/>
          </w:rPr>
          <w:t xml:space="preserve"> </w:t>
        </w:r>
        <w:r w:rsidR="004B5ABF">
          <w:rPr>
            <w:rFonts w:ascii="Times" w:hAnsi="Times"/>
          </w:rPr>
          <w:t xml:space="preserve">(1990) </w:t>
        </w:r>
      </w:ins>
      <w:ins w:id="183" w:author="Marshall, Caleb Z" w:date="2018-04-09T18:04:00Z">
        <w:r w:rsidR="005D388F">
          <w:rPr>
            <w:rFonts w:ascii="Times" w:hAnsi="Times"/>
          </w:rPr>
          <w:t xml:space="preserve">conducted a meta-analysis </w:t>
        </w:r>
      </w:ins>
      <w:ins w:id="184" w:author="Marshall, Caleb Z" w:date="2018-04-09T21:37:00Z">
        <w:r w:rsidR="0074147E">
          <w:rPr>
            <w:rFonts w:ascii="Times" w:hAnsi="Times"/>
          </w:rPr>
          <w:t xml:space="preserve">of several </w:t>
        </w:r>
      </w:ins>
      <w:ins w:id="185" w:author="Marshall, Caleb Z" w:date="2018-04-09T21:45:00Z">
        <w:r w:rsidR="0074147E">
          <w:rPr>
            <w:rFonts w:ascii="Times" w:hAnsi="Times"/>
          </w:rPr>
          <w:t>empirical</w:t>
        </w:r>
      </w:ins>
      <w:ins w:id="186" w:author="Marshall, Caleb Z" w:date="2018-04-09T21:37:00Z">
        <w:r w:rsidR="0074147E">
          <w:rPr>
            <w:rFonts w:ascii="Times" w:hAnsi="Times"/>
          </w:rPr>
          <w:t xml:space="preserve"> </w:t>
        </w:r>
      </w:ins>
      <w:ins w:id="187" w:author="Marshall, Caleb Z" w:date="2018-04-09T21:45:00Z">
        <w:r w:rsidR="0074147E">
          <w:rPr>
            <w:rFonts w:ascii="Times" w:hAnsi="Times"/>
          </w:rPr>
          <w:t xml:space="preserve">methodologies </w:t>
        </w:r>
      </w:ins>
      <w:ins w:id="188" w:author="Marshall, Caleb Z" w:date="2018-04-09T21:37:00Z">
        <w:r w:rsidR="0074147E">
          <w:rPr>
            <w:rFonts w:ascii="Times" w:hAnsi="Times"/>
          </w:rPr>
          <w:t>used to study</w:t>
        </w:r>
        <w:r w:rsidR="005D388F">
          <w:rPr>
            <w:rFonts w:ascii="Times" w:hAnsi="Times"/>
          </w:rPr>
          <w:t xml:space="preserve"> romant</w:t>
        </w:r>
        <w:r w:rsidR="006854EB">
          <w:rPr>
            <w:rFonts w:ascii="Times" w:hAnsi="Times"/>
          </w:rPr>
          <w:t>ic preference</w:t>
        </w:r>
      </w:ins>
      <w:ins w:id="189" w:author="Marshall, Caleb Z" w:date="2018-04-09T21:45:00Z">
        <w:r w:rsidR="0074147E">
          <w:rPr>
            <w:rFonts w:ascii="Times" w:hAnsi="Times"/>
          </w:rPr>
          <w:t xml:space="preserve"> and mate choice.</w:t>
        </w:r>
      </w:ins>
      <w:ins w:id="190" w:author="Marshall, Caleb Z" w:date="2018-04-09T21:37:00Z">
        <w:r w:rsidR="0074147E">
          <w:rPr>
            <w:rFonts w:ascii="Times" w:hAnsi="Times"/>
          </w:rPr>
          <w:t xml:space="preserve"> He also compared this meta-data </w:t>
        </w:r>
      </w:ins>
      <w:ins w:id="191" w:author="Marshall, Caleb Z" w:date="2018-04-09T21:46:00Z">
        <w:r w:rsidR="0074147E">
          <w:rPr>
            <w:rFonts w:ascii="Times" w:hAnsi="Times"/>
          </w:rPr>
          <w:t xml:space="preserve">with </w:t>
        </w:r>
      </w:ins>
      <w:ins w:id="192" w:author="Marshall, Caleb Z" w:date="2018-04-09T21:37:00Z">
        <w:r w:rsidR="006854EB">
          <w:rPr>
            <w:rFonts w:ascii="Times" w:hAnsi="Times"/>
          </w:rPr>
          <w:t>linguistic analyses of advertisements and billboards</w:t>
        </w:r>
      </w:ins>
      <w:ins w:id="193" w:author="Marshall, Caleb Z" w:date="2018-04-09T21:46:00Z">
        <w:r w:rsidR="0074147E">
          <w:rPr>
            <w:rFonts w:ascii="Times" w:hAnsi="Times"/>
          </w:rPr>
          <w:t xml:space="preserve"> targeted towards men or women </w:t>
        </w:r>
        <w:r w:rsidR="0074147E">
          <w:rPr>
            <w:rFonts w:ascii="Times" w:hAnsi="Times"/>
          </w:rPr>
          <w:lastRenderedPageBreak/>
          <w:t>specifically</w:t>
        </w:r>
      </w:ins>
      <w:ins w:id="194" w:author="Marshall, Caleb Z" w:date="2018-04-09T21:37:00Z">
        <w:r w:rsidR="006854EB">
          <w:rPr>
            <w:rFonts w:ascii="Times" w:hAnsi="Times"/>
          </w:rPr>
          <w:t xml:space="preserve">. Interestingly, he </w:t>
        </w:r>
      </w:ins>
      <w:ins w:id="195" w:author="Marshall, Caleb Z" w:date="2018-04-09T17:56:00Z">
        <w:r w:rsidR="00A22212">
          <w:rPr>
            <w:rFonts w:ascii="Times" w:hAnsi="Times"/>
          </w:rPr>
          <w:t xml:space="preserve">noted that </w:t>
        </w:r>
        <w:r w:rsidR="004B5ABF" w:rsidRPr="00CD0277">
          <w:rPr>
            <w:rFonts w:ascii="Times" w:hAnsi="Times"/>
          </w:rPr>
          <w:t>adv</w:t>
        </w:r>
        <w:r w:rsidR="00A22212">
          <w:rPr>
            <w:rFonts w:ascii="Times" w:hAnsi="Times"/>
          </w:rPr>
          <w:t>ertisements targeting men focus on</w:t>
        </w:r>
        <w:r w:rsidR="004B5ABF" w:rsidRPr="00CD0277">
          <w:rPr>
            <w:rFonts w:ascii="Times" w:hAnsi="Times"/>
          </w:rPr>
          <w:t xml:space="preserve"> attractive</w:t>
        </w:r>
      </w:ins>
      <w:ins w:id="196" w:author="Marshall, Caleb Z" w:date="2018-04-09T18:00:00Z">
        <w:r w:rsidR="00A22212">
          <w:rPr>
            <w:rFonts w:ascii="Times" w:hAnsi="Times"/>
          </w:rPr>
          <w:t xml:space="preserve"> female</w:t>
        </w:r>
      </w:ins>
      <w:ins w:id="197" w:author="Marshall, Caleb Z" w:date="2018-04-09T17:56:00Z">
        <w:r w:rsidR="004B5ABF" w:rsidRPr="00CD0277">
          <w:rPr>
            <w:rFonts w:ascii="Times" w:hAnsi="Times"/>
          </w:rPr>
          <w:t xml:space="preserve"> partner</w:t>
        </w:r>
      </w:ins>
      <w:ins w:id="198" w:author="Marshall, Caleb Z" w:date="2018-04-09T18:00:00Z">
        <w:r w:rsidR="00A22212">
          <w:rPr>
            <w:rFonts w:ascii="Times" w:hAnsi="Times"/>
          </w:rPr>
          <w:t>s more</w:t>
        </w:r>
      </w:ins>
      <w:ins w:id="199" w:author="Marshall, Caleb Z" w:date="2018-04-09T17:56:00Z">
        <w:r w:rsidR="00A22212">
          <w:rPr>
            <w:rFonts w:ascii="Times" w:hAnsi="Times"/>
          </w:rPr>
          <w:t xml:space="preserve"> than advertisements for women</w:t>
        </w:r>
      </w:ins>
      <w:ins w:id="200" w:author="Marshall, Caleb Z" w:date="2018-04-09T21:39:00Z">
        <w:r w:rsidR="006854EB">
          <w:rPr>
            <w:rFonts w:ascii="Times" w:hAnsi="Times"/>
          </w:rPr>
          <w:t xml:space="preserve">, a </w:t>
        </w:r>
      </w:ins>
      <w:ins w:id="201" w:author="Marshall, Caleb Z" w:date="2018-04-09T21:46:00Z">
        <w:r w:rsidR="0074147E">
          <w:rPr>
            <w:rFonts w:ascii="Times" w:hAnsi="Times"/>
          </w:rPr>
          <w:t>conclusion</w:t>
        </w:r>
      </w:ins>
      <w:ins w:id="202" w:author="Marshall, Caleb Z" w:date="2018-04-09T21:39:00Z">
        <w:r w:rsidR="006854EB">
          <w:rPr>
            <w:rFonts w:ascii="Times" w:hAnsi="Times"/>
          </w:rPr>
          <w:t xml:space="preserve"> that mirrored Buss’s findings (1989) </w:t>
        </w:r>
        <w:r w:rsidR="0074147E">
          <w:rPr>
            <w:rFonts w:ascii="Times" w:hAnsi="Times"/>
          </w:rPr>
          <w:t xml:space="preserve">and </w:t>
        </w:r>
        <w:r w:rsidR="006854EB">
          <w:rPr>
            <w:rFonts w:ascii="Times" w:hAnsi="Times"/>
          </w:rPr>
          <w:t>meta-data collected from survey-based research in romantic preference</w:t>
        </w:r>
      </w:ins>
      <w:ins w:id="203" w:author="Marshall, Caleb Z" w:date="2018-04-09T17:56:00Z">
        <w:r w:rsidR="00A22212">
          <w:rPr>
            <w:rFonts w:ascii="Times" w:hAnsi="Times"/>
          </w:rPr>
          <w:t xml:space="preserve">. </w:t>
        </w:r>
      </w:ins>
      <w:ins w:id="204" w:author="Marshall, Caleb Z" w:date="2018-04-09T21:46:00Z">
        <w:r w:rsidR="0074147E">
          <w:rPr>
            <w:rFonts w:ascii="Times" w:hAnsi="Times"/>
          </w:rPr>
          <w:t>That</w:t>
        </w:r>
      </w:ins>
      <w:ins w:id="205" w:author="Marshall, Caleb Z" w:date="2018-04-09T21:42:00Z">
        <w:r w:rsidR="006854EB">
          <w:rPr>
            <w:rFonts w:ascii="Times" w:hAnsi="Times"/>
          </w:rPr>
          <w:t xml:space="preserve"> advertisements</w:t>
        </w:r>
      </w:ins>
      <w:ins w:id="206" w:author="Marshall, Caleb Z" w:date="2018-04-09T21:41:00Z">
        <w:r w:rsidR="006854EB">
          <w:rPr>
            <w:rFonts w:ascii="Times" w:hAnsi="Times"/>
          </w:rPr>
          <w:t xml:space="preserve"> </w:t>
        </w:r>
      </w:ins>
      <w:ins w:id="207" w:author="Marshall, Caleb Z" w:date="2018-04-09T21:42:00Z">
        <w:r w:rsidR="006854EB">
          <w:rPr>
            <w:rFonts w:ascii="Times" w:hAnsi="Times"/>
          </w:rPr>
          <w:t xml:space="preserve">dovetail </w:t>
        </w:r>
      </w:ins>
      <w:ins w:id="208" w:author="Marshall, Caleb Z" w:date="2018-04-09T21:40:00Z">
        <w:r w:rsidR="006854EB">
          <w:rPr>
            <w:rFonts w:ascii="Times" w:hAnsi="Times"/>
          </w:rPr>
          <w:t xml:space="preserve">with observed research </w:t>
        </w:r>
      </w:ins>
      <w:ins w:id="209" w:author="Marshall, Caleb Z" w:date="2018-04-09T21:47:00Z">
        <w:r w:rsidR="0074147E">
          <w:rPr>
            <w:rFonts w:ascii="Times" w:hAnsi="Times"/>
          </w:rPr>
          <w:t>shows</w:t>
        </w:r>
      </w:ins>
      <w:ins w:id="210" w:author="Marshall, Caleb Z" w:date="2018-04-09T17:56:00Z">
        <w:r w:rsidR="004B5ABF" w:rsidRPr="00CD0277">
          <w:rPr>
            <w:rFonts w:ascii="Times" w:hAnsi="Times"/>
          </w:rPr>
          <w:t xml:space="preserve"> </w:t>
        </w:r>
      </w:ins>
      <w:ins w:id="211" w:author="Marshall, Caleb Z" w:date="2018-04-09T21:42:00Z">
        <w:r w:rsidR="006854EB">
          <w:rPr>
            <w:rFonts w:ascii="Times" w:hAnsi="Times"/>
          </w:rPr>
          <w:t>the</w:t>
        </w:r>
      </w:ins>
      <w:ins w:id="212" w:author="Marshall, Caleb Z" w:date="2018-04-09T21:46:00Z">
        <w:r w:rsidR="0074147E">
          <w:rPr>
            <w:rFonts w:ascii="Times" w:hAnsi="Times"/>
          </w:rPr>
          <w:t xml:space="preserve"> direct</w:t>
        </w:r>
      </w:ins>
      <w:ins w:id="213" w:author="Marshall, Caleb Z" w:date="2018-04-09T21:42:00Z">
        <w:r w:rsidR="006854EB">
          <w:rPr>
            <w:rFonts w:ascii="Times" w:hAnsi="Times"/>
          </w:rPr>
          <w:t xml:space="preserve"> </w:t>
        </w:r>
      </w:ins>
      <w:ins w:id="214" w:author="Marshall, Caleb Z" w:date="2018-04-09T21:46:00Z">
        <w:r w:rsidR="0074147E">
          <w:rPr>
            <w:rFonts w:ascii="Times" w:hAnsi="Times"/>
          </w:rPr>
          <w:t>applicability of</w:t>
        </w:r>
      </w:ins>
      <w:ins w:id="215" w:author="Marshall, Caleb Z" w:date="2018-04-09T21:42:00Z">
        <w:r w:rsidR="006854EB">
          <w:rPr>
            <w:rFonts w:ascii="Times" w:hAnsi="Times"/>
          </w:rPr>
          <w:t xml:space="preserve"> empirical research in romantic preference</w:t>
        </w:r>
      </w:ins>
      <w:ins w:id="216" w:author="Marshall, Caleb Z" w:date="2018-04-09T17:56:00Z">
        <w:r w:rsidR="004B5ABF" w:rsidRPr="00CD0277">
          <w:rPr>
            <w:rFonts w:ascii="Times" w:hAnsi="Times"/>
          </w:rPr>
          <w:t>.</w:t>
        </w:r>
        <w:r w:rsidR="0074147E">
          <w:rPr>
            <w:rFonts w:ascii="Times" w:hAnsi="Times"/>
          </w:rPr>
          <w:t xml:space="preserve"> It also reveals</w:t>
        </w:r>
        <w:r w:rsidR="004B5ABF">
          <w:rPr>
            <w:rFonts w:ascii="Times" w:hAnsi="Times"/>
          </w:rPr>
          <w:t xml:space="preserve"> the </w:t>
        </w:r>
      </w:ins>
      <w:ins w:id="217" w:author="Marshall, Caleb Z" w:date="2018-04-09T21:47:00Z">
        <w:r w:rsidR="0074147E">
          <w:rPr>
            <w:rFonts w:ascii="Times" w:hAnsi="Times"/>
          </w:rPr>
          <w:t>influence</w:t>
        </w:r>
      </w:ins>
      <w:ins w:id="218" w:author="Marshall, Caleb Z" w:date="2018-04-09T17:56:00Z">
        <w:r w:rsidR="0074147E">
          <w:rPr>
            <w:rFonts w:ascii="Times" w:hAnsi="Times"/>
          </w:rPr>
          <w:t xml:space="preserve"> of romantic preference</w:t>
        </w:r>
      </w:ins>
      <w:ins w:id="219" w:author="Marshall, Caleb Z" w:date="2018-04-09T21:47:00Z">
        <w:r w:rsidR="0074147E">
          <w:rPr>
            <w:rFonts w:ascii="Times" w:hAnsi="Times"/>
          </w:rPr>
          <w:t xml:space="preserve"> in</w:t>
        </w:r>
      </w:ins>
      <w:ins w:id="220" w:author="Marshall, Caleb Z" w:date="2018-04-09T17:56:00Z">
        <w:r w:rsidR="0074147E">
          <w:rPr>
            <w:rFonts w:ascii="Times" w:hAnsi="Times"/>
          </w:rPr>
          <w:t xml:space="preserve"> </w:t>
        </w:r>
        <w:r w:rsidR="004B5ABF">
          <w:rPr>
            <w:rFonts w:ascii="Times" w:hAnsi="Times"/>
          </w:rPr>
          <w:t>shaping ou</w:t>
        </w:r>
        <w:r w:rsidR="006854EB">
          <w:rPr>
            <w:rFonts w:ascii="Times" w:hAnsi="Times"/>
          </w:rPr>
          <w:t>r understanding of desirabil</w:t>
        </w:r>
        <w:r w:rsidR="0074147E">
          <w:rPr>
            <w:rFonts w:ascii="Times" w:hAnsi="Times"/>
          </w:rPr>
          <w:t>ity across two distinct genders.</w:t>
        </w:r>
      </w:ins>
    </w:p>
    <w:p w14:paraId="5D614443" w14:textId="1C3F7E97" w:rsidR="00141768" w:rsidRPr="00CD0277" w:rsidRDefault="006844B4" w:rsidP="006844B4">
      <w:pPr>
        <w:spacing w:line="480" w:lineRule="auto"/>
        <w:ind w:firstLine="720"/>
        <w:rPr>
          <w:rFonts w:ascii="Times" w:hAnsi="Times"/>
        </w:rPr>
      </w:pPr>
      <w:del w:id="221" w:author="Marshall, Caleb Z" w:date="2018-04-09T21:50:00Z">
        <w:r w:rsidRPr="00CD0277" w:rsidDel="007219D2">
          <w:rPr>
            <w:rFonts w:ascii="Times" w:hAnsi="Times"/>
          </w:rPr>
          <w:delText>For example,</w:delText>
        </w:r>
      </w:del>
      <w:ins w:id="222" w:author="Marshall, Caleb Z" w:date="2018-04-09T22:02:00Z">
        <w:r w:rsidR="003D030B">
          <w:rPr>
            <w:rFonts w:ascii="Times" w:hAnsi="Times"/>
          </w:rPr>
          <w:t xml:space="preserve">Of course, that </w:t>
        </w:r>
      </w:ins>
      <w:ins w:id="223" w:author="Marshall, Caleb Z" w:date="2018-04-09T21:50:00Z">
        <w:r w:rsidR="007219D2">
          <w:rPr>
            <w:rFonts w:ascii="Times" w:hAnsi="Times"/>
          </w:rPr>
          <w:t xml:space="preserve">romantic preference influences society suggests </w:t>
        </w:r>
      </w:ins>
      <w:ins w:id="224" w:author="Marshall, Caleb Z" w:date="2018-04-09T22:03:00Z">
        <w:r w:rsidR="003D030B">
          <w:rPr>
            <w:rFonts w:ascii="Times" w:hAnsi="Times"/>
          </w:rPr>
          <w:t xml:space="preserve">it </w:t>
        </w:r>
        <w:r w:rsidR="00F75729">
          <w:rPr>
            <w:rFonts w:ascii="Times" w:hAnsi="Times"/>
          </w:rPr>
          <w:t xml:space="preserve">also </w:t>
        </w:r>
      </w:ins>
      <w:ins w:id="225" w:author="Marshall, Caleb Z" w:date="2018-04-09T21:52:00Z">
        <w:r w:rsidR="007219D2">
          <w:rPr>
            <w:rFonts w:ascii="Times" w:hAnsi="Times"/>
          </w:rPr>
          <w:t>motivate</w:t>
        </w:r>
      </w:ins>
      <w:ins w:id="226" w:author="Marshall, Caleb Z" w:date="2018-04-09T22:02:00Z">
        <w:r w:rsidR="003D030B">
          <w:rPr>
            <w:rFonts w:ascii="Times" w:hAnsi="Times"/>
          </w:rPr>
          <w:t xml:space="preserve">s </w:t>
        </w:r>
      </w:ins>
      <w:ins w:id="227" w:author="Marshall, Caleb Z" w:date="2018-04-09T21:52:00Z">
        <w:r w:rsidR="007219D2">
          <w:rPr>
            <w:rFonts w:ascii="Times" w:hAnsi="Times"/>
          </w:rPr>
          <w:t>individuals and influence</w:t>
        </w:r>
      </w:ins>
      <w:ins w:id="228" w:author="Marshall, Caleb Z" w:date="2018-04-09T22:02:00Z">
        <w:r w:rsidR="003D030B">
          <w:rPr>
            <w:rFonts w:ascii="Times" w:hAnsi="Times"/>
          </w:rPr>
          <w:t>s</w:t>
        </w:r>
      </w:ins>
      <w:ins w:id="229" w:author="Marshall, Caleb Z" w:date="2018-04-09T21:52:00Z">
        <w:r w:rsidR="007219D2">
          <w:rPr>
            <w:rFonts w:ascii="Times" w:hAnsi="Times"/>
          </w:rPr>
          <w:t xml:space="preserve"> their actions. </w:t>
        </w:r>
      </w:ins>
      <w:r w:rsidRPr="00CD0277">
        <w:rPr>
          <w:rFonts w:ascii="Times" w:hAnsi="Times"/>
        </w:rPr>
        <w:t xml:space="preserve"> </w:t>
      </w:r>
      <w:commentRangeStart w:id="230"/>
      <w:proofErr w:type="spellStart"/>
      <w:r w:rsidR="003E4EB4" w:rsidRPr="00CD0277">
        <w:rPr>
          <w:rFonts w:ascii="Times" w:hAnsi="Times"/>
        </w:rPr>
        <w:t>Botwin</w:t>
      </w:r>
      <w:proofErr w:type="spellEnd"/>
      <w:ins w:id="231" w:author="Marshall, Caleb Z" w:date="2018-04-09T21:50:00Z">
        <w:r w:rsidR="007219D2">
          <w:rPr>
            <w:rFonts w:ascii="Times" w:hAnsi="Times"/>
          </w:rPr>
          <w:t xml:space="preserve">, Buss and Shackelford </w:t>
        </w:r>
      </w:ins>
      <w:del w:id="232" w:author="Marshall, Caleb Z" w:date="2018-04-09T21:50:00Z">
        <w:r w:rsidR="003E4EB4" w:rsidRPr="00CD0277" w:rsidDel="007219D2">
          <w:rPr>
            <w:rFonts w:ascii="Times" w:hAnsi="Times"/>
          </w:rPr>
          <w:delText xml:space="preserve"> et al. </w:delText>
        </w:r>
        <w:commentRangeEnd w:id="230"/>
        <w:r w:rsidR="00C90863" w:rsidDel="007219D2">
          <w:rPr>
            <w:rStyle w:val="CommentReference"/>
          </w:rPr>
          <w:commentReference w:id="230"/>
        </w:r>
      </w:del>
      <w:r w:rsidR="003E4EB4" w:rsidRPr="00CD0277">
        <w:rPr>
          <w:rFonts w:ascii="Times" w:hAnsi="Times"/>
        </w:rPr>
        <w:t xml:space="preserve">found that </w:t>
      </w:r>
      <w:r w:rsidR="00471E6C" w:rsidRPr="00CD0277">
        <w:rPr>
          <w:rFonts w:ascii="Times" w:hAnsi="Times"/>
        </w:rPr>
        <w:t>individuals from both sexes prefer romantic</w:t>
      </w:r>
      <w:r w:rsidR="003E4EB4" w:rsidRPr="00CD0277">
        <w:rPr>
          <w:rFonts w:ascii="Times" w:hAnsi="Times"/>
        </w:rPr>
        <w:t xml:space="preserve"> partners whose perso</w:t>
      </w:r>
      <w:r w:rsidRPr="00CD0277">
        <w:rPr>
          <w:rFonts w:ascii="Times" w:hAnsi="Times"/>
        </w:rPr>
        <w:t>nality traits mirror their own. Not only this, long-term partners were likely to exhibit similar personal</w:t>
      </w:r>
      <w:r w:rsidR="00141768" w:rsidRPr="00CD0277">
        <w:rPr>
          <w:rFonts w:ascii="Times" w:hAnsi="Times"/>
        </w:rPr>
        <w:t>ity traits</w:t>
      </w:r>
      <w:ins w:id="233" w:author="Marshall, Caleb Z" w:date="2018-04-09T22:04:00Z">
        <w:r w:rsidR="00F75729">
          <w:rPr>
            <w:rFonts w:ascii="Times" w:hAnsi="Times"/>
          </w:rPr>
          <w:t>, showing a distinct connection between personality preferences in romantic partners and successful long-term romantic relationships</w:t>
        </w:r>
      </w:ins>
      <w:del w:id="234" w:author="Marshall, Caleb Z" w:date="2018-04-09T22:04:00Z">
        <w:r w:rsidR="00141768" w:rsidRPr="00CD0277" w:rsidDel="00F75729">
          <w:rPr>
            <w:rFonts w:ascii="Times" w:hAnsi="Times"/>
          </w:rPr>
          <w:delText xml:space="preserve">, </w:delText>
        </w:r>
      </w:del>
      <w:del w:id="235" w:author="Marshall, Caleb Z" w:date="2018-04-09T22:03:00Z">
        <w:r w:rsidR="00141768" w:rsidRPr="00CD0277" w:rsidDel="00F75729">
          <w:rPr>
            <w:rFonts w:ascii="Times" w:hAnsi="Times"/>
          </w:rPr>
          <w:delText>which suggests that uniform personality</w:delText>
        </w:r>
        <w:r w:rsidR="003E4EB4" w:rsidRPr="00CD0277" w:rsidDel="00F75729">
          <w:rPr>
            <w:rFonts w:ascii="Times" w:hAnsi="Times"/>
          </w:rPr>
          <w:delText xml:space="preserve"> may increase compatibility</w:delText>
        </w:r>
        <w:r w:rsidRPr="00CD0277" w:rsidDel="00F75729">
          <w:rPr>
            <w:rFonts w:ascii="Times" w:hAnsi="Times"/>
          </w:rPr>
          <w:delText xml:space="preserve"> in long-term relationships</w:delText>
        </w:r>
      </w:del>
      <w:r w:rsidRPr="00CD0277">
        <w:rPr>
          <w:rFonts w:ascii="Times" w:hAnsi="Times"/>
        </w:rPr>
        <w:t xml:space="preserve">. </w:t>
      </w:r>
      <w:del w:id="236" w:author="Marshall, Caleb Z" w:date="2018-04-09T22:05:00Z">
        <w:r w:rsidRPr="00CD0277" w:rsidDel="00F75729">
          <w:rPr>
            <w:rFonts w:ascii="Times" w:hAnsi="Times"/>
          </w:rPr>
          <w:delText>However,</w:delText>
        </w:r>
      </w:del>
      <w:ins w:id="237" w:author="Marshall, Caleb Z" w:date="2018-04-09T22:05:00Z">
        <w:r w:rsidR="00F75729">
          <w:rPr>
            <w:rFonts w:ascii="Times" w:hAnsi="Times"/>
          </w:rPr>
          <w:t xml:space="preserve">Even more, </w:t>
        </w:r>
      </w:ins>
      <w:ins w:id="238" w:author="Marshall, Caleb Z" w:date="2018-04-09T22:07:00Z">
        <w:r w:rsidR="00F75729">
          <w:rPr>
            <w:rFonts w:ascii="Times" w:hAnsi="Times"/>
          </w:rPr>
          <w:t>among all</w:t>
        </w:r>
      </w:ins>
      <w:ins w:id="239" w:author="Marshall, Caleb Z" w:date="2018-04-09T22:05:00Z">
        <w:r w:rsidR="00F75729">
          <w:rPr>
            <w:rFonts w:ascii="Times" w:hAnsi="Times"/>
          </w:rPr>
          <w:t xml:space="preserve"> </w:t>
        </w:r>
        <w:proofErr w:type="gramStart"/>
        <w:r w:rsidR="00F75729">
          <w:rPr>
            <w:rFonts w:ascii="Times" w:hAnsi="Times"/>
          </w:rPr>
          <w:t xml:space="preserve">participants, </w:t>
        </w:r>
      </w:ins>
      <w:r w:rsidRPr="00CD0277">
        <w:rPr>
          <w:rFonts w:ascii="Times" w:hAnsi="Times"/>
        </w:rPr>
        <w:t xml:space="preserve"> </w:t>
      </w:r>
      <w:proofErr w:type="spellStart"/>
      <w:r w:rsidRPr="00CD0277">
        <w:rPr>
          <w:rFonts w:ascii="Times" w:hAnsi="Times"/>
        </w:rPr>
        <w:t>Botwin</w:t>
      </w:r>
      <w:proofErr w:type="spellEnd"/>
      <w:proofErr w:type="gramEnd"/>
      <w:r w:rsidRPr="00CD0277">
        <w:rPr>
          <w:rFonts w:ascii="Times" w:hAnsi="Times"/>
        </w:rPr>
        <w:t xml:space="preserve"> </w:t>
      </w:r>
      <w:del w:id="240" w:author="Marshall, Caleb Z" w:date="2018-04-09T22:05:00Z">
        <w:r w:rsidR="00141768" w:rsidRPr="00CD0277" w:rsidDel="00F75729">
          <w:rPr>
            <w:rFonts w:ascii="Times" w:hAnsi="Times"/>
          </w:rPr>
          <w:delText xml:space="preserve">also </w:delText>
        </w:r>
        <w:r w:rsidR="003E4EB4" w:rsidRPr="00CD0277" w:rsidDel="00F75729">
          <w:rPr>
            <w:rFonts w:ascii="Times" w:hAnsi="Times"/>
          </w:rPr>
          <w:delText>observed</w:delText>
        </w:r>
      </w:del>
      <w:ins w:id="241" w:author="Marshall, Caleb Z" w:date="2018-04-09T22:05:00Z">
        <w:r w:rsidR="00F75729">
          <w:rPr>
            <w:rFonts w:ascii="Times" w:hAnsi="Times"/>
          </w:rPr>
          <w:t>found</w:t>
        </w:r>
      </w:ins>
      <w:r w:rsidR="003E4EB4" w:rsidRPr="00CD0277">
        <w:rPr>
          <w:rFonts w:ascii="Times" w:hAnsi="Times"/>
        </w:rPr>
        <w:t xml:space="preserve"> </w:t>
      </w:r>
      <w:r w:rsidRPr="00CD0277">
        <w:rPr>
          <w:rFonts w:ascii="Times" w:hAnsi="Times"/>
        </w:rPr>
        <w:t xml:space="preserve">that certain </w:t>
      </w:r>
      <w:ins w:id="242" w:author="Marshall, Caleb Z" w:date="2018-04-09T22:06:00Z">
        <w:r w:rsidR="00F75729">
          <w:rPr>
            <w:rFonts w:ascii="Times" w:hAnsi="Times"/>
          </w:rPr>
          <w:t xml:space="preserve">personality </w:t>
        </w:r>
      </w:ins>
      <w:r w:rsidRPr="00CD0277">
        <w:rPr>
          <w:rFonts w:ascii="Times" w:hAnsi="Times"/>
        </w:rPr>
        <w:t xml:space="preserve">traits were </w:t>
      </w:r>
      <w:del w:id="243" w:author="Marshall, Caleb Z" w:date="2018-04-09T22:05:00Z">
        <w:r w:rsidRPr="00CD0277" w:rsidDel="00F75729">
          <w:rPr>
            <w:rFonts w:ascii="Times" w:hAnsi="Times"/>
          </w:rPr>
          <w:delText xml:space="preserve">universally </w:delText>
        </w:r>
      </w:del>
      <w:r w:rsidRPr="00CD0277">
        <w:rPr>
          <w:rFonts w:ascii="Times" w:hAnsi="Times"/>
        </w:rPr>
        <w:t xml:space="preserve">unappealing. </w:t>
      </w:r>
      <w:r w:rsidR="003E4EB4" w:rsidRPr="00CD0277">
        <w:rPr>
          <w:rFonts w:ascii="Times" w:hAnsi="Times"/>
        </w:rPr>
        <w:t xml:space="preserve">These included disagreeableness, emotional instability and </w:t>
      </w:r>
      <w:r w:rsidR="001E7DED">
        <w:rPr>
          <w:rFonts w:ascii="Times" w:hAnsi="Times"/>
        </w:rPr>
        <w:t>non-equal</w:t>
      </w:r>
      <w:r w:rsidR="003E4EB4" w:rsidRPr="00CD0277">
        <w:rPr>
          <w:rFonts w:ascii="Times" w:hAnsi="Times"/>
        </w:rPr>
        <w:t xml:space="preserve"> Intellect-O</w:t>
      </w:r>
      <w:r w:rsidR="00471E6C" w:rsidRPr="00CD0277">
        <w:rPr>
          <w:rFonts w:ascii="Times" w:hAnsi="Times"/>
        </w:rPr>
        <w:t>penne</w:t>
      </w:r>
      <w:r w:rsidR="001E7DED">
        <w:rPr>
          <w:rFonts w:ascii="Times" w:hAnsi="Times"/>
        </w:rPr>
        <w:t>ss scores between partners</w:t>
      </w:r>
      <w:ins w:id="244" w:author="Marshall, Caleb Z" w:date="2018-04-09T22:06:00Z">
        <w:r w:rsidR="00F75729">
          <w:rPr>
            <w:rFonts w:ascii="Times" w:hAnsi="Times"/>
          </w:rPr>
          <w:t>. This result was even more distinct when the personality differences were observed in existing long-term relationships</w:t>
        </w:r>
      </w:ins>
      <w:del w:id="245" w:author="Marshall, Caleb Z" w:date="2018-04-09T22:06:00Z">
        <w:r w:rsidR="001E7DED" w:rsidDel="00F75729">
          <w:rPr>
            <w:rFonts w:ascii="Times" w:hAnsi="Times"/>
          </w:rPr>
          <w:delText>—</w:delText>
        </w:r>
        <w:r w:rsidR="00471E6C" w:rsidRPr="00CD0277" w:rsidDel="00F75729">
          <w:rPr>
            <w:rFonts w:ascii="Times" w:hAnsi="Times"/>
          </w:rPr>
          <w:delText>especially long-term romantic partners</w:delText>
        </w:r>
      </w:del>
      <w:ins w:id="246" w:author="Marshall, Caleb Z" w:date="2018-04-09T22:06:00Z">
        <w:r w:rsidR="00F75729">
          <w:rPr>
            <w:rFonts w:ascii="Times" w:hAnsi="Times"/>
          </w:rPr>
          <w:t xml:space="preserve"> </w:t>
        </w:r>
      </w:ins>
      <w:moveToRangeStart w:id="247" w:author="Fallone, Melissa D" w:date="2017-12-17T17:03:00Z" w:name="move501293530"/>
      <w:moveTo w:id="248" w:author="Fallone, Melissa D" w:date="2017-12-17T17:03:00Z">
        <w:r w:rsidR="00C90863" w:rsidRPr="00CD0277">
          <w:rPr>
            <w:rFonts w:ascii="Times" w:hAnsi="Times"/>
          </w:rPr>
          <w:t>(1997)</w:t>
        </w:r>
      </w:moveTo>
      <w:moveToRangeEnd w:id="247"/>
      <w:r w:rsidR="00471E6C" w:rsidRPr="00CD0277">
        <w:rPr>
          <w:rFonts w:ascii="Times" w:hAnsi="Times"/>
        </w:rPr>
        <w:t>.</w:t>
      </w:r>
      <w:r w:rsidR="00141768" w:rsidRPr="00CD0277">
        <w:rPr>
          <w:rFonts w:ascii="Times" w:hAnsi="Times"/>
        </w:rPr>
        <w:t xml:space="preserve"> </w:t>
      </w:r>
      <w:moveFromRangeStart w:id="249" w:author="Fallone, Melissa D" w:date="2017-12-17T17:03:00Z" w:name="move501293530"/>
      <w:moveFrom w:id="250" w:author="Fallone, Melissa D" w:date="2017-12-17T17:03:00Z">
        <w:r w:rsidR="00141768" w:rsidRPr="00CD0277" w:rsidDel="00C90863">
          <w:rPr>
            <w:rFonts w:ascii="Times" w:hAnsi="Times"/>
          </w:rPr>
          <w:t xml:space="preserve">(1997) </w:t>
        </w:r>
      </w:moveFrom>
      <w:moveFromRangeEnd w:id="249"/>
    </w:p>
    <w:p w14:paraId="0BBE3753" w14:textId="0345EC22" w:rsidR="009E7734" w:rsidRPr="00CD0277" w:rsidDel="004B5ABF" w:rsidRDefault="00141768" w:rsidP="006844B4">
      <w:pPr>
        <w:spacing w:line="480" w:lineRule="auto"/>
        <w:ind w:firstLine="720"/>
        <w:rPr>
          <w:del w:id="251" w:author="Marshall, Caleb Z" w:date="2018-04-09T17:56:00Z"/>
          <w:rFonts w:ascii="Times" w:hAnsi="Times"/>
        </w:rPr>
      </w:pPr>
      <w:del w:id="252" w:author="Marshall, Caleb Z" w:date="2018-04-09T17:56:00Z">
        <w:r w:rsidRPr="00CD0277" w:rsidDel="004B5ABF">
          <w:rPr>
            <w:rFonts w:ascii="Times" w:hAnsi="Times"/>
          </w:rPr>
          <w:delText xml:space="preserve">What’s more, in a meta-analysis of Personal Ads, Feinstein </w:delText>
        </w:r>
      </w:del>
      <w:ins w:id="253" w:author="Fallone, Melissa D" w:date="2017-12-17T17:04:00Z">
        <w:del w:id="254" w:author="Marshall, Caleb Z" w:date="2018-04-09T17:56:00Z">
          <w:r w:rsidR="00084850" w:rsidDel="004B5ABF">
            <w:rPr>
              <w:rFonts w:ascii="Times" w:hAnsi="Times"/>
            </w:rPr>
            <w:delText xml:space="preserve">(1990) </w:delText>
          </w:r>
        </w:del>
      </w:ins>
      <w:del w:id="255" w:author="Marshall, Caleb Z" w:date="2018-04-09T17:56:00Z">
        <w:r w:rsidRPr="00CD0277" w:rsidDel="004B5ABF">
          <w:rPr>
            <w:rFonts w:ascii="Times" w:hAnsi="Times"/>
          </w:rPr>
          <w:delText>observed that advertisements targeting men are usually more focused on an attractive partner than advertisements for women. (1990) This</w:delText>
        </w:r>
        <w:r w:rsidR="000656F6" w:rsidRPr="00CD0277" w:rsidDel="004B5ABF">
          <w:rPr>
            <w:rFonts w:ascii="Times" w:hAnsi="Times"/>
          </w:rPr>
          <w:delText xml:space="preserve"> specific</w:delText>
        </w:r>
        <w:r w:rsidRPr="00CD0277" w:rsidDel="004B5ABF">
          <w:rPr>
            <w:rFonts w:ascii="Times" w:hAnsi="Times"/>
          </w:rPr>
          <w:delText xml:space="preserve"> social phenomenon dovetails with th</w:delText>
        </w:r>
        <w:r w:rsidR="000656F6" w:rsidRPr="00CD0277" w:rsidDel="004B5ABF">
          <w:rPr>
            <w:rFonts w:ascii="Times" w:hAnsi="Times"/>
          </w:rPr>
          <w:delText>e observed romantic preferences, demonstrating the sexual expectations and ideals reinforced by male romantic preferences.</w:delText>
        </w:r>
        <w:r w:rsidR="001E7DED" w:rsidDel="004B5ABF">
          <w:rPr>
            <w:rFonts w:ascii="Times" w:hAnsi="Times"/>
          </w:rPr>
          <w:delText xml:space="preserve"> It also demonstrates the cultural relevance of gender distinctions in sexual preference in shaping our understanding of desirability.</w:delText>
        </w:r>
      </w:del>
    </w:p>
    <w:p w14:paraId="13D02B29" w14:textId="54888B35" w:rsidR="00471E6C" w:rsidRPr="00CD0277" w:rsidRDefault="000656F6" w:rsidP="006844B4">
      <w:pPr>
        <w:spacing w:line="480" w:lineRule="auto"/>
        <w:ind w:firstLine="720"/>
        <w:rPr>
          <w:rFonts w:ascii="Times" w:hAnsi="Times"/>
        </w:rPr>
      </w:pPr>
      <w:del w:id="256" w:author="Marshall, Caleb Z" w:date="2018-04-09T22:07:00Z">
        <w:r w:rsidRPr="00CD0277" w:rsidDel="00F75729">
          <w:rPr>
            <w:rFonts w:ascii="Times" w:hAnsi="Times"/>
          </w:rPr>
          <w:delText>In a global sense</w:delText>
        </w:r>
      </w:del>
      <w:ins w:id="257" w:author="Marshall, Caleb Z" w:date="2018-04-09T22:07:00Z">
        <w:r w:rsidR="00F75729">
          <w:rPr>
            <w:rFonts w:ascii="Times" w:hAnsi="Times"/>
          </w:rPr>
          <w:t>Together</w:t>
        </w:r>
      </w:ins>
      <w:r w:rsidRPr="00CD0277">
        <w:rPr>
          <w:rFonts w:ascii="Times" w:hAnsi="Times"/>
        </w:rPr>
        <w:t xml:space="preserve">, </w:t>
      </w:r>
      <w:proofErr w:type="spellStart"/>
      <w:r w:rsidRPr="00CD0277">
        <w:rPr>
          <w:rFonts w:ascii="Times" w:hAnsi="Times"/>
        </w:rPr>
        <w:t>Botwin</w:t>
      </w:r>
      <w:ins w:id="258" w:author="Marshall, Caleb Z" w:date="2018-04-09T22:08:00Z">
        <w:r w:rsidR="00F75729">
          <w:rPr>
            <w:rFonts w:ascii="Times" w:hAnsi="Times"/>
          </w:rPr>
          <w:t>’s</w:t>
        </w:r>
      </w:ins>
      <w:proofErr w:type="spellEnd"/>
      <w:ins w:id="259" w:author="Marshall, Caleb Z" w:date="2018-04-09T22:07:00Z">
        <w:r w:rsidR="00F75729">
          <w:rPr>
            <w:rFonts w:ascii="Times" w:hAnsi="Times"/>
          </w:rPr>
          <w:t xml:space="preserve"> et al. </w:t>
        </w:r>
      </w:ins>
      <w:del w:id="260" w:author="Marshall, Caleb Z" w:date="2018-04-09T22:07:00Z">
        <w:r w:rsidRPr="00CD0277" w:rsidDel="00F75729">
          <w:rPr>
            <w:rFonts w:ascii="Times" w:hAnsi="Times"/>
          </w:rPr>
          <w:delText xml:space="preserve">’s </w:delText>
        </w:r>
      </w:del>
      <w:ins w:id="261" w:author="Fallone, Melissa D" w:date="2017-12-17T17:05:00Z">
        <w:r w:rsidR="00084850">
          <w:rPr>
            <w:rFonts w:ascii="Times" w:hAnsi="Times"/>
          </w:rPr>
          <w:t>(</w:t>
        </w:r>
      </w:ins>
      <w:ins w:id="262" w:author="Marshall, Caleb Z" w:date="2018-04-09T22:07:00Z">
        <w:r w:rsidR="00F75729">
          <w:rPr>
            <w:rFonts w:ascii="Times" w:hAnsi="Times"/>
          </w:rPr>
          <w:t>1997</w:t>
        </w:r>
      </w:ins>
      <w:ins w:id="263" w:author="Fallone, Melissa D" w:date="2017-12-17T17:05:00Z">
        <w:del w:id="264" w:author="Marshall, Caleb Z" w:date="2018-04-09T22:07:00Z">
          <w:r w:rsidR="00084850" w:rsidDel="00F75729">
            <w:rPr>
              <w:rFonts w:ascii="Times" w:hAnsi="Times"/>
            </w:rPr>
            <w:delText>year</w:delText>
          </w:r>
        </w:del>
        <w:r w:rsidR="00084850">
          <w:rPr>
            <w:rFonts w:ascii="Times" w:hAnsi="Times"/>
          </w:rPr>
          <w:t xml:space="preserve">) </w:t>
        </w:r>
      </w:ins>
      <w:r w:rsidRPr="00CD0277">
        <w:rPr>
          <w:rFonts w:ascii="Times" w:hAnsi="Times"/>
        </w:rPr>
        <w:t xml:space="preserve">and </w:t>
      </w:r>
      <w:del w:id="265" w:author="Marshall, Caleb Z" w:date="2018-04-09T18:03:00Z">
        <w:r w:rsidRPr="00CD0277" w:rsidDel="00947397">
          <w:rPr>
            <w:rFonts w:ascii="Times" w:hAnsi="Times"/>
          </w:rPr>
          <w:delText>Feinstein</w:delText>
        </w:r>
      </w:del>
      <w:ins w:id="266" w:author="Marshall, Caleb Z" w:date="2018-04-09T18:03:00Z">
        <w:r w:rsidR="00947397">
          <w:rPr>
            <w:rFonts w:ascii="Times" w:hAnsi="Times"/>
          </w:rPr>
          <w:t>Feingold</w:t>
        </w:r>
      </w:ins>
      <w:r w:rsidRPr="00CD0277">
        <w:rPr>
          <w:rFonts w:ascii="Times" w:hAnsi="Times"/>
        </w:rPr>
        <w:t>’s</w:t>
      </w:r>
      <w:ins w:id="267" w:author="Fallone, Melissa D" w:date="2017-12-17T17:05:00Z">
        <w:r w:rsidR="00084850">
          <w:rPr>
            <w:rFonts w:ascii="Times" w:hAnsi="Times"/>
          </w:rPr>
          <w:t xml:space="preserve"> (</w:t>
        </w:r>
      </w:ins>
      <w:ins w:id="268" w:author="Marshall, Caleb Z" w:date="2018-04-09T22:07:00Z">
        <w:r w:rsidR="00F75729">
          <w:rPr>
            <w:rFonts w:ascii="Times" w:hAnsi="Times"/>
          </w:rPr>
          <w:t>1990</w:t>
        </w:r>
      </w:ins>
      <w:ins w:id="269" w:author="Fallone, Melissa D" w:date="2017-12-17T17:05:00Z">
        <w:del w:id="270" w:author="Marshall, Caleb Z" w:date="2018-04-09T22:07:00Z">
          <w:r w:rsidR="00084850" w:rsidDel="00F75729">
            <w:rPr>
              <w:rFonts w:ascii="Times" w:hAnsi="Times"/>
            </w:rPr>
            <w:delText>year</w:delText>
          </w:r>
        </w:del>
        <w:r w:rsidR="00084850">
          <w:rPr>
            <w:rFonts w:ascii="Times" w:hAnsi="Times"/>
          </w:rPr>
          <w:t>)</w:t>
        </w:r>
      </w:ins>
      <w:r w:rsidRPr="00CD0277">
        <w:rPr>
          <w:rFonts w:ascii="Times" w:hAnsi="Times"/>
        </w:rPr>
        <w:t xml:space="preserve"> </w:t>
      </w:r>
      <w:r w:rsidR="00471E6C" w:rsidRPr="00CD0277">
        <w:rPr>
          <w:rFonts w:ascii="Times" w:hAnsi="Times"/>
        </w:rPr>
        <w:t xml:space="preserve">results </w:t>
      </w:r>
      <w:del w:id="271" w:author="Marshall, Caleb Z" w:date="2018-04-09T22:08:00Z">
        <w:r w:rsidR="00471E6C" w:rsidRPr="00CD0277" w:rsidDel="00F75729">
          <w:rPr>
            <w:rFonts w:ascii="Times" w:hAnsi="Times"/>
          </w:rPr>
          <w:delText xml:space="preserve">do </w:delText>
        </w:r>
      </w:del>
      <w:r w:rsidR="00471E6C" w:rsidRPr="00CD0277">
        <w:rPr>
          <w:rFonts w:ascii="Times" w:hAnsi="Times"/>
        </w:rPr>
        <w:t>suggest a conversation between romantic preference a</w:t>
      </w:r>
      <w:r w:rsidR="002E1D39" w:rsidRPr="00CD0277">
        <w:rPr>
          <w:rFonts w:ascii="Times" w:hAnsi="Times"/>
        </w:rPr>
        <w:t xml:space="preserve">nd </w:t>
      </w:r>
      <w:del w:id="272" w:author="Marshall, Caleb Z" w:date="2018-04-09T22:08:00Z">
        <w:r w:rsidR="002E1D39" w:rsidRPr="00CD0277" w:rsidDel="00F75729">
          <w:rPr>
            <w:rFonts w:ascii="Times" w:hAnsi="Times"/>
          </w:rPr>
          <w:delText>sexual selection</w:delText>
        </w:r>
      </w:del>
      <w:ins w:id="273" w:author="Marshall, Caleb Z" w:date="2018-04-09T22:08:00Z">
        <w:r w:rsidR="00F75729">
          <w:rPr>
            <w:rFonts w:ascii="Times" w:hAnsi="Times"/>
          </w:rPr>
          <w:t>mate choice</w:t>
        </w:r>
      </w:ins>
      <w:r w:rsidRPr="00CD0277">
        <w:rPr>
          <w:rFonts w:ascii="Times" w:hAnsi="Times"/>
        </w:rPr>
        <w:t xml:space="preserve">, both on an individual </w:t>
      </w:r>
      <w:ins w:id="274" w:author="Marshall, Caleb Z" w:date="2018-04-09T22:09:00Z">
        <w:r w:rsidR="00F75729">
          <w:rPr>
            <w:rFonts w:ascii="Times" w:hAnsi="Times"/>
          </w:rPr>
          <w:t xml:space="preserve">or </w:t>
        </w:r>
      </w:ins>
      <w:del w:id="275" w:author="Marshall, Caleb Z" w:date="2018-04-09T22:09:00Z">
        <w:r w:rsidRPr="00CD0277" w:rsidDel="00F75729">
          <w:rPr>
            <w:rFonts w:ascii="Times" w:hAnsi="Times"/>
          </w:rPr>
          <w:delText xml:space="preserve">and </w:delText>
        </w:r>
      </w:del>
      <w:r w:rsidRPr="00CD0277">
        <w:rPr>
          <w:rFonts w:ascii="Times" w:hAnsi="Times"/>
        </w:rPr>
        <w:t>societal scale</w:t>
      </w:r>
      <w:ins w:id="276" w:author="Marshall, Caleb Z" w:date="2018-04-09T22:09:00Z">
        <w:r w:rsidR="00F75729">
          <w:rPr>
            <w:rFonts w:ascii="Times" w:hAnsi="Times"/>
          </w:rPr>
          <w:t xml:space="preserve"> and across physical and personality traits</w:t>
        </w:r>
      </w:ins>
      <w:r w:rsidR="002E1D39" w:rsidRPr="00CD0277">
        <w:rPr>
          <w:rFonts w:ascii="Times" w:hAnsi="Times"/>
        </w:rPr>
        <w:t xml:space="preserve">. </w:t>
      </w:r>
      <w:del w:id="277" w:author="Marshall, Caleb Z" w:date="2018-04-09T22:09:00Z">
        <w:r w:rsidR="002E1D39" w:rsidRPr="00CD0277" w:rsidDel="00F75729">
          <w:rPr>
            <w:rFonts w:ascii="Times" w:hAnsi="Times"/>
          </w:rPr>
          <w:delText>Th</w:delText>
        </w:r>
        <w:r w:rsidR="00471E6C" w:rsidRPr="00CD0277" w:rsidDel="00F75729">
          <w:rPr>
            <w:rFonts w:ascii="Times" w:hAnsi="Times"/>
          </w:rPr>
          <w:delText>is is largely driven by personality</w:delText>
        </w:r>
        <w:r w:rsidRPr="00CD0277" w:rsidDel="00F75729">
          <w:rPr>
            <w:rFonts w:ascii="Times" w:hAnsi="Times"/>
          </w:rPr>
          <w:delText xml:space="preserve"> for concrete sexual selection</w:delText>
        </w:r>
        <w:r w:rsidR="00471E6C" w:rsidRPr="00CD0277" w:rsidDel="00F75729">
          <w:rPr>
            <w:rFonts w:ascii="Times" w:hAnsi="Times"/>
          </w:rPr>
          <w:delText>,</w:delText>
        </w:r>
      </w:del>
      <w:ins w:id="278" w:author="Marshall, Caleb Z" w:date="2018-04-09T22:09:00Z">
        <w:r w:rsidR="00F75729">
          <w:rPr>
            <w:rFonts w:ascii="Times" w:hAnsi="Times"/>
          </w:rPr>
          <w:t>In observed concrete mate choices</w:t>
        </w:r>
      </w:ins>
      <w:ins w:id="279" w:author="Marshall, Caleb Z" w:date="2018-04-09T22:10:00Z">
        <w:r w:rsidR="00F75729">
          <w:rPr>
            <w:rFonts w:ascii="Times" w:hAnsi="Times"/>
          </w:rPr>
          <w:t xml:space="preserve">, similar personality scores are strong indicators of relational satisfaction. Yet, personality is </w:t>
        </w:r>
      </w:ins>
      <w:del w:id="280" w:author="Marshall, Caleb Z" w:date="2018-04-09T22:10:00Z">
        <w:r w:rsidR="00471E6C" w:rsidRPr="00CD0277" w:rsidDel="00F75729">
          <w:rPr>
            <w:rFonts w:ascii="Times" w:hAnsi="Times"/>
          </w:rPr>
          <w:delText xml:space="preserve"> </w:delText>
        </w:r>
      </w:del>
      <w:r w:rsidR="00471E6C" w:rsidRPr="00CD0277">
        <w:rPr>
          <w:rFonts w:ascii="Times" w:hAnsi="Times"/>
        </w:rPr>
        <w:t>a factor which Castro</w:t>
      </w:r>
      <w:ins w:id="281" w:author="Fallone, Melissa D" w:date="2017-12-17T17:05:00Z">
        <w:r w:rsidR="00084850">
          <w:rPr>
            <w:rFonts w:ascii="Times" w:hAnsi="Times"/>
          </w:rPr>
          <w:t xml:space="preserve"> (</w:t>
        </w:r>
      </w:ins>
      <w:ins w:id="282" w:author="Marshall, Caleb Z" w:date="2018-04-09T22:08:00Z">
        <w:r w:rsidR="00F75729">
          <w:rPr>
            <w:rFonts w:ascii="Times" w:hAnsi="Times"/>
          </w:rPr>
          <w:t>2012</w:t>
        </w:r>
      </w:ins>
      <w:ins w:id="283" w:author="Fallone, Melissa D" w:date="2017-12-17T17:06:00Z">
        <w:del w:id="284" w:author="Marshall, Caleb Z" w:date="2018-04-09T22:08:00Z">
          <w:r w:rsidR="00084850" w:rsidDel="00F75729">
            <w:rPr>
              <w:rFonts w:ascii="Times" w:hAnsi="Times"/>
            </w:rPr>
            <w:delText>year</w:delText>
          </w:r>
        </w:del>
        <w:r w:rsidR="00084850">
          <w:rPr>
            <w:rFonts w:ascii="Times" w:hAnsi="Times"/>
          </w:rPr>
          <w:t>)</w:t>
        </w:r>
      </w:ins>
      <w:r w:rsidR="00471E6C" w:rsidRPr="00CD0277">
        <w:rPr>
          <w:rFonts w:ascii="Times" w:hAnsi="Times"/>
        </w:rPr>
        <w:t xml:space="preserve"> </w:t>
      </w:r>
      <w:r w:rsidR="00D805C7" w:rsidRPr="00CD0277">
        <w:rPr>
          <w:rFonts w:ascii="Times" w:hAnsi="Times"/>
        </w:rPr>
        <w:t xml:space="preserve">suggests </w:t>
      </w:r>
      <w:r w:rsidR="00471E6C" w:rsidRPr="00CD0277">
        <w:rPr>
          <w:rFonts w:ascii="Times" w:hAnsi="Times"/>
        </w:rPr>
        <w:t xml:space="preserve">plays a lesser role in </w:t>
      </w:r>
      <w:r w:rsidRPr="00CD0277">
        <w:rPr>
          <w:rFonts w:ascii="Times" w:hAnsi="Times"/>
        </w:rPr>
        <w:t xml:space="preserve">abstract </w:t>
      </w:r>
      <w:r w:rsidR="002E1D39" w:rsidRPr="00CD0277">
        <w:rPr>
          <w:rFonts w:ascii="Times" w:hAnsi="Times"/>
        </w:rPr>
        <w:t>romantic preference</w:t>
      </w:r>
      <w:r w:rsidR="00471E6C" w:rsidRPr="00CD0277">
        <w:rPr>
          <w:rFonts w:ascii="Times" w:hAnsi="Times"/>
        </w:rPr>
        <w:t>, espe</w:t>
      </w:r>
      <w:r w:rsidRPr="00CD0277">
        <w:rPr>
          <w:rFonts w:ascii="Times" w:hAnsi="Times"/>
        </w:rPr>
        <w:t>cially among male</w:t>
      </w:r>
      <w:del w:id="285" w:author="Marshall, Caleb Z" w:date="2018-04-09T22:11:00Z">
        <w:r w:rsidRPr="00CD0277" w:rsidDel="00F75729">
          <w:rPr>
            <w:rFonts w:ascii="Times" w:hAnsi="Times"/>
          </w:rPr>
          <w:delText xml:space="preserve"> participants</w:delText>
        </w:r>
      </w:del>
      <w:ins w:id="286" w:author="Marshall, Caleb Z" w:date="2018-04-09T22:11:00Z">
        <w:r w:rsidR="00F75729">
          <w:rPr>
            <w:rFonts w:ascii="Times" w:hAnsi="Times"/>
          </w:rPr>
          <w:t>s</w:t>
        </w:r>
      </w:ins>
      <w:r w:rsidR="002E1D39" w:rsidRPr="00CD0277">
        <w:rPr>
          <w:rFonts w:ascii="Times" w:hAnsi="Times"/>
        </w:rPr>
        <w:t>. Back et al</w:t>
      </w:r>
      <w:ins w:id="287" w:author="Marshall, Caleb Z" w:date="2018-04-09T22:11:00Z">
        <w:r w:rsidR="00F75729">
          <w:rPr>
            <w:rFonts w:ascii="Times" w:hAnsi="Times"/>
          </w:rPr>
          <w:t>.</w:t>
        </w:r>
      </w:ins>
      <w:del w:id="288" w:author="Fallone, Melissa D" w:date="2017-12-17T17:06:00Z">
        <w:r w:rsidR="002E1D39" w:rsidRPr="00CD0277" w:rsidDel="00084850">
          <w:rPr>
            <w:rFonts w:ascii="Times" w:hAnsi="Times"/>
          </w:rPr>
          <w:delText xml:space="preserve">. </w:delText>
        </w:r>
      </w:del>
      <w:ins w:id="289" w:author="Fallone, Melissa D" w:date="2017-12-17T17:06:00Z">
        <w:r w:rsidR="00084850">
          <w:rPr>
            <w:rFonts w:ascii="Times" w:hAnsi="Times"/>
          </w:rPr>
          <w:t xml:space="preserve"> (not on reference </w:t>
        </w:r>
      </w:ins>
      <w:ins w:id="290" w:author="Fallone, Melissa D" w:date="2017-12-17T17:07:00Z">
        <w:r w:rsidR="00084850">
          <w:rPr>
            <w:rFonts w:ascii="Times" w:hAnsi="Times"/>
          </w:rPr>
          <w:t>list)</w:t>
        </w:r>
      </w:ins>
      <w:ins w:id="291" w:author="Fallone, Melissa D" w:date="2017-12-17T17:06:00Z">
        <w:r w:rsidR="00084850" w:rsidRPr="00CD0277">
          <w:rPr>
            <w:rFonts w:ascii="Times" w:hAnsi="Times"/>
          </w:rPr>
          <w:t xml:space="preserve"> </w:t>
        </w:r>
      </w:ins>
      <w:r w:rsidR="002E1D39" w:rsidRPr="00CD0277">
        <w:rPr>
          <w:rFonts w:ascii="Times" w:hAnsi="Times"/>
        </w:rPr>
        <w:t xml:space="preserve">also observed that, in short-term </w:t>
      </w:r>
      <w:proofErr w:type="spellStart"/>
      <w:r w:rsidR="002E1D39" w:rsidRPr="00CD0277">
        <w:rPr>
          <w:rFonts w:ascii="Times" w:hAnsi="Times"/>
        </w:rPr>
        <w:t>sociosexual</w:t>
      </w:r>
      <w:proofErr w:type="spellEnd"/>
      <w:r w:rsidR="002E1D39" w:rsidRPr="00CD0277">
        <w:rPr>
          <w:rFonts w:ascii="Times" w:hAnsi="Times"/>
        </w:rPr>
        <w:t xml:space="preserve"> interactions (i.e. speed dating scenarios), personality factors not only predicted desirability but also significantly correlated with participants’ ability to predict their desirability among </w:t>
      </w:r>
      <w:r w:rsidR="00DA4F8B" w:rsidRPr="00CD0277">
        <w:rPr>
          <w:rFonts w:ascii="Times" w:hAnsi="Times"/>
        </w:rPr>
        <w:t>fellow</w:t>
      </w:r>
      <w:r w:rsidR="002E1D39" w:rsidRPr="00CD0277">
        <w:rPr>
          <w:rFonts w:ascii="Times" w:hAnsi="Times"/>
        </w:rPr>
        <w:t xml:space="preserve"> participants. </w:t>
      </w:r>
      <w:del w:id="292" w:author="Fallone, Melissa D" w:date="2017-12-17T17:07:00Z">
        <w:r w:rsidR="002E1D39" w:rsidRPr="00CD0277" w:rsidDel="00084850">
          <w:rPr>
            <w:rFonts w:ascii="Times" w:hAnsi="Times"/>
          </w:rPr>
          <w:delText>(2011)</w:delText>
        </w:r>
      </w:del>
    </w:p>
    <w:p w14:paraId="0D6A5A23" w14:textId="1976CE65" w:rsidR="00241156" w:rsidRPr="00CD0277" w:rsidRDefault="00241156" w:rsidP="00197DED">
      <w:pPr>
        <w:spacing w:line="480" w:lineRule="auto"/>
        <w:ind w:firstLine="720"/>
        <w:rPr>
          <w:rFonts w:ascii="Times" w:hAnsi="Times"/>
        </w:rPr>
      </w:pPr>
      <w:r w:rsidRPr="00CD0277">
        <w:rPr>
          <w:rFonts w:ascii="Times" w:hAnsi="Times"/>
        </w:rPr>
        <w:lastRenderedPageBreak/>
        <w:t xml:space="preserve">This initial distinction between romantic preference and sexual selection is </w:t>
      </w:r>
      <w:r w:rsidR="003B60C1" w:rsidRPr="00CD0277">
        <w:rPr>
          <w:rFonts w:ascii="Times" w:hAnsi="Times"/>
        </w:rPr>
        <w:t>too general</w:t>
      </w:r>
      <w:r w:rsidR="00E1482C" w:rsidRPr="00CD0277">
        <w:rPr>
          <w:rFonts w:ascii="Times" w:hAnsi="Times"/>
        </w:rPr>
        <w:t xml:space="preserve"> to account</w:t>
      </w:r>
      <w:r w:rsidRPr="00CD0277">
        <w:rPr>
          <w:rFonts w:ascii="Times" w:hAnsi="Times"/>
        </w:rPr>
        <w:t xml:space="preserve"> for the diversification observed in human sexual selection. For example, Schwarz and </w:t>
      </w:r>
      <w:proofErr w:type="spellStart"/>
      <w:r w:rsidRPr="00CD0277">
        <w:rPr>
          <w:rFonts w:ascii="Times" w:hAnsi="Times"/>
        </w:rPr>
        <w:t>Hassbrauck</w:t>
      </w:r>
      <w:proofErr w:type="spellEnd"/>
      <w:r w:rsidRPr="00CD0277">
        <w:rPr>
          <w:rFonts w:ascii="Times" w:hAnsi="Times"/>
        </w:rPr>
        <w:t xml:space="preserve"> </w:t>
      </w:r>
      <w:ins w:id="293" w:author="Fallone, Melissa D" w:date="2017-12-17T17:17:00Z">
        <w:r w:rsidR="00170357" w:rsidRPr="00CD0277">
          <w:rPr>
            <w:rFonts w:ascii="Times" w:hAnsi="Times"/>
          </w:rPr>
          <w:t xml:space="preserve">(2012) </w:t>
        </w:r>
      </w:ins>
      <w:r w:rsidRPr="00CD0277">
        <w:rPr>
          <w:rFonts w:ascii="Times" w:hAnsi="Times"/>
        </w:rPr>
        <w:t xml:space="preserve">examined gender and age </w:t>
      </w:r>
      <w:r w:rsidR="00E24A55" w:rsidRPr="00CD0277">
        <w:rPr>
          <w:rFonts w:ascii="Times" w:hAnsi="Times"/>
        </w:rPr>
        <w:t>diff</w:t>
      </w:r>
      <w:r w:rsidR="00FF1927" w:rsidRPr="00CD0277">
        <w:rPr>
          <w:rFonts w:ascii="Times" w:hAnsi="Times"/>
        </w:rPr>
        <w:t>erences in</w:t>
      </w:r>
      <w:r w:rsidR="00E24A55" w:rsidRPr="00CD0277">
        <w:rPr>
          <w:rFonts w:ascii="Times" w:hAnsi="Times"/>
        </w:rPr>
        <w:t xml:space="preserve"> a rich cross-sectional sample of heterosexual participants. Their research corroborated Castro’s and </w:t>
      </w:r>
      <w:del w:id="294" w:author="Marshall, Caleb Z" w:date="2018-04-09T18:03:00Z">
        <w:r w:rsidR="00E24A55" w:rsidRPr="00CD0277" w:rsidDel="00947397">
          <w:rPr>
            <w:rFonts w:ascii="Times" w:hAnsi="Times"/>
          </w:rPr>
          <w:delText>Feinstein</w:delText>
        </w:r>
      </w:del>
      <w:ins w:id="295" w:author="Marshall, Caleb Z" w:date="2018-04-09T18:03:00Z">
        <w:r w:rsidR="00947397">
          <w:rPr>
            <w:rFonts w:ascii="Times" w:hAnsi="Times"/>
          </w:rPr>
          <w:t>Feingold</w:t>
        </w:r>
      </w:ins>
      <w:r w:rsidR="00E24A55" w:rsidRPr="00CD0277">
        <w:rPr>
          <w:rFonts w:ascii="Times" w:hAnsi="Times"/>
        </w:rPr>
        <w:t xml:space="preserve">’s observation that men emphasize physical attraction. Beyond this, Schwarz and </w:t>
      </w:r>
      <w:proofErr w:type="spellStart"/>
      <w:r w:rsidR="00E24A55" w:rsidRPr="00CD0277">
        <w:rPr>
          <w:rFonts w:ascii="Times" w:hAnsi="Times"/>
        </w:rPr>
        <w:t>Hassbrauck</w:t>
      </w:r>
      <w:proofErr w:type="spellEnd"/>
      <w:r w:rsidR="00E24A55" w:rsidRPr="00CD0277">
        <w:rPr>
          <w:rFonts w:ascii="Times" w:hAnsi="Times"/>
        </w:rPr>
        <w:t xml:space="preserve"> showed that, in envisioning potential marriage partners, women were far mor</w:t>
      </w:r>
      <w:r w:rsidR="003B60C1" w:rsidRPr="00CD0277">
        <w:rPr>
          <w:rFonts w:ascii="Times" w:hAnsi="Times"/>
        </w:rPr>
        <w:t>e demanding than men, especially when it ca</w:t>
      </w:r>
      <w:r w:rsidR="00B349AF" w:rsidRPr="00CD0277">
        <w:rPr>
          <w:rFonts w:ascii="Times" w:hAnsi="Times"/>
        </w:rPr>
        <w:t xml:space="preserve">me to fiscal solvency. </w:t>
      </w:r>
      <w:del w:id="296" w:author="Fallone, Melissa D" w:date="2017-12-17T17:17:00Z">
        <w:r w:rsidR="00B349AF" w:rsidRPr="00CD0277" w:rsidDel="00170357">
          <w:rPr>
            <w:rFonts w:ascii="Times" w:hAnsi="Times"/>
          </w:rPr>
          <w:delText>(2012</w:delText>
        </w:r>
        <w:r w:rsidR="003B60C1" w:rsidRPr="00CD0277" w:rsidDel="00170357">
          <w:rPr>
            <w:rFonts w:ascii="Times" w:hAnsi="Times"/>
          </w:rPr>
          <w:delText>)</w:delText>
        </w:r>
        <w:r w:rsidR="00FF1927" w:rsidRPr="00CD0277" w:rsidDel="00170357">
          <w:rPr>
            <w:rFonts w:ascii="Times" w:hAnsi="Times"/>
          </w:rPr>
          <w:delText xml:space="preserve"> </w:delText>
        </w:r>
      </w:del>
      <w:r w:rsidR="00FF1927" w:rsidRPr="00CD0277">
        <w:rPr>
          <w:rFonts w:ascii="Times" w:hAnsi="Times"/>
        </w:rPr>
        <w:t xml:space="preserve">Even more fascinating, Schwarz and </w:t>
      </w:r>
      <w:proofErr w:type="spellStart"/>
      <w:r w:rsidR="00FF1927" w:rsidRPr="00CD0277">
        <w:rPr>
          <w:rFonts w:ascii="Times" w:hAnsi="Times"/>
        </w:rPr>
        <w:t>Hassbrauck</w:t>
      </w:r>
      <w:proofErr w:type="spellEnd"/>
      <w:r w:rsidR="00FF1927" w:rsidRPr="00CD0277">
        <w:rPr>
          <w:rFonts w:ascii="Times" w:hAnsi="Times"/>
        </w:rPr>
        <w:t xml:space="preserve"> found identical gender differences across the lifespan, which suggests that gender differences in romantic preference and sexual selection are largely fixed, irrespective of age.</w:t>
      </w:r>
    </w:p>
    <w:p w14:paraId="2E1AE280" w14:textId="55E94514" w:rsidR="00FB27F2" w:rsidRPr="00CD0277" w:rsidRDefault="00FB27F2" w:rsidP="003D0349">
      <w:pPr>
        <w:spacing w:line="480" w:lineRule="auto"/>
        <w:ind w:firstLine="720"/>
        <w:rPr>
          <w:rFonts w:ascii="Times" w:hAnsi="Times"/>
        </w:rPr>
      </w:pPr>
      <w:r w:rsidRPr="00CD0277">
        <w:rPr>
          <w:rFonts w:ascii="Times" w:hAnsi="Times"/>
        </w:rPr>
        <w:t xml:space="preserve">The restrictive nature of female romantic preference encourages the selection of specific traits in offspring, such as intelligence, dominance, social extraversion and industriousness. (Schwarz &amp; </w:t>
      </w:r>
      <w:proofErr w:type="spellStart"/>
      <w:r w:rsidRPr="00CD0277">
        <w:rPr>
          <w:rFonts w:ascii="Times" w:hAnsi="Times"/>
        </w:rPr>
        <w:t>Hassbrauc</w:t>
      </w:r>
      <w:r w:rsidR="00B349AF" w:rsidRPr="00CD0277">
        <w:rPr>
          <w:rFonts w:ascii="Times" w:hAnsi="Times"/>
        </w:rPr>
        <w:t>k</w:t>
      </w:r>
      <w:proofErr w:type="spellEnd"/>
      <w:ins w:id="297" w:author="Fallone, Melissa D" w:date="2017-12-17T17:21:00Z">
        <w:r w:rsidR="00170357">
          <w:rPr>
            <w:rFonts w:ascii="Times" w:hAnsi="Times"/>
          </w:rPr>
          <w:t>,</w:t>
        </w:r>
      </w:ins>
      <w:r w:rsidR="00B349AF" w:rsidRPr="00CD0277">
        <w:rPr>
          <w:rFonts w:ascii="Times" w:hAnsi="Times"/>
        </w:rPr>
        <w:t xml:space="preserve"> 2012</w:t>
      </w:r>
      <w:r w:rsidR="000E6B4D" w:rsidRPr="00CD0277">
        <w:rPr>
          <w:rFonts w:ascii="Times" w:hAnsi="Times"/>
        </w:rPr>
        <w:t xml:space="preserve">) However, male emphasis on </w:t>
      </w:r>
      <w:r w:rsidR="006E78AD" w:rsidRPr="00CD0277">
        <w:rPr>
          <w:rFonts w:ascii="Times" w:hAnsi="Times"/>
        </w:rPr>
        <w:t>physical appearanc</w:t>
      </w:r>
      <w:r w:rsidR="001E7DED">
        <w:rPr>
          <w:rFonts w:ascii="Times" w:hAnsi="Times"/>
        </w:rPr>
        <w:t>e, health and fitness</w:t>
      </w:r>
      <w:r w:rsidR="00B349AF" w:rsidRPr="00CD0277">
        <w:rPr>
          <w:rFonts w:ascii="Times" w:hAnsi="Times"/>
        </w:rPr>
        <w:t xml:space="preserve"> </w:t>
      </w:r>
      <w:r w:rsidR="006E78AD" w:rsidRPr="00CD0277">
        <w:rPr>
          <w:rFonts w:ascii="Times" w:hAnsi="Times"/>
        </w:rPr>
        <w:t xml:space="preserve">more readily dovetails with </w:t>
      </w:r>
      <w:r w:rsidR="000E6B4D" w:rsidRPr="00CD0277">
        <w:rPr>
          <w:rFonts w:ascii="Times" w:hAnsi="Times"/>
        </w:rPr>
        <w:t>bearing and raising offspring. (Castro et al.</w:t>
      </w:r>
      <w:ins w:id="298" w:author="Fallone, Melissa D" w:date="2017-12-17T17:22:00Z">
        <w:r w:rsidR="00170357">
          <w:rPr>
            <w:rFonts w:ascii="Times" w:hAnsi="Times"/>
          </w:rPr>
          <w:t>,</w:t>
        </w:r>
      </w:ins>
      <w:r w:rsidR="000E6B4D" w:rsidRPr="00CD0277">
        <w:rPr>
          <w:rFonts w:ascii="Times" w:hAnsi="Times"/>
        </w:rPr>
        <w:t xml:space="preserve"> 2012) But what, from an evolutionary perspective, is the function of these gender differences in romantic preference?  </w:t>
      </w:r>
    </w:p>
    <w:p w14:paraId="1B5D1723" w14:textId="26B6E5BB" w:rsidR="003E4EB4" w:rsidRPr="00CD0277" w:rsidRDefault="000E6B4D" w:rsidP="003D0349">
      <w:pPr>
        <w:spacing w:line="480" w:lineRule="auto"/>
        <w:ind w:firstLine="720"/>
        <w:rPr>
          <w:rFonts w:ascii="Times" w:hAnsi="Times"/>
        </w:rPr>
      </w:pPr>
      <w:r w:rsidRPr="00CD0277">
        <w:rPr>
          <w:rFonts w:ascii="Times" w:hAnsi="Times"/>
        </w:rPr>
        <w:t xml:space="preserve">One theory is </w:t>
      </w:r>
      <w:r w:rsidR="003E4EB4" w:rsidRPr="00CD0277">
        <w:rPr>
          <w:rFonts w:ascii="Times" w:hAnsi="Times"/>
        </w:rPr>
        <w:t>Runaway Sexual Selection (Miller</w:t>
      </w:r>
      <w:ins w:id="299" w:author="Fallone, Melissa D" w:date="2017-12-17T17:22:00Z">
        <w:r w:rsidR="00170357">
          <w:rPr>
            <w:rFonts w:ascii="Times" w:hAnsi="Times"/>
          </w:rPr>
          <w:t>,</w:t>
        </w:r>
      </w:ins>
      <w:r w:rsidR="003E4EB4" w:rsidRPr="00CD0277">
        <w:rPr>
          <w:rFonts w:ascii="Times" w:hAnsi="Times"/>
        </w:rPr>
        <w:t xml:space="preserve"> 2000)</w:t>
      </w:r>
      <w:r w:rsidRPr="00CD0277">
        <w:rPr>
          <w:rFonts w:ascii="Times" w:hAnsi="Times"/>
        </w:rPr>
        <w:t>, which</w:t>
      </w:r>
      <w:r w:rsidR="003E4EB4" w:rsidRPr="00CD0277">
        <w:rPr>
          <w:rFonts w:ascii="Times" w:hAnsi="Times"/>
        </w:rPr>
        <w:t xml:space="preserve"> theorize</w:t>
      </w:r>
      <w:r w:rsidRPr="00CD0277">
        <w:rPr>
          <w:rFonts w:ascii="Times" w:hAnsi="Times"/>
        </w:rPr>
        <w:t xml:space="preserve">s that within a population, common </w:t>
      </w:r>
      <w:r w:rsidR="003E4EB4" w:rsidRPr="00CD0277">
        <w:rPr>
          <w:rFonts w:ascii="Times" w:hAnsi="Times"/>
        </w:rPr>
        <w:t xml:space="preserve">selection of a </w:t>
      </w:r>
      <w:r w:rsidR="00FF67B5" w:rsidRPr="00CD0277">
        <w:rPr>
          <w:rFonts w:ascii="Times" w:hAnsi="Times"/>
        </w:rPr>
        <w:t>trait</w:t>
      </w:r>
      <w:r w:rsidR="003E4EB4" w:rsidRPr="00CD0277">
        <w:rPr>
          <w:rFonts w:ascii="Times" w:hAnsi="Times"/>
        </w:rPr>
        <w:t xml:space="preserve"> may lead to homogenous</w:t>
      </w:r>
      <w:r w:rsidRPr="00CD0277">
        <w:rPr>
          <w:rFonts w:ascii="Times" w:hAnsi="Times"/>
        </w:rPr>
        <w:t xml:space="preserve"> occurrence of that trait. As an example, take intelligence: if </w:t>
      </w:r>
      <w:r w:rsidR="001E7DED">
        <w:rPr>
          <w:rFonts w:ascii="Times" w:hAnsi="Times"/>
        </w:rPr>
        <w:t xml:space="preserve">all </w:t>
      </w:r>
      <w:r w:rsidRPr="00CD0277">
        <w:rPr>
          <w:rFonts w:ascii="Times" w:hAnsi="Times"/>
        </w:rPr>
        <w:t xml:space="preserve">women </w:t>
      </w:r>
      <w:r w:rsidR="001E7DED">
        <w:rPr>
          <w:rFonts w:ascii="Times" w:hAnsi="Times"/>
        </w:rPr>
        <w:t xml:space="preserve">in a generation </w:t>
      </w:r>
      <w:r w:rsidRPr="00CD0277">
        <w:rPr>
          <w:rFonts w:ascii="Times" w:hAnsi="Times"/>
        </w:rPr>
        <w:t xml:space="preserve">are predisposed to sexually select intelligent partners, they will likely produce intelligent offspring. These offspring will </w:t>
      </w:r>
      <w:r w:rsidR="001E7DED">
        <w:rPr>
          <w:rFonts w:ascii="Times" w:hAnsi="Times"/>
        </w:rPr>
        <w:t xml:space="preserve">likely </w:t>
      </w:r>
      <w:r w:rsidRPr="00CD0277">
        <w:rPr>
          <w:rFonts w:ascii="Times" w:hAnsi="Times"/>
        </w:rPr>
        <w:t>select for intelligence if they are female, or obtain satisfactory and</w:t>
      </w:r>
      <w:r w:rsidR="001E7DED">
        <w:rPr>
          <w:rFonts w:ascii="Times" w:hAnsi="Times"/>
        </w:rPr>
        <w:t xml:space="preserve"> healthy mates if they are male</w:t>
      </w:r>
      <w:r w:rsidRPr="00CD0277">
        <w:rPr>
          <w:rFonts w:ascii="Times" w:hAnsi="Times"/>
        </w:rPr>
        <w:t>. Regardless, the male population is seen to adjust to the more stringent preferences of the female population. As can be seen from this example, the</w:t>
      </w:r>
      <w:r w:rsidR="003E4EB4" w:rsidRPr="00CD0277">
        <w:rPr>
          <w:rFonts w:ascii="Times" w:hAnsi="Times"/>
        </w:rPr>
        <w:t xml:space="preserve"> biological drive for Runaway Sexual Selection is genetic, and depends on the co-</w:t>
      </w:r>
      <w:r w:rsidR="00696DFA" w:rsidRPr="00CD0277">
        <w:rPr>
          <w:rFonts w:ascii="Times" w:hAnsi="Times"/>
        </w:rPr>
        <w:t>occurrence</w:t>
      </w:r>
      <w:r w:rsidR="003E4EB4" w:rsidRPr="00CD0277">
        <w:rPr>
          <w:rFonts w:ascii="Times" w:hAnsi="Times"/>
        </w:rPr>
        <w:t xml:space="preserve"> of male traits and female preferences </w:t>
      </w:r>
      <w:r w:rsidR="00FF67B5" w:rsidRPr="00CD0277">
        <w:rPr>
          <w:rFonts w:ascii="Times" w:hAnsi="Times"/>
        </w:rPr>
        <w:t xml:space="preserve">in </w:t>
      </w:r>
      <w:r w:rsidR="00FF67B5" w:rsidRPr="00CD0277">
        <w:rPr>
          <w:rFonts w:ascii="Times" w:hAnsi="Times"/>
        </w:rPr>
        <w:lastRenderedPageBreak/>
        <w:t>each</w:t>
      </w:r>
      <w:r w:rsidR="003E4EB4" w:rsidRPr="00CD0277">
        <w:rPr>
          <w:rFonts w:ascii="Times" w:hAnsi="Times"/>
        </w:rPr>
        <w:t xml:space="preserve"> generation. (</w:t>
      </w:r>
      <w:proofErr w:type="spellStart"/>
      <w:r w:rsidR="003E4EB4" w:rsidRPr="00CD0277">
        <w:rPr>
          <w:rFonts w:ascii="Times" w:hAnsi="Times"/>
        </w:rPr>
        <w:t>Hau</w:t>
      </w:r>
      <w:r w:rsidRPr="00CD0277">
        <w:rPr>
          <w:rFonts w:ascii="Times" w:hAnsi="Times"/>
        </w:rPr>
        <w:t>fe</w:t>
      </w:r>
      <w:proofErr w:type="spellEnd"/>
      <w:ins w:id="300" w:author="Fallone, Melissa D" w:date="2017-12-17T17:26:00Z">
        <w:r w:rsidR="0002080E">
          <w:rPr>
            <w:rFonts w:ascii="Times" w:hAnsi="Times"/>
          </w:rPr>
          <w:t>,</w:t>
        </w:r>
      </w:ins>
      <w:r w:rsidRPr="00CD0277">
        <w:rPr>
          <w:rFonts w:ascii="Times" w:hAnsi="Times"/>
        </w:rPr>
        <w:t xml:space="preserve"> 2008) </w:t>
      </w:r>
      <w:r w:rsidR="009C305E">
        <w:rPr>
          <w:rFonts w:ascii="Times" w:hAnsi="Times"/>
        </w:rPr>
        <w:t xml:space="preserve">With the assumption of co-occurrence, Runaway Sexual Selection </w:t>
      </w:r>
      <w:r w:rsidRPr="00CD0277">
        <w:rPr>
          <w:rFonts w:ascii="Times" w:hAnsi="Times"/>
        </w:rPr>
        <w:t xml:space="preserve">explains the </w:t>
      </w:r>
      <w:r w:rsidR="005042F7" w:rsidRPr="00CD0277">
        <w:rPr>
          <w:rFonts w:ascii="Times" w:hAnsi="Times"/>
        </w:rPr>
        <w:t xml:space="preserve">unilateral appearance </w:t>
      </w:r>
      <w:r w:rsidRPr="00CD0277">
        <w:rPr>
          <w:rFonts w:ascii="Times" w:hAnsi="Times"/>
        </w:rPr>
        <w:t xml:space="preserve">of certain physical </w:t>
      </w:r>
      <w:r w:rsidR="003E4EB4" w:rsidRPr="00CD0277">
        <w:rPr>
          <w:rFonts w:ascii="Times" w:hAnsi="Times"/>
        </w:rPr>
        <w:t>and cognitive traits ac</w:t>
      </w:r>
      <w:r w:rsidRPr="00CD0277">
        <w:rPr>
          <w:rFonts w:ascii="Times" w:hAnsi="Times"/>
        </w:rPr>
        <w:t>ross both sexes in a population.</w:t>
      </w:r>
    </w:p>
    <w:p w14:paraId="43EB7953" w14:textId="58EF33BE" w:rsidR="005042F7" w:rsidRPr="00CD0277" w:rsidRDefault="00E6101E" w:rsidP="003D0349">
      <w:pPr>
        <w:spacing w:line="480" w:lineRule="auto"/>
        <w:ind w:firstLine="720"/>
        <w:rPr>
          <w:rFonts w:ascii="Times" w:hAnsi="Times"/>
        </w:rPr>
      </w:pPr>
      <w:r w:rsidRPr="00CD0277">
        <w:rPr>
          <w:rFonts w:ascii="Times" w:hAnsi="Times"/>
        </w:rPr>
        <w:t xml:space="preserve">An interesting </w:t>
      </w:r>
      <w:r w:rsidR="009C305E">
        <w:rPr>
          <w:rFonts w:ascii="Times" w:hAnsi="Times"/>
        </w:rPr>
        <w:t xml:space="preserve">contradiction </w:t>
      </w:r>
      <w:r w:rsidR="00216E07" w:rsidRPr="00CD0277">
        <w:rPr>
          <w:rFonts w:ascii="Times" w:hAnsi="Times"/>
        </w:rPr>
        <w:t xml:space="preserve">of Runaway Sexual Selection is the comparatively rapid </w:t>
      </w:r>
      <w:r w:rsidR="00825C6A" w:rsidRPr="00CD0277">
        <w:rPr>
          <w:rFonts w:ascii="Times" w:hAnsi="Times"/>
        </w:rPr>
        <w:t>development of the human brain in size and neural density</w:t>
      </w:r>
      <w:del w:id="301" w:author="Fallone, Melissa D" w:date="2017-12-17T17:46:00Z">
        <w:r w:rsidR="00825C6A" w:rsidRPr="00CD0277" w:rsidDel="00B8316A">
          <w:rPr>
            <w:rFonts w:ascii="Times" w:hAnsi="Times"/>
          </w:rPr>
          <w:delText>.</w:delText>
        </w:r>
      </w:del>
      <w:r w:rsidR="00825C6A" w:rsidRPr="00CD0277">
        <w:rPr>
          <w:rFonts w:ascii="Times" w:hAnsi="Times"/>
        </w:rPr>
        <w:t xml:space="preserve"> (</w:t>
      </w:r>
      <w:proofErr w:type="spellStart"/>
      <w:r w:rsidR="00825C6A" w:rsidRPr="00CD0277">
        <w:rPr>
          <w:rFonts w:ascii="Times" w:hAnsi="Times"/>
        </w:rPr>
        <w:t>Haufe</w:t>
      </w:r>
      <w:proofErr w:type="spellEnd"/>
      <w:ins w:id="302" w:author="Fallone, Melissa D" w:date="2017-12-17T17:29:00Z">
        <w:r w:rsidR="0002080E">
          <w:rPr>
            <w:rFonts w:ascii="Times" w:hAnsi="Times"/>
          </w:rPr>
          <w:t>,</w:t>
        </w:r>
      </w:ins>
      <w:r w:rsidR="00825C6A" w:rsidRPr="00CD0277">
        <w:rPr>
          <w:rFonts w:ascii="Times" w:hAnsi="Times"/>
        </w:rPr>
        <w:t xml:space="preserve"> 2008; Miller</w:t>
      </w:r>
      <w:ins w:id="303" w:author="Fallone, Melissa D" w:date="2017-12-17T17:44:00Z">
        <w:r w:rsidR="00B8316A">
          <w:rPr>
            <w:rFonts w:ascii="Times" w:hAnsi="Times"/>
          </w:rPr>
          <w:t>,</w:t>
        </w:r>
      </w:ins>
      <w:r w:rsidR="00825C6A" w:rsidRPr="00CD0277">
        <w:rPr>
          <w:rFonts w:ascii="Times" w:hAnsi="Times"/>
        </w:rPr>
        <w:t xml:space="preserve"> 2000)</w:t>
      </w:r>
      <w:ins w:id="304" w:author="Fallone, Melissa D" w:date="2017-12-17T17:46:00Z">
        <w:r w:rsidR="00B8316A">
          <w:rPr>
            <w:rFonts w:ascii="Times" w:hAnsi="Times"/>
          </w:rPr>
          <w:t xml:space="preserve">. </w:t>
        </w:r>
      </w:ins>
      <w:r w:rsidR="00296E66" w:rsidRPr="00CD0277">
        <w:rPr>
          <w:rFonts w:ascii="Times" w:hAnsi="Times"/>
        </w:rPr>
        <w:t xml:space="preserve"> Brain development across human ancestry demonstrates the rigorous and directional selection of intelligence and cerebral growth. Targeted selection is difficult to understand in the pseudo-random mating environment-model presented by Runaway Selection. However, </w:t>
      </w:r>
      <w:proofErr w:type="spellStart"/>
      <w:r w:rsidR="00296E66" w:rsidRPr="00CD0277">
        <w:rPr>
          <w:rFonts w:ascii="Times" w:hAnsi="Times"/>
        </w:rPr>
        <w:t>Haufe</w:t>
      </w:r>
      <w:proofErr w:type="spellEnd"/>
      <w:r w:rsidR="00296E66" w:rsidRPr="00CD0277">
        <w:rPr>
          <w:rFonts w:ascii="Times" w:hAnsi="Times"/>
        </w:rPr>
        <w:t xml:space="preserve"> </w:t>
      </w:r>
      <w:r w:rsidR="00FE6B5F" w:rsidRPr="00CD0277">
        <w:rPr>
          <w:rFonts w:ascii="Times" w:hAnsi="Times"/>
        </w:rPr>
        <w:t>concludes</w:t>
      </w:r>
      <w:r w:rsidR="00296E66" w:rsidRPr="00CD0277">
        <w:rPr>
          <w:rFonts w:ascii="Times" w:hAnsi="Times"/>
        </w:rPr>
        <w:t xml:space="preserve"> that </w:t>
      </w:r>
      <w:r w:rsidR="00FE6B5F" w:rsidRPr="00CD0277">
        <w:rPr>
          <w:rFonts w:ascii="Times" w:hAnsi="Times"/>
        </w:rPr>
        <w:t>Runaway Selection can at least co-direct human evolution alongside other known and unknown properties. More so, such directional evolution seems feasible considering the narrow selection bias of males and consistent, if precise, preferences of females in selecting long-term mating partners</w:t>
      </w:r>
      <w:ins w:id="305" w:author="Fallone, Melissa D" w:date="2017-12-17T17:47:00Z">
        <w:r w:rsidR="00B8316A">
          <w:rPr>
            <w:rFonts w:ascii="Times" w:hAnsi="Times"/>
          </w:rPr>
          <w:t xml:space="preserve"> </w:t>
        </w:r>
      </w:ins>
      <w:moveToRangeStart w:id="306" w:author="Fallone, Melissa D" w:date="2017-12-17T17:47:00Z" w:name="move501296167"/>
      <w:moveTo w:id="307" w:author="Fallone, Melissa D" w:date="2017-12-17T17:47:00Z">
        <w:r w:rsidR="00B8316A" w:rsidRPr="00CD0277">
          <w:rPr>
            <w:rFonts w:ascii="Times" w:hAnsi="Times"/>
          </w:rPr>
          <w:t>(2008)</w:t>
        </w:r>
      </w:moveTo>
      <w:moveToRangeEnd w:id="306"/>
      <w:r w:rsidR="00FE6B5F" w:rsidRPr="00CD0277">
        <w:rPr>
          <w:rFonts w:ascii="Times" w:hAnsi="Times"/>
        </w:rPr>
        <w:t xml:space="preserve">. </w:t>
      </w:r>
      <w:moveFromRangeStart w:id="308" w:author="Fallone, Melissa D" w:date="2017-12-17T17:47:00Z" w:name="move501296167"/>
      <w:moveFrom w:id="309" w:author="Fallone, Melissa D" w:date="2017-12-17T17:47:00Z">
        <w:r w:rsidR="00FE6B5F" w:rsidRPr="00CD0277" w:rsidDel="00B8316A">
          <w:rPr>
            <w:rFonts w:ascii="Times" w:hAnsi="Times"/>
          </w:rPr>
          <w:t>(2008)</w:t>
        </w:r>
      </w:moveFrom>
      <w:moveFromRangeEnd w:id="308"/>
    </w:p>
    <w:p w14:paraId="22F3977F" w14:textId="77777777" w:rsidR="009C305E" w:rsidRDefault="00B667F0" w:rsidP="00095431">
      <w:pPr>
        <w:spacing w:line="480" w:lineRule="auto"/>
        <w:ind w:firstLine="720"/>
        <w:rPr>
          <w:rFonts w:ascii="Times" w:hAnsi="Times"/>
        </w:rPr>
      </w:pPr>
      <w:r w:rsidRPr="00CD0277">
        <w:rPr>
          <w:rFonts w:ascii="Times" w:hAnsi="Times"/>
        </w:rPr>
        <w:t>This study ex</w:t>
      </w:r>
      <w:r w:rsidR="00C01AE5" w:rsidRPr="00CD0277">
        <w:rPr>
          <w:rFonts w:ascii="Times" w:hAnsi="Times"/>
        </w:rPr>
        <w:t xml:space="preserve">amined the interaction among gender, personality and common interests by examining participants’ written romantic preferences and personal hobbies. </w:t>
      </w:r>
      <w:r w:rsidR="009C305E">
        <w:rPr>
          <w:rFonts w:ascii="Times" w:hAnsi="Times"/>
        </w:rPr>
        <w:t xml:space="preserve">We hypothesized that, like previous non-linguistic research, similarity in participants’ personality scores would predict similar romantic preference as demonstrated by </w:t>
      </w:r>
      <w:commentRangeStart w:id="310"/>
      <w:r w:rsidR="009C305E">
        <w:rPr>
          <w:rFonts w:ascii="Times" w:hAnsi="Times"/>
        </w:rPr>
        <w:t>a written prompt</w:t>
      </w:r>
      <w:commentRangeEnd w:id="310"/>
      <w:r w:rsidR="00B8770F">
        <w:rPr>
          <w:rStyle w:val="CommentReference"/>
        </w:rPr>
        <w:commentReference w:id="310"/>
      </w:r>
      <w:r w:rsidR="009C305E">
        <w:rPr>
          <w:rFonts w:ascii="Times" w:hAnsi="Times"/>
        </w:rPr>
        <w:t>. We also examined the effect of within-gender and between-gender comparison and participants’ personal interests, again collected through a writing prompt.</w:t>
      </w:r>
    </w:p>
    <w:p w14:paraId="6F21EEA7" w14:textId="57F2618D" w:rsidR="00B667F0" w:rsidRPr="00CD0277" w:rsidRDefault="009C305E" w:rsidP="00095431">
      <w:pPr>
        <w:spacing w:line="480" w:lineRule="auto"/>
        <w:ind w:firstLine="720"/>
        <w:rPr>
          <w:rFonts w:ascii="Times" w:hAnsi="Times"/>
        </w:rPr>
      </w:pPr>
      <w:r>
        <w:rPr>
          <w:rFonts w:ascii="Times" w:hAnsi="Times"/>
        </w:rPr>
        <w:t xml:space="preserve"> </w:t>
      </w:r>
      <w:r w:rsidR="00C01AE5" w:rsidRPr="00CD0277">
        <w:rPr>
          <w:rFonts w:ascii="Times" w:hAnsi="Times"/>
        </w:rPr>
        <w:t>Q</w:t>
      </w:r>
      <w:r w:rsidR="008711E9" w:rsidRPr="00CD0277">
        <w:rPr>
          <w:rFonts w:ascii="Times" w:hAnsi="Times"/>
        </w:rPr>
        <w:t>uantitative data were derived from participants’ writing samples using Latent Semantic Analysis (LSA), a technique from Linear Algebra which generates</w:t>
      </w:r>
      <w:r w:rsidR="009B6551" w:rsidRPr="00CD0277">
        <w:rPr>
          <w:rFonts w:ascii="Times" w:hAnsi="Times"/>
        </w:rPr>
        <w:t xml:space="preserve"> a vector space, where each vector represents a direct connection between ind</w:t>
      </w:r>
      <w:r>
        <w:rPr>
          <w:rFonts w:ascii="Times" w:hAnsi="Times"/>
        </w:rPr>
        <w:t>ividual terms or documents. C</w:t>
      </w:r>
      <w:r w:rsidR="009B6551" w:rsidRPr="00CD0277">
        <w:rPr>
          <w:rFonts w:ascii="Times" w:hAnsi="Times"/>
        </w:rPr>
        <w:t xml:space="preserve">osines between these connections quantify thematic similarities between two </w:t>
      </w:r>
      <w:r>
        <w:rPr>
          <w:rFonts w:ascii="Times" w:hAnsi="Times"/>
        </w:rPr>
        <w:t xml:space="preserve">participants’ written responses, and greater cosines indicate similarity in themes among two writing samples. </w:t>
      </w:r>
      <w:r w:rsidR="00F07AC0">
        <w:rPr>
          <w:rFonts w:ascii="Times" w:hAnsi="Times"/>
        </w:rPr>
        <w:t>(</w:t>
      </w:r>
      <w:proofErr w:type="spellStart"/>
      <w:r w:rsidR="00F07AC0">
        <w:rPr>
          <w:rFonts w:ascii="Times" w:hAnsi="Times"/>
        </w:rPr>
        <w:t>Landauer</w:t>
      </w:r>
      <w:proofErr w:type="spellEnd"/>
      <w:r w:rsidR="00F07AC0">
        <w:rPr>
          <w:rFonts w:ascii="Times" w:hAnsi="Times"/>
        </w:rPr>
        <w:t xml:space="preserve"> et al.</w:t>
      </w:r>
      <w:ins w:id="311" w:author="Fallone, Melissa D" w:date="2017-12-17T17:51:00Z">
        <w:r w:rsidR="00B8770F">
          <w:rPr>
            <w:rFonts w:ascii="Times" w:hAnsi="Times"/>
          </w:rPr>
          <w:t>,</w:t>
        </w:r>
      </w:ins>
      <w:r w:rsidR="00F07AC0">
        <w:rPr>
          <w:rFonts w:ascii="Times" w:hAnsi="Times"/>
        </w:rPr>
        <w:t xml:space="preserve"> 1998)</w:t>
      </w:r>
      <w:r>
        <w:rPr>
          <w:rFonts w:ascii="Times" w:hAnsi="Times"/>
        </w:rPr>
        <w:t xml:space="preserve"> </w:t>
      </w:r>
      <w:r>
        <w:rPr>
          <w:rFonts w:ascii="Times" w:hAnsi="Times"/>
        </w:rPr>
        <w:lastRenderedPageBreak/>
        <w:t>In this sense, one can think of LSA as a quasi-correlational method of quantifying linguistic data for inferential statistical analysis.</w:t>
      </w:r>
    </w:p>
    <w:p w14:paraId="25B4A455" w14:textId="0B0C7D9D" w:rsidR="00095431" w:rsidRDefault="003E4EB4" w:rsidP="00095431">
      <w:pPr>
        <w:spacing w:line="480" w:lineRule="auto"/>
        <w:ind w:firstLine="720"/>
        <w:rPr>
          <w:rFonts w:ascii="Times" w:hAnsi="Times"/>
        </w:rPr>
      </w:pPr>
      <w:r w:rsidRPr="00CD0277">
        <w:rPr>
          <w:rFonts w:ascii="Times" w:hAnsi="Times"/>
        </w:rPr>
        <w:t>Latent Semantic Analysis transforms word co-occurrence and frequency into quasi-correlational d</w:t>
      </w:r>
      <w:r w:rsidR="009B6551" w:rsidRPr="00CD0277">
        <w:rPr>
          <w:rFonts w:ascii="Times" w:hAnsi="Times"/>
        </w:rPr>
        <w:t xml:space="preserve">ata, which can </w:t>
      </w:r>
      <w:r w:rsidRPr="00CD0277">
        <w:rPr>
          <w:rFonts w:ascii="Times" w:hAnsi="Times"/>
        </w:rPr>
        <w:t xml:space="preserve">be used to measure similarities in </w:t>
      </w:r>
      <w:proofErr w:type="spellStart"/>
      <w:r w:rsidRPr="00CD0277">
        <w:rPr>
          <w:rFonts w:ascii="Times" w:hAnsi="Times"/>
        </w:rPr>
        <w:t>thematics</w:t>
      </w:r>
      <w:proofErr w:type="spellEnd"/>
      <w:r w:rsidRPr="00CD0277">
        <w:rPr>
          <w:rFonts w:ascii="Times" w:hAnsi="Times"/>
        </w:rPr>
        <w:t xml:space="preserve"> and cont</w:t>
      </w:r>
      <w:r w:rsidR="009B6551" w:rsidRPr="00CD0277">
        <w:rPr>
          <w:rFonts w:ascii="Times" w:hAnsi="Times"/>
        </w:rPr>
        <w:t>extual semantics across distinct</w:t>
      </w:r>
      <w:r w:rsidRPr="00CD0277">
        <w:rPr>
          <w:rFonts w:ascii="Times" w:hAnsi="Times"/>
        </w:rPr>
        <w:t xml:space="preserve"> writing samples. </w:t>
      </w:r>
      <w:r w:rsidR="00C92CDC">
        <w:rPr>
          <w:rFonts w:ascii="Times" w:hAnsi="Times"/>
        </w:rPr>
        <w:t>LSA</w:t>
      </w:r>
      <w:r w:rsidRPr="00CD0277">
        <w:rPr>
          <w:rFonts w:ascii="Times" w:hAnsi="Times"/>
        </w:rPr>
        <w:t xml:space="preserve"> is an application of Singular Values Decomposit</w:t>
      </w:r>
      <w:r w:rsidR="009B6551" w:rsidRPr="00CD0277">
        <w:rPr>
          <w:rFonts w:ascii="Times" w:hAnsi="Times"/>
        </w:rPr>
        <w:t xml:space="preserve">ion, a technique from Linear Algebra which factorizes a real or complex matrix into three component matrices. Geometrically, these component matrices correspond to a rotation, scaling and final rotation which allows an inner product (in this case, cosine) to be calculated between any members of the vector </w:t>
      </w:r>
      <w:r w:rsidR="00C92CDC">
        <w:rPr>
          <w:rFonts w:ascii="Times" w:hAnsi="Times"/>
        </w:rPr>
        <w:t>space generated by the original linguistic corpora. We utilized LSA as a method of data-transformation for our participants’ written responses, with thematic cosines being the unique score connecting each participant to one another.</w:t>
      </w:r>
    </w:p>
    <w:p w14:paraId="0F841363" w14:textId="0DE375F5" w:rsidR="003C0343" w:rsidRPr="00CD0277" w:rsidRDefault="005C2065" w:rsidP="00947397">
      <w:pPr>
        <w:spacing w:line="480" w:lineRule="auto"/>
        <w:jc w:val="center"/>
        <w:outlineLvl w:val="0"/>
        <w:rPr>
          <w:rFonts w:ascii="Times" w:hAnsi="Times"/>
        </w:rPr>
      </w:pPr>
      <w:r w:rsidRPr="00CD0277">
        <w:rPr>
          <w:rFonts w:ascii="Times" w:hAnsi="Times"/>
          <w:b/>
        </w:rPr>
        <w:t>Method</w:t>
      </w:r>
    </w:p>
    <w:p w14:paraId="6A30E82E" w14:textId="6A5D2427" w:rsidR="005C2065" w:rsidRPr="00CD0277" w:rsidRDefault="005C2065" w:rsidP="00947397">
      <w:pPr>
        <w:spacing w:line="480" w:lineRule="auto"/>
        <w:outlineLvl w:val="0"/>
        <w:rPr>
          <w:rFonts w:ascii="Times" w:hAnsi="Times"/>
        </w:rPr>
      </w:pPr>
      <w:r w:rsidRPr="00CD0277">
        <w:rPr>
          <w:rFonts w:ascii="Times" w:hAnsi="Times"/>
          <w:b/>
        </w:rPr>
        <w:t>Participants</w:t>
      </w:r>
    </w:p>
    <w:p w14:paraId="1240E6D4" w14:textId="0B306AAC" w:rsidR="005C2065" w:rsidRPr="00CD0277" w:rsidRDefault="005C2065" w:rsidP="00A56255">
      <w:pPr>
        <w:spacing w:line="480" w:lineRule="auto"/>
        <w:ind w:firstLine="720"/>
        <w:rPr>
          <w:rFonts w:ascii="Times" w:hAnsi="Times"/>
        </w:rPr>
      </w:pPr>
      <w:r w:rsidRPr="00CD0277">
        <w:rPr>
          <w:rFonts w:ascii="Times" w:hAnsi="Times"/>
        </w:rPr>
        <w:t>A sample of undergraduate students (N=105) was recruited f</w:t>
      </w:r>
      <w:r w:rsidR="00C2000D" w:rsidRPr="00CD0277">
        <w:rPr>
          <w:rFonts w:ascii="Times" w:hAnsi="Times"/>
        </w:rPr>
        <w:t>rom a large Midwestern college. All participants were enrolled in an introductory psychology course and received two research-participation credits for completing the study</w:t>
      </w:r>
      <w:r w:rsidR="00F75729">
        <w:rPr>
          <w:rFonts w:ascii="Times" w:hAnsi="Times"/>
        </w:rPr>
        <w:t>.</w:t>
      </w:r>
      <w:r w:rsidR="00C2000D" w:rsidRPr="00CD0277">
        <w:rPr>
          <w:rFonts w:ascii="Times" w:hAnsi="Times"/>
        </w:rPr>
        <w:t xml:space="preserve"> To measure gender effects accurately, </w:t>
      </w:r>
      <w:ins w:id="312" w:author="Marshall, Caleb Z" w:date="2018-03-14T16:27:00Z">
        <w:r w:rsidR="00EE0931">
          <w:rPr>
            <w:rFonts w:ascii="Times" w:hAnsi="Times"/>
          </w:rPr>
          <w:t>relatively e</w:t>
        </w:r>
      </w:ins>
      <w:del w:id="313" w:author="Marshall, Caleb Z" w:date="2018-03-14T16:27:00Z">
        <w:r w:rsidR="00C2000D" w:rsidRPr="00CD0277" w:rsidDel="00EE0931">
          <w:rPr>
            <w:rFonts w:ascii="Times" w:hAnsi="Times"/>
          </w:rPr>
          <w:delText>e</w:delText>
        </w:r>
      </w:del>
      <w:r w:rsidR="00C2000D" w:rsidRPr="00CD0277">
        <w:rPr>
          <w:rFonts w:ascii="Times" w:hAnsi="Times"/>
        </w:rPr>
        <w:t>ven samples of male (N=53) and female (N=52) participants were recruited</w:t>
      </w:r>
      <w:ins w:id="314" w:author="Marshall, Caleb Z" w:date="2018-03-14T16:27:00Z">
        <w:r w:rsidR="00EE0931">
          <w:rPr>
            <w:rFonts w:ascii="Times" w:hAnsi="Times"/>
          </w:rPr>
          <w:t xml:space="preserve">. </w:t>
        </w:r>
      </w:ins>
      <w:del w:id="315" w:author="Marshall, Caleb Z" w:date="2018-03-14T16:27:00Z">
        <w:r w:rsidR="00C2000D" w:rsidRPr="00CD0277" w:rsidDel="00EE0931">
          <w:rPr>
            <w:rFonts w:ascii="Times" w:hAnsi="Times"/>
          </w:rPr>
          <w:delText xml:space="preserve"> </w:delText>
        </w:r>
      </w:del>
      <w:del w:id="316" w:author="Marshall, Caleb Z" w:date="2018-03-14T16:26:00Z">
        <w:r w:rsidR="00C2000D" w:rsidRPr="00CD0277" w:rsidDel="00EE0931">
          <w:rPr>
            <w:rFonts w:ascii="Times" w:hAnsi="Times"/>
          </w:rPr>
          <w:delText xml:space="preserve">using two surveys: </w:delText>
        </w:r>
        <w:commentRangeStart w:id="317"/>
        <w:r w:rsidR="00C2000D" w:rsidRPr="00CD0277" w:rsidDel="00EE0931">
          <w:rPr>
            <w:rFonts w:ascii="Times" w:hAnsi="Times"/>
          </w:rPr>
          <w:delText>one for general participants, and an identical survey for male participants only</w:delText>
        </w:r>
        <w:commentRangeEnd w:id="317"/>
        <w:r w:rsidR="0078618B" w:rsidDel="00EE0931">
          <w:rPr>
            <w:rStyle w:val="CommentReference"/>
          </w:rPr>
          <w:commentReference w:id="317"/>
        </w:r>
        <w:r w:rsidR="00C2000D" w:rsidRPr="00CD0277" w:rsidDel="00EE0931">
          <w:rPr>
            <w:rFonts w:ascii="Times" w:hAnsi="Times"/>
          </w:rPr>
          <w:delText xml:space="preserve">. </w:delText>
        </w:r>
      </w:del>
      <w:r w:rsidR="00C2000D" w:rsidRPr="00CD0277">
        <w:rPr>
          <w:rFonts w:ascii="Times" w:hAnsi="Times"/>
        </w:rPr>
        <w:t>The average age of the participant was under 21 years of age, and the majority were white.</w:t>
      </w:r>
      <w:ins w:id="318" w:author="Marshall, Caleb Z" w:date="2018-04-09T22:23:00Z">
        <w:r w:rsidR="0007181D">
          <w:rPr>
            <w:rFonts w:ascii="Times" w:hAnsi="Times"/>
          </w:rPr>
          <w:t xml:space="preserve"> Sample collection occurred over a </w:t>
        </w:r>
      </w:ins>
      <w:ins w:id="319" w:author="Marshall, Caleb Z" w:date="2018-04-09T22:28:00Z">
        <w:r w:rsidR="000B74AB">
          <w:rPr>
            <w:rFonts w:ascii="Times" w:hAnsi="Times"/>
          </w:rPr>
          <w:t>two-month</w:t>
        </w:r>
      </w:ins>
      <w:ins w:id="320" w:author="Marshall, Caleb Z" w:date="2018-04-09T22:23:00Z">
        <w:r w:rsidR="0007181D">
          <w:rPr>
            <w:rFonts w:ascii="Times" w:hAnsi="Times"/>
          </w:rPr>
          <w:t xml:space="preserve"> period from October through </w:t>
        </w:r>
      </w:ins>
      <w:ins w:id="321" w:author="Marshall, Caleb Z" w:date="2018-04-09T22:24:00Z">
        <w:r w:rsidR="0007181D">
          <w:rPr>
            <w:rFonts w:ascii="Times" w:hAnsi="Times"/>
          </w:rPr>
          <w:t>early-</w:t>
        </w:r>
      </w:ins>
      <w:ins w:id="322" w:author="Marshall, Caleb Z" w:date="2018-04-09T22:23:00Z">
        <w:r w:rsidR="0007181D">
          <w:rPr>
            <w:rFonts w:ascii="Times" w:hAnsi="Times"/>
          </w:rPr>
          <w:t>December.</w:t>
        </w:r>
      </w:ins>
    </w:p>
    <w:p w14:paraId="6A5E27F1" w14:textId="4FAC6B6B" w:rsidR="00ED00EB" w:rsidRPr="00CD0277" w:rsidRDefault="00ED00EB" w:rsidP="00947397">
      <w:pPr>
        <w:spacing w:line="480" w:lineRule="auto"/>
        <w:outlineLvl w:val="0"/>
        <w:rPr>
          <w:rFonts w:ascii="Times" w:hAnsi="Times"/>
        </w:rPr>
      </w:pPr>
      <w:r w:rsidRPr="00CD0277">
        <w:rPr>
          <w:rFonts w:ascii="Times" w:hAnsi="Times"/>
          <w:b/>
        </w:rPr>
        <w:t>Materials</w:t>
      </w:r>
      <w:r w:rsidR="00DB419C" w:rsidRPr="00CD0277">
        <w:rPr>
          <w:rFonts w:ascii="Times" w:hAnsi="Times"/>
          <w:b/>
        </w:rPr>
        <w:t xml:space="preserve"> and Procedure</w:t>
      </w:r>
    </w:p>
    <w:p w14:paraId="34B4A0C1" w14:textId="11EE7203" w:rsidR="00A56255" w:rsidRDefault="00ED00EB" w:rsidP="005E127E">
      <w:pPr>
        <w:spacing w:line="480" w:lineRule="auto"/>
        <w:ind w:firstLine="720"/>
        <w:rPr>
          <w:ins w:id="323" w:author="Marshall, Caleb Z" w:date="2018-04-09T22:34:00Z"/>
          <w:rFonts w:ascii="Times" w:hAnsi="Times"/>
        </w:rPr>
      </w:pPr>
      <w:r w:rsidRPr="00CD0277">
        <w:rPr>
          <w:rFonts w:ascii="Times" w:hAnsi="Times"/>
        </w:rPr>
        <w:t xml:space="preserve">All participants received </w:t>
      </w:r>
      <w:del w:id="324" w:author="Marshall, Caleb Z" w:date="2018-04-09T22:33:00Z">
        <w:r w:rsidRPr="00CD0277" w:rsidDel="008B1686">
          <w:rPr>
            <w:rFonts w:ascii="Times" w:hAnsi="Times"/>
          </w:rPr>
          <w:delText xml:space="preserve">the same instructions and </w:delText>
        </w:r>
      </w:del>
      <w:r w:rsidR="000A2390" w:rsidRPr="00CD0277">
        <w:rPr>
          <w:rFonts w:ascii="Times" w:hAnsi="Times"/>
        </w:rPr>
        <w:t>online survey</w:t>
      </w:r>
      <w:r w:rsidRPr="00CD0277">
        <w:rPr>
          <w:rFonts w:ascii="Times" w:hAnsi="Times"/>
        </w:rPr>
        <w:t xml:space="preserve"> materials</w:t>
      </w:r>
      <w:r w:rsidR="000A2390" w:rsidRPr="00CD0277">
        <w:rPr>
          <w:rFonts w:ascii="Times" w:hAnsi="Times"/>
        </w:rPr>
        <w:t xml:space="preserve"> through </w:t>
      </w:r>
      <w:proofErr w:type="spellStart"/>
      <w:r w:rsidR="000A2390" w:rsidRPr="00CD0277">
        <w:rPr>
          <w:rFonts w:ascii="Times" w:hAnsi="Times"/>
        </w:rPr>
        <w:t>Qualtrics</w:t>
      </w:r>
      <w:proofErr w:type="spellEnd"/>
      <w:r w:rsidRPr="00CD0277">
        <w:rPr>
          <w:rFonts w:ascii="Times" w:hAnsi="Times"/>
        </w:rPr>
        <w:t xml:space="preserve">, </w:t>
      </w:r>
      <w:r w:rsidR="009D3EE1">
        <w:rPr>
          <w:rFonts w:ascii="Times" w:hAnsi="Times"/>
        </w:rPr>
        <w:t xml:space="preserve">an </w:t>
      </w:r>
      <w:ins w:id="325" w:author="Marshall, Caleb Z" w:date="2018-04-09T22:33:00Z">
        <w:r w:rsidR="008B1686">
          <w:rPr>
            <w:rFonts w:ascii="Times" w:hAnsi="Times"/>
          </w:rPr>
          <w:t xml:space="preserve">internet </w:t>
        </w:r>
      </w:ins>
      <w:del w:id="326" w:author="Marshall, Caleb Z" w:date="2018-04-09T22:33:00Z">
        <w:r w:rsidR="009D3EE1" w:rsidDel="008B1686">
          <w:rPr>
            <w:rFonts w:ascii="Times" w:hAnsi="Times"/>
          </w:rPr>
          <w:delText xml:space="preserve">online </w:delText>
        </w:r>
      </w:del>
      <w:r w:rsidR="009D3EE1">
        <w:rPr>
          <w:rFonts w:ascii="Times" w:hAnsi="Times"/>
        </w:rPr>
        <w:t>survey platform</w:t>
      </w:r>
      <w:r w:rsidRPr="00CD0277">
        <w:rPr>
          <w:rFonts w:ascii="Times" w:hAnsi="Times"/>
        </w:rPr>
        <w:t>. Initially, participants were i</w:t>
      </w:r>
      <w:r w:rsidR="000A2390" w:rsidRPr="00CD0277">
        <w:rPr>
          <w:rFonts w:ascii="Times" w:hAnsi="Times"/>
        </w:rPr>
        <w:t xml:space="preserve">nformed of the potential risks, incentives and requirements </w:t>
      </w:r>
      <w:ins w:id="327" w:author="Marshall, Caleb Z" w:date="2018-04-09T22:20:00Z">
        <w:r w:rsidR="000A43F6">
          <w:rPr>
            <w:rFonts w:ascii="Times" w:hAnsi="Times"/>
          </w:rPr>
          <w:t xml:space="preserve">of the study. After </w:t>
        </w:r>
      </w:ins>
      <w:ins w:id="328" w:author="Marshall, Caleb Z" w:date="2018-04-09T22:21:00Z">
        <w:r w:rsidR="000A43F6">
          <w:rPr>
            <w:rFonts w:ascii="Times" w:hAnsi="Times"/>
          </w:rPr>
          <w:t>reporting</w:t>
        </w:r>
      </w:ins>
      <w:ins w:id="329" w:author="Marshall, Caleb Z" w:date="2018-04-09T22:20:00Z">
        <w:r w:rsidR="000A43F6">
          <w:rPr>
            <w:rFonts w:ascii="Times" w:hAnsi="Times"/>
          </w:rPr>
          <w:t xml:space="preserve"> demographic information</w:t>
        </w:r>
      </w:ins>
      <w:ins w:id="330" w:author="Marshall, Caleb Z" w:date="2018-04-09T22:21:00Z">
        <w:r w:rsidR="000A43F6">
          <w:rPr>
            <w:rFonts w:ascii="Times" w:hAnsi="Times"/>
          </w:rPr>
          <w:t xml:space="preserve">, </w:t>
        </w:r>
      </w:ins>
      <w:del w:id="331" w:author="Marshall, Caleb Z" w:date="2018-04-09T22:20:00Z">
        <w:r w:rsidR="000A2390" w:rsidRPr="00CD0277" w:rsidDel="000A43F6">
          <w:rPr>
            <w:rFonts w:ascii="Times" w:hAnsi="Times"/>
          </w:rPr>
          <w:delText xml:space="preserve">of the study before being asked to electronically sign a consent form. </w:delText>
        </w:r>
      </w:del>
      <w:ins w:id="332" w:author="Marshall, Caleb Z" w:date="2018-04-09T22:21:00Z">
        <w:r w:rsidR="000A43F6">
          <w:rPr>
            <w:rFonts w:ascii="Times" w:hAnsi="Times"/>
          </w:rPr>
          <w:t>p</w:t>
        </w:r>
      </w:ins>
      <w:del w:id="333" w:author="Marshall, Caleb Z" w:date="2018-04-09T22:21:00Z">
        <w:r w:rsidR="00012BA9" w:rsidRPr="00CD0277" w:rsidDel="000A43F6">
          <w:rPr>
            <w:rFonts w:ascii="Times" w:hAnsi="Times"/>
          </w:rPr>
          <w:delText>P</w:delText>
        </w:r>
      </w:del>
      <w:r w:rsidR="00012BA9" w:rsidRPr="00CD0277">
        <w:rPr>
          <w:rFonts w:ascii="Times" w:hAnsi="Times"/>
        </w:rPr>
        <w:t>articipants</w:t>
      </w:r>
      <w:del w:id="334" w:author="Marshall, Caleb Z" w:date="2018-04-09T22:21:00Z">
        <w:r w:rsidR="00012BA9" w:rsidRPr="00CD0277" w:rsidDel="000A43F6">
          <w:rPr>
            <w:rFonts w:ascii="Times" w:hAnsi="Times"/>
          </w:rPr>
          <w:delText xml:space="preserve"> then</w:delText>
        </w:r>
      </w:del>
      <w:r w:rsidR="00012BA9" w:rsidRPr="00CD0277">
        <w:rPr>
          <w:rFonts w:ascii="Times" w:hAnsi="Times"/>
        </w:rPr>
        <w:t xml:space="preserve"> completed the </w:t>
      </w:r>
      <w:r w:rsidR="0056110A" w:rsidRPr="00CD0277">
        <w:rPr>
          <w:rFonts w:ascii="Times" w:hAnsi="Times"/>
        </w:rPr>
        <w:t xml:space="preserve">Big Five </w:t>
      </w:r>
      <w:r w:rsidR="0056110A" w:rsidRPr="00CD0277">
        <w:rPr>
          <w:rFonts w:ascii="Times" w:hAnsi="Times"/>
        </w:rPr>
        <w:lastRenderedPageBreak/>
        <w:t>Personality Trait Shor</w:t>
      </w:r>
      <w:r w:rsidR="00197DED" w:rsidRPr="00CD0277">
        <w:rPr>
          <w:rFonts w:ascii="Times" w:hAnsi="Times"/>
        </w:rPr>
        <w:t>t Questionnaire (</w:t>
      </w:r>
      <w:proofErr w:type="spellStart"/>
      <w:r w:rsidR="00197DED" w:rsidRPr="00CD0277">
        <w:rPr>
          <w:rFonts w:ascii="Times" w:hAnsi="Times"/>
        </w:rPr>
        <w:t>Morizot</w:t>
      </w:r>
      <w:proofErr w:type="spellEnd"/>
      <w:ins w:id="335" w:author="Marshall, Caleb Z" w:date="2018-04-09T22:21:00Z">
        <w:r w:rsidR="000A43F6">
          <w:rPr>
            <w:rFonts w:ascii="Times" w:hAnsi="Times"/>
          </w:rPr>
          <w:t xml:space="preserve">, </w:t>
        </w:r>
      </w:ins>
      <w:del w:id="336" w:author="Marshall, Caleb Z" w:date="2018-04-09T22:21:00Z">
        <w:r w:rsidR="00197DED" w:rsidRPr="00CD0277" w:rsidDel="000A43F6">
          <w:rPr>
            <w:rFonts w:ascii="Times" w:hAnsi="Times"/>
          </w:rPr>
          <w:delText xml:space="preserve"> </w:delText>
        </w:r>
      </w:del>
      <w:r w:rsidR="00197DED" w:rsidRPr="00CD0277">
        <w:rPr>
          <w:rFonts w:ascii="Times" w:hAnsi="Times"/>
        </w:rPr>
        <w:t>2014), which assessed Openness, Extraversion, Agreeableness, Conscientiousness and Emotional S</w:t>
      </w:r>
      <w:r w:rsidR="0062735C" w:rsidRPr="00CD0277">
        <w:rPr>
          <w:rFonts w:ascii="Times" w:hAnsi="Times"/>
        </w:rPr>
        <w:t>tability. Finally, in random order, participants responded to a pair of writing prompts. One concerned their interests and hobbies</w:t>
      </w:r>
      <w:r w:rsidR="001349DF">
        <w:rPr>
          <w:rFonts w:ascii="Times" w:hAnsi="Times"/>
        </w:rPr>
        <w:t xml:space="preserve"> (</w:t>
      </w:r>
      <w:r w:rsidR="006D1626">
        <w:rPr>
          <w:rFonts w:ascii="Times" w:hAnsi="Times"/>
        </w:rPr>
        <w:t>“Describe your interests and/or hobbies”)</w:t>
      </w:r>
      <w:r w:rsidR="0062735C" w:rsidRPr="00CD0277">
        <w:rPr>
          <w:rFonts w:ascii="Times" w:hAnsi="Times"/>
        </w:rPr>
        <w:t>, while the other asked them to describe their ideal romantic partner</w:t>
      </w:r>
      <w:r w:rsidR="006D1626">
        <w:rPr>
          <w:rFonts w:ascii="Times" w:hAnsi="Times"/>
        </w:rPr>
        <w:t xml:space="preserve"> (“Describe an ideal date with your perfect romantic partner”)</w:t>
      </w:r>
      <w:r w:rsidR="0062735C" w:rsidRPr="00CD0277">
        <w:rPr>
          <w:rFonts w:ascii="Times" w:hAnsi="Times"/>
        </w:rPr>
        <w:t xml:space="preserve">. </w:t>
      </w:r>
      <w:ins w:id="337" w:author="Marshall, Caleb Z" w:date="2018-04-09T22:22:00Z">
        <w:r w:rsidR="000A43F6">
          <w:rPr>
            <w:rFonts w:ascii="Times" w:hAnsi="Times"/>
          </w:rPr>
          <w:t xml:space="preserve">The order of prompts </w:t>
        </w:r>
      </w:ins>
      <w:ins w:id="338" w:author="Marshall, Caleb Z" w:date="2018-04-09T22:23:00Z">
        <w:r w:rsidR="0007181D">
          <w:rPr>
            <w:rFonts w:ascii="Times" w:hAnsi="Times"/>
          </w:rPr>
          <w:t>was</w:t>
        </w:r>
      </w:ins>
      <w:ins w:id="339" w:author="Marshall, Caleb Z" w:date="2018-04-09T22:22:00Z">
        <w:r w:rsidR="000A43F6">
          <w:rPr>
            <w:rFonts w:ascii="Times" w:hAnsi="Times"/>
          </w:rPr>
          <w:t xml:space="preserve"> counterbalanced, and responses had to exceed </w:t>
        </w:r>
      </w:ins>
      <w:del w:id="340" w:author="Marshall, Caleb Z" w:date="2018-04-09T22:22:00Z">
        <w:r w:rsidR="0062735C" w:rsidRPr="00CD0277" w:rsidDel="000A43F6">
          <w:rPr>
            <w:rFonts w:ascii="Times" w:hAnsi="Times"/>
          </w:rPr>
          <w:delText xml:space="preserve">Responses were limited to </w:delText>
        </w:r>
      </w:del>
      <w:r w:rsidR="0062735C" w:rsidRPr="00CD0277">
        <w:rPr>
          <w:rFonts w:ascii="Times" w:hAnsi="Times"/>
        </w:rPr>
        <w:t>a minimum of 2200 characters</w:t>
      </w:r>
      <w:ins w:id="341" w:author="Marshall, Caleb Z" w:date="2018-04-09T22:22:00Z">
        <w:r w:rsidR="000A43F6">
          <w:rPr>
            <w:rFonts w:ascii="Times" w:hAnsi="Times"/>
          </w:rPr>
          <w:t xml:space="preserve">. This was to ensure enough information density </w:t>
        </w:r>
      </w:ins>
      <w:del w:id="342" w:author="Marshall, Caleb Z" w:date="2018-04-09T22:22:00Z">
        <w:r w:rsidR="0062735C" w:rsidRPr="00CD0277" w:rsidDel="000A43F6">
          <w:rPr>
            <w:rFonts w:ascii="Times" w:hAnsi="Times"/>
          </w:rPr>
          <w:delText xml:space="preserve"> </w:delText>
        </w:r>
      </w:del>
      <w:ins w:id="343" w:author="Marshall, Caleb Z" w:date="2018-04-09T22:23:00Z">
        <w:r w:rsidR="000A43F6">
          <w:rPr>
            <w:rFonts w:ascii="Times" w:hAnsi="Times"/>
          </w:rPr>
          <w:t xml:space="preserve">in the writing samples to guarantee usable </w:t>
        </w:r>
      </w:ins>
      <w:del w:id="344" w:author="Marshall, Caleb Z" w:date="2018-04-09T22:23:00Z">
        <w:r w:rsidR="0062735C" w:rsidRPr="00CD0277" w:rsidDel="000A43F6">
          <w:rPr>
            <w:rFonts w:ascii="Times" w:hAnsi="Times"/>
          </w:rPr>
          <w:delText xml:space="preserve">for both prompts to ensure enough information density for </w:delText>
        </w:r>
        <w:r w:rsidR="0062735C" w:rsidRPr="00CD0277" w:rsidDel="0007181D">
          <w:rPr>
            <w:rFonts w:ascii="Times" w:hAnsi="Times"/>
          </w:rPr>
          <w:delText>Latent Semantic Analysis</w:delText>
        </w:r>
      </w:del>
      <w:ins w:id="345" w:author="Marshall, Caleb Z" w:date="2018-04-09T22:23:00Z">
        <w:r w:rsidR="0007181D">
          <w:rPr>
            <w:rFonts w:ascii="Times" w:hAnsi="Times"/>
          </w:rPr>
          <w:t>latent semantic data</w:t>
        </w:r>
      </w:ins>
      <w:r w:rsidR="0062735C" w:rsidRPr="00CD0277">
        <w:rPr>
          <w:rFonts w:ascii="Times" w:hAnsi="Times"/>
        </w:rPr>
        <w:t>.</w:t>
      </w:r>
    </w:p>
    <w:p w14:paraId="0398AADF" w14:textId="24198BE9" w:rsidR="008B1686" w:rsidRDefault="008B1686" w:rsidP="005E127E">
      <w:pPr>
        <w:spacing w:line="480" w:lineRule="auto"/>
        <w:ind w:firstLine="720"/>
        <w:rPr>
          <w:ins w:id="346" w:author="Marshall, Caleb Z" w:date="2018-04-09T22:23:00Z"/>
          <w:rFonts w:ascii="Times" w:hAnsi="Times"/>
        </w:rPr>
      </w:pPr>
      <w:ins w:id="347" w:author="Marshall, Caleb Z" w:date="2018-04-09T22:34:00Z">
        <w:r>
          <w:rPr>
            <w:rFonts w:ascii="Times" w:hAnsi="Times"/>
          </w:rPr>
          <w:t xml:space="preserve">For this specific study, we did not utilize the </w:t>
        </w:r>
      </w:ins>
      <w:ins w:id="348" w:author="Marshall, Caleb Z" w:date="2018-04-09T22:38:00Z">
        <w:r w:rsidR="007A6759">
          <w:rPr>
            <w:rFonts w:ascii="Times" w:hAnsi="Times"/>
          </w:rPr>
          <w:t>interests-and-h</w:t>
        </w:r>
        <w:r w:rsidR="00F349EC">
          <w:rPr>
            <w:rFonts w:ascii="Times" w:hAnsi="Times"/>
          </w:rPr>
          <w:t xml:space="preserve">obbies written data. </w:t>
        </w:r>
      </w:ins>
      <w:ins w:id="349" w:author="Marshall, Caleb Z" w:date="2018-04-09T22:40:00Z">
        <w:r w:rsidR="007A6759">
          <w:rPr>
            <w:rFonts w:ascii="Times" w:hAnsi="Times"/>
          </w:rPr>
          <w:t>In the future</w:t>
        </w:r>
      </w:ins>
      <w:ins w:id="350" w:author="Marshall, Caleb Z" w:date="2018-04-09T22:38:00Z">
        <w:r w:rsidR="007A6759">
          <w:rPr>
            <w:rFonts w:ascii="Times" w:hAnsi="Times"/>
          </w:rPr>
          <w:t>, we may analyze</w:t>
        </w:r>
        <w:r w:rsidR="00F349EC">
          <w:rPr>
            <w:rFonts w:ascii="Times" w:hAnsi="Times"/>
          </w:rPr>
          <w:t xml:space="preserve"> whether </w:t>
        </w:r>
      </w:ins>
      <w:ins w:id="351" w:author="Marshall, Caleb Z" w:date="2018-04-09T22:40:00Z">
        <w:r w:rsidR="007A6759">
          <w:rPr>
            <w:rFonts w:ascii="Times" w:hAnsi="Times"/>
          </w:rPr>
          <w:t xml:space="preserve">similarities in writing on other dimensions (i.e. interests, personal statements, etc.) moderates the relationships of personality and romantic writing. However, in this study, we only tested the relationship </w:t>
        </w:r>
      </w:ins>
      <w:ins w:id="352" w:author="Marshall, Caleb Z" w:date="2018-04-09T22:41:00Z">
        <w:r w:rsidR="007A6759">
          <w:rPr>
            <w:rFonts w:ascii="Times" w:hAnsi="Times"/>
          </w:rPr>
          <w:t xml:space="preserve">between similarity across each </w:t>
        </w:r>
      </w:ins>
      <w:ins w:id="353" w:author="Marshall, Caleb Z" w:date="2018-04-09T22:40:00Z">
        <w:r w:rsidR="007A6759">
          <w:rPr>
            <w:rFonts w:ascii="Times" w:hAnsi="Times"/>
          </w:rPr>
          <w:t xml:space="preserve">personality </w:t>
        </w:r>
      </w:ins>
      <w:ins w:id="354" w:author="Marshall, Caleb Z" w:date="2018-04-09T22:42:00Z">
        <w:r w:rsidR="007A6759">
          <w:rPr>
            <w:rFonts w:ascii="Times" w:hAnsi="Times"/>
          </w:rPr>
          <w:t xml:space="preserve">measure </w:t>
        </w:r>
      </w:ins>
      <w:ins w:id="355" w:author="Marshall, Caleb Z" w:date="2018-04-09T22:41:00Z">
        <w:r w:rsidR="007A6759">
          <w:rPr>
            <w:rFonts w:ascii="Times" w:hAnsi="Times"/>
          </w:rPr>
          <w:t>with romantic writing.</w:t>
        </w:r>
      </w:ins>
    </w:p>
    <w:p w14:paraId="07FF68EE" w14:textId="77777777" w:rsidR="0007181D" w:rsidRPr="005E127E" w:rsidRDefault="0007181D" w:rsidP="005E127E">
      <w:pPr>
        <w:spacing w:line="480" w:lineRule="auto"/>
        <w:ind w:firstLine="720"/>
        <w:rPr>
          <w:rFonts w:ascii="Times" w:hAnsi="Times"/>
        </w:rPr>
      </w:pPr>
    </w:p>
    <w:p w14:paraId="1087D46C" w14:textId="45ECF193" w:rsidR="00A56255" w:rsidRDefault="00BC2C59" w:rsidP="00947397">
      <w:pPr>
        <w:spacing w:line="480" w:lineRule="auto"/>
        <w:jc w:val="center"/>
        <w:outlineLvl w:val="0"/>
        <w:rPr>
          <w:rFonts w:ascii="Times" w:hAnsi="Times"/>
          <w:b/>
        </w:rPr>
      </w:pPr>
      <w:r w:rsidRPr="00CD0277">
        <w:rPr>
          <w:rFonts w:ascii="Times" w:hAnsi="Times"/>
          <w:b/>
        </w:rPr>
        <w:t>Results</w:t>
      </w:r>
    </w:p>
    <w:p w14:paraId="7FC7CD59" w14:textId="13C493F6" w:rsidR="00A56255" w:rsidRDefault="00A56255" w:rsidP="00197DED">
      <w:pPr>
        <w:spacing w:line="480" w:lineRule="auto"/>
        <w:rPr>
          <w:rFonts w:ascii="Times" w:hAnsi="Times"/>
        </w:rPr>
      </w:pPr>
      <w:r>
        <w:rPr>
          <w:rFonts w:ascii="Times" w:hAnsi="Times"/>
        </w:rPr>
        <w:tab/>
        <w:t xml:space="preserve">Data analysis was conducted in two major steps: Latent Semantic Analysis and a Multilevel Model (MLM) examining the influence of individual participants’ personality differences </w:t>
      </w:r>
      <w:del w:id="356" w:author="Marshall, Caleb Z" w:date="2018-04-09T23:15:00Z">
        <w:r w:rsidDel="00480D61">
          <w:rPr>
            <w:rFonts w:ascii="Times" w:hAnsi="Times"/>
          </w:rPr>
          <w:delText xml:space="preserve">and </w:delText>
        </w:r>
      </w:del>
      <w:ins w:id="357" w:author="Marshall, Caleb Z" w:date="2018-04-09T23:15:00Z">
        <w:r w:rsidR="00480D61">
          <w:rPr>
            <w:rFonts w:ascii="Times" w:hAnsi="Times"/>
          </w:rPr>
          <w:t xml:space="preserve">on romantic writing similarity as measured by thematic cosines </w:t>
        </w:r>
      </w:ins>
      <w:del w:id="358" w:author="Marshall, Caleb Z" w:date="2018-04-09T23:14:00Z">
        <w:r w:rsidDel="00480D61">
          <w:rPr>
            <w:rFonts w:ascii="Times" w:hAnsi="Times"/>
          </w:rPr>
          <w:delText>personal interest cosine scores on romantic writing similarity</w:delText>
        </w:r>
      </w:del>
      <w:r>
        <w:rPr>
          <w:rFonts w:ascii="Times" w:hAnsi="Times"/>
        </w:rPr>
        <w:t>.</w:t>
      </w:r>
    </w:p>
    <w:p w14:paraId="6B34F31B" w14:textId="695F522F" w:rsidR="009275B6" w:rsidRDefault="009275B6" w:rsidP="00947397">
      <w:pPr>
        <w:spacing w:line="480" w:lineRule="auto"/>
        <w:outlineLvl w:val="0"/>
        <w:rPr>
          <w:rFonts w:ascii="Times" w:hAnsi="Times"/>
        </w:rPr>
      </w:pPr>
      <w:r>
        <w:rPr>
          <w:rFonts w:ascii="Times" w:hAnsi="Times"/>
          <w:b/>
        </w:rPr>
        <w:t>Latent Semantic Analysis</w:t>
      </w:r>
    </w:p>
    <w:p w14:paraId="08E0CD30" w14:textId="753807A9" w:rsidR="009275B6" w:rsidRDefault="009275B6" w:rsidP="00197DED">
      <w:pPr>
        <w:spacing w:line="480" w:lineRule="auto"/>
        <w:rPr>
          <w:rFonts w:ascii="Times" w:hAnsi="Times"/>
        </w:rPr>
      </w:pPr>
      <w:r>
        <w:rPr>
          <w:rFonts w:ascii="Times" w:hAnsi="Times"/>
        </w:rPr>
        <w:tab/>
        <w:t xml:space="preserve">Raw written data were marked with a participant number, gender and prompt number. </w:t>
      </w:r>
      <w:del w:id="359" w:author="Marshall, Caleb Z" w:date="2018-04-09T22:43:00Z">
        <w:r w:rsidDel="007A6759">
          <w:rPr>
            <w:rFonts w:ascii="Times" w:hAnsi="Times"/>
          </w:rPr>
          <w:delText xml:space="preserve">Responses were grouped by prompt condition (“romantic” and “hobby”) for </w:delText>
        </w:r>
      </w:del>
      <w:r>
        <w:rPr>
          <w:rFonts w:ascii="Times" w:hAnsi="Times"/>
        </w:rPr>
        <w:t>Latent Semantic Analysis</w:t>
      </w:r>
      <w:ins w:id="360" w:author="Marshall, Caleb Z" w:date="2018-04-09T22:45:00Z">
        <w:r w:rsidR="007A6759">
          <w:rPr>
            <w:rFonts w:ascii="Times" w:hAnsi="Times"/>
          </w:rPr>
          <w:t xml:space="preserve"> (LSA)</w:t>
        </w:r>
      </w:ins>
      <w:r>
        <w:rPr>
          <w:rFonts w:ascii="Times" w:hAnsi="Times"/>
        </w:rPr>
        <w:t>,</w:t>
      </w:r>
      <w:ins w:id="361" w:author="Marshall, Caleb Z" w:date="2018-04-09T22:43:00Z">
        <w:r w:rsidR="007A6759">
          <w:rPr>
            <w:rFonts w:ascii="Times" w:hAnsi="Times"/>
          </w:rPr>
          <w:t xml:space="preserve"> </w:t>
        </w:r>
      </w:ins>
      <w:del w:id="362" w:author="Marshall, Caleb Z" w:date="2018-04-09T22:43:00Z">
        <w:r w:rsidDel="007A6759">
          <w:rPr>
            <w:rFonts w:ascii="Times" w:hAnsi="Times"/>
          </w:rPr>
          <w:delText xml:space="preserve"> </w:delText>
        </w:r>
      </w:del>
      <w:r>
        <w:rPr>
          <w:rFonts w:ascii="Times" w:hAnsi="Times"/>
        </w:rPr>
        <w:t xml:space="preserve">which was conducted in R using the </w:t>
      </w:r>
      <w:r w:rsidR="00527B4B">
        <w:rPr>
          <w:rFonts w:ascii="Times" w:hAnsi="Times"/>
        </w:rPr>
        <w:t>&lt;</w:t>
      </w:r>
      <w:proofErr w:type="spellStart"/>
      <w:r w:rsidR="00527B4B">
        <w:rPr>
          <w:rFonts w:ascii="Times" w:hAnsi="Times"/>
        </w:rPr>
        <w:t>lsa</w:t>
      </w:r>
      <w:proofErr w:type="spellEnd"/>
      <w:r w:rsidR="00527B4B">
        <w:rPr>
          <w:rFonts w:ascii="Times" w:hAnsi="Times"/>
        </w:rPr>
        <w:t>&gt; and &lt;</w:t>
      </w:r>
      <w:proofErr w:type="spellStart"/>
      <w:r w:rsidR="00527B4B">
        <w:rPr>
          <w:rFonts w:ascii="Times" w:hAnsi="Times"/>
        </w:rPr>
        <w:t>SnowballC</w:t>
      </w:r>
      <w:proofErr w:type="spellEnd"/>
      <w:r w:rsidR="00527B4B">
        <w:rPr>
          <w:rFonts w:ascii="Times" w:hAnsi="Times"/>
        </w:rPr>
        <w:t>&gt; packages</w:t>
      </w:r>
      <w:ins w:id="363" w:author="Marshall, Caleb Z" w:date="2018-04-09T22:44:00Z">
        <w:r w:rsidR="007A6759">
          <w:rPr>
            <w:rFonts w:ascii="Times" w:hAnsi="Times"/>
          </w:rPr>
          <w:t>, was performed on each participant’s response to the romantic writing prompt</w:t>
        </w:r>
      </w:ins>
      <w:r w:rsidR="00527B4B">
        <w:rPr>
          <w:rFonts w:ascii="Times" w:hAnsi="Times"/>
        </w:rPr>
        <w:t>.</w:t>
      </w:r>
      <w:r w:rsidR="00A51BD1" w:rsidRPr="00A51BD1">
        <w:rPr>
          <w:rFonts w:ascii="Times" w:hAnsi="Times"/>
        </w:rPr>
        <w:t xml:space="preserve"> </w:t>
      </w:r>
      <w:del w:id="364" w:author="Marshall, Caleb Z" w:date="2018-04-09T22:44:00Z">
        <w:r w:rsidR="00A51BD1" w:rsidDel="007A6759">
          <w:rPr>
            <w:rFonts w:ascii="Times" w:hAnsi="Times"/>
          </w:rPr>
          <w:delText xml:space="preserve">This </w:delText>
        </w:r>
      </w:del>
      <w:ins w:id="365" w:author="Marshall, Caleb Z" w:date="2018-04-09T22:46:00Z">
        <w:r w:rsidR="007A6759">
          <w:rPr>
            <w:rFonts w:ascii="Times" w:hAnsi="Times"/>
          </w:rPr>
          <w:t xml:space="preserve">Initially, </w:t>
        </w:r>
      </w:ins>
      <w:ins w:id="366" w:author="Marshall, Caleb Z" w:date="2018-04-09T22:45:00Z">
        <w:r w:rsidR="007A6759">
          <w:rPr>
            <w:rFonts w:ascii="Times" w:hAnsi="Times"/>
          </w:rPr>
          <w:t xml:space="preserve">LSA </w:t>
        </w:r>
      </w:ins>
      <w:ins w:id="367" w:author="Marshall, Caleb Z" w:date="2018-04-09T22:46:00Z">
        <w:r w:rsidR="007A6759">
          <w:rPr>
            <w:rFonts w:ascii="Times" w:hAnsi="Times"/>
          </w:rPr>
          <w:t>encodes</w:t>
        </w:r>
      </w:ins>
      <w:ins w:id="368" w:author="Marshall, Caleb Z" w:date="2018-04-09T22:45:00Z">
        <w:r w:rsidR="007A6759">
          <w:rPr>
            <w:rFonts w:ascii="Times" w:hAnsi="Times"/>
          </w:rPr>
          <w:t xml:space="preserve"> </w:t>
        </w:r>
      </w:ins>
      <w:ins w:id="369" w:author="Marshall, Caleb Z" w:date="2018-04-09T22:46:00Z">
        <w:r w:rsidR="007A6759">
          <w:rPr>
            <w:rFonts w:ascii="Times" w:hAnsi="Times"/>
          </w:rPr>
          <w:t xml:space="preserve">the </w:t>
        </w:r>
      </w:ins>
      <w:ins w:id="370" w:author="Marshall, Caleb Z" w:date="2018-04-09T22:44:00Z">
        <w:r w:rsidR="007A6759">
          <w:rPr>
            <w:rFonts w:ascii="Times" w:hAnsi="Times"/>
          </w:rPr>
          <w:t>word</w:t>
        </w:r>
      </w:ins>
      <w:ins w:id="371" w:author="Marshall, Caleb Z" w:date="2018-04-09T22:45:00Z">
        <w:r w:rsidR="007A6759">
          <w:rPr>
            <w:rFonts w:ascii="Times" w:hAnsi="Times"/>
          </w:rPr>
          <w:t xml:space="preserve"> frequency and co-occurrence</w:t>
        </w:r>
      </w:ins>
      <w:ins w:id="372" w:author="Marshall, Caleb Z" w:date="2018-04-09T22:44:00Z">
        <w:r w:rsidR="007A6759">
          <w:rPr>
            <w:rFonts w:ascii="Times" w:hAnsi="Times"/>
          </w:rPr>
          <w:t xml:space="preserve"> </w:t>
        </w:r>
      </w:ins>
      <w:del w:id="373" w:author="Marshall, Caleb Z" w:date="2018-04-09T22:45:00Z">
        <w:r w:rsidR="00A51BD1" w:rsidDel="007A6759">
          <w:rPr>
            <w:rFonts w:ascii="Times" w:hAnsi="Times"/>
          </w:rPr>
          <w:delText>calculated the thematic cosine in</w:delText>
        </w:r>
        <w:r w:rsidR="004C05FC" w:rsidDel="007A6759">
          <w:rPr>
            <w:rFonts w:ascii="Times" w:hAnsi="Times"/>
          </w:rPr>
          <w:delText xml:space="preserve"> each writing condition for each combination of </w:delText>
        </w:r>
        <w:r w:rsidR="00A51BD1" w:rsidDel="007A6759">
          <w:rPr>
            <w:rFonts w:ascii="Times" w:hAnsi="Times"/>
          </w:rPr>
          <w:delText>participants.</w:delText>
        </w:r>
      </w:del>
      <w:ins w:id="374" w:author="Marshall, Caleb Z" w:date="2018-04-09T22:47:00Z">
        <w:r w:rsidR="007A6759">
          <w:rPr>
            <w:rFonts w:ascii="Times" w:hAnsi="Times"/>
          </w:rPr>
          <w:t xml:space="preserve">of </w:t>
        </w:r>
      </w:ins>
      <w:ins w:id="375" w:author="Marshall, Caleb Z" w:date="2018-04-09T22:46:00Z">
        <w:r w:rsidR="007A6759">
          <w:rPr>
            <w:rFonts w:ascii="Times" w:hAnsi="Times"/>
          </w:rPr>
          <w:t>each participant’s written response</w:t>
        </w:r>
      </w:ins>
      <w:ins w:id="376" w:author="Marshall, Caleb Z" w:date="2018-04-09T22:47:00Z">
        <w:r w:rsidR="007A6759">
          <w:rPr>
            <w:rFonts w:ascii="Times" w:hAnsi="Times"/>
          </w:rPr>
          <w:t xml:space="preserve"> in a text-frequency matrix. Through a serious of algebraic manipulatio</w:t>
        </w:r>
        <w:r w:rsidR="00BF346E">
          <w:rPr>
            <w:rFonts w:ascii="Times" w:hAnsi="Times"/>
          </w:rPr>
          <w:t xml:space="preserve">ns, this text matrix was scaled </w:t>
        </w:r>
        <w:r w:rsidR="00BF346E">
          <w:rPr>
            <w:rFonts w:ascii="Times" w:hAnsi="Times"/>
          </w:rPr>
          <w:lastRenderedPageBreak/>
          <w:t>and normalized, which allowed for the calculation of thematic cosines between each participant</w:t>
        </w:r>
      </w:ins>
      <w:ins w:id="377" w:author="Marshall, Caleb Z" w:date="2018-04-09T22:50:00Z">
        <w:r w:rsidR="00BF346E">
          <w:rPr>
            <w:rFonts w:ascii="Times" w:hAnsi="Times"/>
          </w:rPr>
          <w:t>’s written response.</w:t>
        </w:r>
      </w:ins>
      <w:ins w:id="378" w:author="Marshall, Caleb Z" w:date="2018-04-09T22:47:00Z">
        <w:r w:rsidR="007A6759">
          <w:rPr>
            <w:rFonts w:ascii="Times" w:hAnsi="Times"/>
          </w:rPr>
          <w:t xml:space="preserve"> </w:t>
        </w:r>
      </w:ins>
      <w:del w:id="379" w:author="Marshall, Caleb Z" w:date="2018-04-09T22:45:00Z">
        <w:r w:rsidR="00A51BD1" w:rsidDel="007A6759">
          <w:rPr>
            <w:rFonts w:ascii="Times" w:hAnsi="Times"/>
          </w:rPr>
          <w:delText xml:space="preserve"> </w:delText>
        </w:r>
      </w:del>
      <w:r w:rsidR="00A51BD1">
        <w:rPr>
          <w:rFonts w:ascii="Times" w:hAnsi="Times"/>
        </w:rPr>
        <w:t>These cosines</w:t>
      </w:r>
      <w:ins w:id="380" w:author="Marshall, Caleb Z" w:date="2018-04-09T22:50:00Z">
        <w:r w:rsidR="00BF346E">
          <w:rPr>
            <w:rFonts w:ascii="Times" w:hAnsi="Times"/>
          </w:rPr>
          <w:t>, which act as a measure of thematic relatedness,</w:t>
        </w:r>
      </w:ins>
      <w:r w:rsidR="00A51BD1">
        <w:rPr>
          <w:rFonts w:ascii="Times" w:hAnsi="Times"/>
        </w:rPr>
        <w:t xml:space="preserve"> we</w:t>
      </w:r>
      <w:r w:rsidR="00B60167">
        <w:rPr>
          <w:rFonts w:ascii="Times" w:hAnsi="Times"/>
        </w:rPr>
        <w:t xml:space="preserve">re then </w:t>
      </w:r>
      <w:del w:id="381" w:author="Marshall, Caleb Z" w:date="2018-04-09T22:50:00Z">
        <w:r w:rsidR="00B60167" w:rsidDel="00BF346E">
          <w:rPr>
            <w:rFonts w:ascii="Times" w:hAnsi="Times"/>
          </w:rPr>
          <w:delText xml:space="preserve">exported as two cosine </w:delText>
        </w:r>
        <w:r w:rsidR="00A51BD1" w:rsidDel="00BF346E">
          <w:rPr>
            <w:rFonts w:ascii="Times" w:hAnsi="Times"/>
          </w:rPr>
          <w:delText>matrices, one for each writing condition</w:delText>
        </w:r>
      </w:del>
      <w:ins w:id="382" w:author="Marshall, Caleb Z" w:date="2018-04-09T22:50:00Z">
        <w:r w:rsidR="00BF346E">
          <w:rPr>
            <w:rFonts w:ascii="Times" w:hAnsi="Times"/>
          </w:rPr>
          <w:t>encoded as a cosine matrix and exported</w:t>
        </w:r>
      </w:ins>
      <w:r w:rsidR="00A51BD1">
        <w:rPr>
          <w:rFonts w:ascii="Times" w:hAnsi="Times"/>
        </w:rPr>
        <w:t>.</w:t>
      </w:r>
      <w:r w:rsidR="00527B4B">
        <w:rPr>
          <w:rFonts w:ascii="Times" w:hAnsi="Times"/>
        </w:rPr>
        <w:t xml:space="preserve"> Full copies of all datum and R-scripts may be obtained from the principle author</w:t>
      </w:r>
      <w:ins w:id="383" w:author="Marshall, Caleb Z" w:date="2018-04-09T22:50:00Z">
        <w:r w:rsidR="00BF346E">
          <w:rPr>
            <w:rFonts w:ascii="Times" w:hAnsi="Times"/>
          </w:rPr>
          <w:t xml:space="preserve"> upon request</w:t>
        </w:r>
      </w:ins>
      <w:ins w:id="384" w:author="Marshall, Caleb Z" w:date="2018-04-09T22:42:00Z">
        <w:r w:rsidR="007A6759">
          <w:rPr>
            <w:rFonts w:ascii="Times" w:hAnsi="Times"/>
          </w:rPr>
          <w:t>.</w:t>
        </w:r>
      </w:ins>
      <w:ins w:id="385" w:author="Marshall, Caleb Z" w:date="2018-04-09T22:50:00Z">
        <w:r w:rsidR="003E3261">
          <w:rPr>
            <w:rFonts w:ascii="Times" w:hAnsi="Times"/>
          </w:rPr>
          <w:t xml:space="preserve"> For</w:t>
        </w:r>
      </w:ins>
      <w:ins w:id="386" w:author="Marshall, Caleb Z" w:date="2018-04-09T22:54:00Z">
        <w:r w:rsidR="003E3261">
          <w:rPr>
            <w:rFonts w:ascii="Times" w:hAnsi="Times"/>
          </w:rPr>
          <w:t xml:space="preserve"> insight into </w:t>
        </w:r>
      </w:ins>
      <w:ins w:id="387" w:author="Marshall, Caleb Z" w:date="2018-04-09T22:50:00Z">
        <w:r w:rsidR="00BF346E">
          <w:rPr>
            <w:rFonts w:ascii="Times" w:hAnsi="Times"/>
          </w:rPr>
          <w:t xml:space="preserve">the algebraic niceties </w:t>
        </w:r>
      </w:ins>
      <w:ins w:id="388" w:author="Marshall, Caleb Z" w:date="2018-04-09T22:51:00Z">
        <w:r w:rsidR="003E3261">
          <w:rPr>
            <w:rFonts w:ascii="Times" w:hAnsi="Times"/>
          </w:rPr>
          <w:t>which underpin</w:t>
        </w:r>
      </w:ins>
      <w:ins w:id="389" w:author="Marshall, Caleb Z" w:date="2018-04-09T22:50:00Z">
        <w:r w:rsidR="00BF346E">
          <w:rPr>
            <w:rFonts w:ascii="Times" w:hAnsi="Times"/>
          </w:rPr>
          <w:t xml:space="preserve"> Latent Semantic Analysis, see </w:t>
        </w:r>
        <w:proofErr w:type="spellStart"/>
        <w:r w:rsidR="00BF346E">
          <w:rPr>
            <w:rFonts w:ascii="Times" w:hAnsi="Times"/>
          </w:rPr>
          <w:t>Axler</w:t>
        </w:r>
      </w:ins>
      <w:ins w:id="390" w:author="Marshall, Caleb Z" w:date="2018-04-09T22:55:00Z">
        <w:r w:rsidR="003E3261">
          <w:rPr>
            <w:rFonts w:ascii="Times" w:hAnsi="Times"/>
          </w:rPr>
          <w:t>’s</w:t>
        </w:r>
        <w:proofErr w:type="spellEnd"/>
        <w:r w:rsidR="003E3261">
          <w:rPr>
            <w:rFonts w:ascii="Times" w:hAnsi="Times"/>
          </w:rPr>
          <w:t xml:space="preserve"> </w:t>
        </w:r>
      </w:ins>
      <w:ins w:id="391" w:author="Marshall, Caleb Z" w:date="2018-04-09T22:51:00Z">
        <w:r w:rsidR="003E3261">
          <w:rPr>
            <w:rFonts w:ascii="Times" w:hAnsi="Times"/>
          </w:rPr>
          <w:t>(</w:t>
        </w:r>
      </w:ins>
      <w:ins w:id="392" w:author="Marshall, Caleb Z" w:date="2018-04-09T22:54:00Z">
        <w:r w:rsidR="003E3261">
          <w:rPr>
            <w:rFonts w:ascii="Times" w:hAnsi="Times"/>
          </w:rPr>
          <w:t>2010)</w:t>
        </w:r>
      </w:ins>
      <w:ins w:id="393" w:author="Marshall, Caleb Z" w:date="2018-04-09T22:55:00Z">
        <w:r w:rsidR="003E3261">
          <w:rPr>
            <w:rFonts w:ascii="Times" w:hAnsi="Times"/>
          </w:rPr>
          <w:t xml:space="preserve"> </w:t>
        </w:r>
        <w:r w:rsidR="003E3261">
          <w:rPr>
            <w:rFonts w:ascii="Times" w:hAnsi="Times"/>
            <w:i/>
          </w:rPr>
          <w:t>Linear Algebra Done Right</w:t>
        </w:r>
        <w:r w:rsidR="003E3261">
          <w:rPr>
            <w:rFonts w:ascii="Times" w:hAnsi="Times"/>
          </w:rPr>
          <w:t>, chapter seven.</w:t>
        </w:r>
      </w:ins>
      <w:del w:id="394" w:author="Marshall, Caleb Z" w:date="2018-04-09T22:42:00Z">
        <w:r w:rsidR="00527B4B" w:rsidDel="007A6759">
          <w:rPr>
            <w:rFonts w:ascii="Times" w:hAnsi="Times"/>
          </w:rPr>
          <w:delText xml:space="preserve">. </w:delText>
        </w:r>
      </w:del>
    </w:p>
    <w:p w14:paraId="507E766A" w14:textId="57F0B913" w:rsidR="00B60167" w:rsidRDefault="00B60167" w:rsidP="00947397">
      <w:pPr>
        <w:spacing w:line="480" w:lineRule="auto"/>
        <w:outlineLvl w:val="0"/>
        <w:rPr>
          <w:rFonts w:ascii="Times" w:hAnsi="Times"/>
          <w:b/>
        </w:rPr>
      </w:pPr>
      <w:r>
        <w:rPr>
          <w:rFonts w:ascii="Times" w:hAnsi="Times"/>
          <w:b/>
        </w:rPr>
        <w:t>Data Reshaping and Screening</w:t>
      </w:r>
    </w:p>
    <w:p w14:paraId="68C552EA" w14:textId="77777777" w:rsidR="00293D06" w:rsidRDefault="00B60167" w:rsidP="004C05FC">
      <w:pPr>
        <w:spacing w:line="480" w:lineRule="auto"/>
        <w:rPr>
          <w:ins w:id="395" w:author="Marshall, Caleb Z" w:date="2018-04-09T22:59:00Z"/>
          <w:rFonts w:ascii="Times" w:hAnsi="Times"/>
        </w:rPr>
      </w:pPr>
      <w:r>
        <w:rPr>
          <w:rFonts w:ascii="Times" w:hAnsi="Times"/>
        </w:rPr>
        <w:tab/>
      </w:r>
      <w:del w:id="396" w:author="Marshall, Caleb Z" w:date="2018-04-09T22:55:00Z">
        <w:r w:rsidR="003E1F2F" w:rsidDel="003E3261">
          <w:rPr>
            <w:rFonts w:ascii="Times" w:hAnsi="Times"/>
          </w:rPr>
          <w:delText xml:space="preserve">Utilizing </w:delText>
        </w:r>
      </w:del>
      <w:ins w:id="397" w:author="Marshall, Caleb Z" w:date="2018-04-09T22:55:00Z">
        <w:r w:rsidR="003E3261">
          <w:rPr>
            <w:rFonts w:ascii="Times" w:hAnsi="Times"/>
          </w:rPr>
          <w:t xml:space="preserve">Following Latent Semantic Analysis, </w:t>
        </w:r>
      </w:ins>
      <w:del w:id="398" w:author="Marshall, Caleb Z" w:date="2018-04-09T22:56:00Z">
        <w:r w:rsidR="003E1F2F" w:rsidDel="003E3261">
          <w:rPr>
            <w:rFonts w:ascii="Times" w:hAnsi="Times"/>
          </w:rPr>
          <w:delText xml:space="preserve">the completed cosine matrices, </w:delText>
        </w:r>
      </w:del>
      <w:r w:rsidR="00AE3805">
        <w:rPr>
          <w:rFonts w:ascii="Times" w:hAnsi="Times"/>
        </w:rPr>
        <w:t xml:space="preserve">a new data set was constructed which contained each </w:t>
      </w:r>
      <w:del w:id="399" w:author="Marshall, Caleb Z" w:date="2018-04-09T22:57:00Z">
        <w:r w:rsidR="00AE3805" w:rsidDel="00293D06">
          <w:rPr>
            <w:rFonts w:ascii="Times" w:hAnsi="Times"/>
          </w:rPr>
          <w:delText>participant-pair’s</w:delText>
        </w:r>
      </w:del>
      <w:ins w:id="400" w:author="Marshall, Caleb Z" w:date="2018-04-09T22:57:00Z">
        <w:r w:rsidR="00293D06">
          <w:rPr>
            <w:rFonts w:ascii="Times" w:hAnsi="Times"/>
          </w:rPr>
          <w:t xml:space="preserve">male-to-female </w:t>
        </w:r>
      </w:ins>
      <w:ins w:id="401" w:author="Marshall, Caleb Z" w:date="2018-04-09T22:58:00Z">
        <w:r w:rsidR="00293D06">
          <w:rPr>
            <w:rFonts w:ascii="Times" w:hAnsi="Times"/>
          </w:rPr>
          <w:t xml:space="preserve">pair’s </w:t>
        </w:r>
      </w:ins>
      <w:del w:id="402" w:author="Marshall, Caleb Z" w:date="2018-04-09T22:58:00Z">
        <w:r w:rsidR="00AE3805" w:rsidDel="00293D06">
          <w:rPr>
            <w:rFonts w:ascii="Times" w:hAnsi="Times"/>
          </w:rPr>
          <w:delText xml:space="preserve"> </w:delText>
        </w:r>
      </w:del>
      <w:r w:rsidR="00AE3805">
        <w:rPr>
          <w:rFonts w:ascii="Times" w:hAnsi="Times"/>
        </w:rPr>
        <w:t xml:space="preserve">romantic </w:t>
      </w:r>
      <w:del w:id="403" w:author="Marshall, Caleb Z" w:date="2018-04-09T22:56:00Z">
        <w:r w:rsidR="00AE3805" w:rsidDel="003E3261">
          <w:rPr>
            <w:rFonts w:ascii="Times" w:hAnsi="Times"/>
          </w:rPr>
          <w:delText xml:space="preserve">and personal interest </w:delText>
        </w:r>
      </w:del>
      <w:r w:rsidR="00AE3805">
        <w:rPr>
          <w:rFonts w:ascii="Times" w:hAnsi="Times"/>
        </w:rPr>
        <w:t>cosines</w:t>
      </w:r>
      <w:ins w:id="404" w:author="Marshall, Caleb Z" w:date="2018-04-09T22:58:00Z">
        <w:r w:rsidR="00293D06">
          <w:rPr>
            <w:rFonts w:ascii="Times" w:hAnsi="Times"/>
          </w:rPr>
          <w:t xml:space="preserve"> as well as a difference score for each personality measure. Difference scores were calculated by subtracting our male participant’s score from our female participant</w:t>
        </w:r>
      </w:ins>
      <w:ins w:id="405" w:author="Marshall, Caleb Z" w:date="2018-04-09T22:59:00Z">
        <w:r w:rsidR="00293D06">
          <w:rPr>
            <w:rFonts w:ascii="Times" w:hAnsi="Times"/>
          </w:rPr>
          <w:t xml:space="preserve">’s score across each personality variable. Following this, we took an absolute value </w:t>
        </w:r>
        <w:proofErr w:type="gramStart"/>
        <w:r w:rsidR="00293D06">
          <w:rPr>
            <w:rFonts w:ascii="Times" w:hAnsi="Times"/>
          </w:rPr>
          <w:t>in order to</w:t>
        </w:r>
        <w:proofErr w:type="gramEnd"/>
        <w:r w:rsidR="00293D06">
          <w:rPr>
            <w:rFonts w:ascii="Times" w:hAnsi="Times"/>
          </w:rPr>
          <w:t xml:space="preserve"> normalize the order effects of subtraction on our personality measure.</w:t>
        </w:r>
      </w:ins>
    </w:p>
    <w:p w14:paraId="13DA9424" w14:textId="750AD9C9" w:rsidR="00FE7661" w:rsidRPr="005E127E" w:rsidRDefault="00AE3805">
      <w:pPr>
        <w:spacing w:line="480" w:lineRule="auto"/>
        <w:ind w:firstLine="720"/>
        <w:rPr>
          <w:rFonts w:ascii="Times" w:hAnsi="Times"/>
        </w:rPr>
        <w:pPrChange w:id="406" w:author="Marshall, Caleb Z" w:date="2018-04-09T22:59:00Z">
          <w:pPr>
            <w:spacing w:line="480" w:lineRule="auto"/>
          </w:pPr>
        </w:pPrChange>
      </w:pPr>
      <w:del w:id="407" w:author="Marshall, Caleb Z" w:date="2018-04-09T22:57:00Z">
        <w:r w:rsidDel="00293D06">
          <w:rPr>
            <w:rFonts w:ascii="Times" w:hAnsi="Times"/>
          </w:rPr>
          <w:delText xml:space="preserve">, as well as individual personality responses and a column for </w:delText>
        </w:r>
      </w:del>
      <w:del w:id="408" w:author="Marshall, Caleb Z" w:date="2018-04-09T22:56:00Z">
        <w:r w:rsidDel="003E3261">
          <w:rPr>
            <w:rFonts w:ascii="Times" w:hAnsi="Times"/>
          </w:rPr>
          <w:delText>comparison condition (female-male, female-female, male-male).</w:delText>
        </w:r>
        <w:r w:rsidR="007C31AB" w:rsidDel="003E3261">
          <w:rPr>
            <w:rFonts w:ascii="Times" w:hAnsi="Times"/>
          </w:rPr>
          <w:delText xml:space="preserve"> </w:delText>
        </w:r>
      </w:del>
      <w:r w:rsidR="004C05FC">
        <w:rPr>
          <w:rFonts w:ascii="Times" w:hAnsi="Times"/>
        </w:rPr>
        <w:t>Before conducting our Multilevel Model</w:t>
      </w:r>
      <w:r w:rsidR="00111C30">
        <w:rPr>
          <w:rFonts w:ascii="Times" w:hAnsi="Times"/>
        </w:rPr>
        <w:t xml:space="preserve">, </w:t>
      </w:r>
      <w:proofErr w:type="spellStart"/>
      <w:r w:rsidR="00111C30">
        <w:rPr>
          <w:rFonts w:ascii="Times" w:hAnsi="Times"/>
        </w:rPr>
        <w:t>Mahalanobis</w:t>
      </w:r>
      <w:proofErr w:type="spellEnd"/>
      <w:r w:rsidR="00111C30">
        <w:rPr>
          <w:rFonts w:ascii="Times" w:hAnsi="Times"/>
        </w:rPr>
        <w:t xml:space="preserve"> outlier analysis was conducted on the</w:t>
      </w:r>
      <w:r w:rsidR="007C31AB">
        <w:rPr>
          <w:rFonts w:ascii="Times" w:hAnsi="Times"/>
        </w:rPr>
        <w:t xml:space="preserve"> cosine scores</w:t>
      </w:r>
      <w:r w:rsidR="00111C30">
        <w:rPr>
          <w:rFonts w:ascii="Times" w:hAnsi="Times"/>
        </w:rPr>
        <w:t xml:space="preserve"> and personality responses. Out of 5485 participant comparisons</w:t>
      </w:r>
      <w:r w:rsidR="00002262">
        <w:rPr>
          <w:rFonts w:ascii="Times" w:hAnsi="Times"/>
        </w:rPr>
        <w:t xml:space="preserve">, only one participant-pair fell outside the </w:t>
      </w:r>
      <w:r w:rsidR="003F02CB">
        <w:rPr>
          <w:rFonts w:ascii="Times" w:hAnsi="Times"/>
        </w:rPr>
        <w:t>Mahal cutoff score,</w:t>
      </w:r>
      <w:r w:rsidR="00002262">
        <w:rPr>
          <w:rFonts w:ascii="Times" w:hAnsi="Times"/>
        </w:rPr>
        <w:t xml:space="preserve"> and was excluded. Data were then screened for accuracy, additivity, normality, linearity and heteroscedasticity.</w:t>
      </w:r>
      <w:r w:rsidR="003F02CB">
        <w:rPr>
          <w:rFonts w:ascii="Times" w:hAnsi="Times"/>
        </w:rPr>
        <w:t xml:space="preserve"> The data were slightly right-skewed and </w:t>
      </w:r>
      <w:r w:rsidR="004C05FC">
        <w:rPr>
          <w:rFonts w:ascii="Times" w:hAnsi="Times"/>
        </w:rPr>
        <w:t>had issues with linearity</w:t>
      </w:r>
      <w:r w:rsidR="003F02CB">
        <w:rPr>
          <w:rFonts w:ascii="Times" w:hAnsi="Times"/>
        </w:rPr>
        <w:t xml:space="preserve"> in the extremities of the data. However, this is to be expected with highly correlated data, and further justifies the use of a Multilevel Model.</w:t>
      </w:r>
    </w:p>
    <w:p w14:paraId="2A121F01" w14:textId="143C3E1C" w:rsidR="00FE7661" w:rsidRDefault="00FE7661" w:rsidP="00947397">
      <w:pPr>
        <w:spacing w:line="480" w:lineRule="auto"/>
        <w:outlineLvl w:val="0"/>
        <w:rPr>
          <w:rFonts w:ascii="Times" w:hAnsi="Times"/>
        </w:rPr>
      </w:pPr>
      <w:r>
        <w:rPr>
          <w:rFonts w:ascii="Times" w:hAnsi="Times"/>
          <w:b/>
        </w:rPr>
        <w:t>Analysis</w:t>
      </w:r>
    </w:p>
    <w:p w14:paraId="66277C5B" w14:textId="3DCAAC20" w:rsidR="00FE7661" w:rsidRDefault="001F15EE" w:rsidP="00FE7661">
      <w:pPr>
        <w:spacing w:line="480" w:lineRule="auto"/>
        <w:rPr>
          <w:rFonts w:ascii="Times" w:hAnsi="Times"/>
        </w:rPr>
      </w:pPr>
      <w:r>
        <w:rPr>
          <w:rFonts w:ascii="Times" w:hAnsi="Times"/>
        </w:rPr>
        <w:tab/>
        <w:t>Following outlier analysis, descriptive statistics were calculated for</w:t>
      </w:r>
      <w:del w:id="409" w:author="Marshall, Caleb Z" w:date="2018-04-09T23:04:00Z">
        <w:r w:rsidDel="007B177E">
          <w:rPr>
            <w:rFonts w:ascii="Times" w:hAnsi="Times"/>
          </w:rPr>
          <w:delText xml:space="preserve"> </w:delText>
        </w:r>
      </w:del>
      <w:ins w:id="410" w:author="Marshall, Caleb Z" w:date="2018-04-09T23:04:00Z">
        <w:r w:rsidR="007B177E">
          <w:rPr>
            <w:rFonts w:ascii="Times" w:hAnsi="Times"/>
          </w:rPr>
          <w:t xml:space="preserve"> romantic cosines and personality measures across both males and females</w:t>
        </w:r>
      </w:ins>
      <w:del w:id="411" w:author="Marshall, Caleb Z" w:date="2018-04-09T23:04:00Z">
        <w:r w:rsidDel="007B177E">
          <w:rPr>
            <w:rFonts w:ascii="Times" w:hAnsi="Times"/>
          </w:rPr>
          <w:delText>each cosine condition, as well as the personality score of interest</w:delText>
        </w:r>
      </w:del>
      <w:r>
        <w:rPr>
          <w:rFonts w:ascii="Times" w:hAnsi="Times"/>
        </w:rPr>
        <w:t xml:space="preserve">. </w:t>
      </w:r>
      <w:del w:id="412" w:author="Marshall, Caleb Z" w:date="2018-04-09T23:06:00Z">
        <w:r w:rsidDel="00480D61">
          <w:rPr>
            <w:rFonts w:ascii="Times" w:hAnsi="Times"/>
          </w:rPr>
          <w:delText>As an exploratory study, we chose to utilize Openness</w:delText>
        </w:r>
        <w:r w:rsidR="004C05FC" w:rsidDel="00480D61">
          <w:rPr>
            <w:rFonts w:ascii="Times" w:hAnsi="Times"/>
          </w:rPr>
          <w:delText xml:space="preserve"> alone</w:delText>
        </w:r>
        <w:r w:rsidDel="00480D61">
          <w:rPr>
            <w:rFonts w:ascii="Times" w:hAnsi="Times"/>
          </w:rPr>
          <w:delText xml:space="preserve"> as a singular </w:delText>
        </w:r>
        <w:r w:rsidR="007A7C0F" w:rsidDel="00480D61">
          <w:rPr>
            <w:rFonts w:ascii="Times" w:hAnsi="Times"/>
          </w:rPr>
          <w:delText xml:space="preserve">personality </w:delText>
        </w:r>
        <w:r w:rsidR="004C05FC" w:rsidDel="00480D61">
          <w:rPr>
            <w:rFonts w:ascii="Times" w:hAnsi="Times"/>
          </w:rPr>
          <w:delText>predictor to simplify</w:delText>
        </w:r>
        <w:r w:rsidDel="00480D61">
          <w:rPr>
            <w:rFonts w:ascii="Times" w:hAnsi="Times"/>
          </w:rPr>
          <w:delText xml:space="preserve"> our statistical models. </w:delText>
        </w:r>
      </w:del>
      <w:r w:rsidR="007A7C0F">
        <w:rPr>
          <w:rFonts w:ascii="Times" w:hAnsi="Times"/>
        </w:rPr>
        <w:t>The average romantic cosine (</w:t>
      </w:r>
      <w:r w:rsidR="007A7C0F">
        <w:rPr>
          <w:rFonts w:ascii="Times" w:hAnsi="Times"/>
          <w:i/>
        </w:rPr>
        <w:t xml:space="preserve">M </w:t>
      </w:r>
      <w:r w:rsidR="007A7C0F">
        <w:rPr>
          <w:rFonts w:ascii="Times" w:hAnsi="Times"/>
        </w:rPr>
        <w:t xml:space="preserve">= 0.19, </w:t>
      </w:r>
      <w:r w:rsidR="007A7C0F">
        <w:rPr>
          <w:rFonts w:ascii="Times" w:hAnsi="Times"/>
          <w:i/>
        </w:rPr>
        <w:t xml:space="preserve">SD </w:t>
      </w:r>
      <w:r w:rsidR="007A7C0F">
        <w:rPr>
          <w:rFonts w:ascii="Times" w:hAnsi="Times"/>
        </w:rPr>
        <w:t xml:space="preserve">= 0.17) </w:t>
      </w:r>
      <w:del w:id="413" w:author="Marshall, Caleb Z" w:date="2018-04-09T23:06:00Z">
        <w:r w:rsidR="007A7C0F" w:rsidDel="00480D61">
          <w:rPr>
            <w:rFonts w:ascii="Times" w:hAnsi="Times"/>
          </w:rPr>
          <w:delText>and personal interest cosine (</w:delText>
        </w:r>
        <w:r w:rsidR="007A7C0F" w:rsidDel="00480D61">
          <w:rPr>
            <w:rFonts w:ascii="Times" w:hAnsi="Times"/>
            <w:i/>
          </w:rPr>
          <w:delText xml:space="preserve">M </w:delText>
        </w:r>
        <w:r w:rsidR="007A7C0F" w:rsidDel="00480D61">
          <w:rPr>
            <w:rFonts w:ascii="Times" w:hAnsi="Times"/>
          </w:rPr>
          <w:delText xml:space="preserve">= 0.18, </w:delText>
        </w:r>
        <w:r w:rsidR="007A7C0F" w:rsidDel="00480D61">
          <w:rPr>
            <w:rFonts w:ascii="Times" w:hAnsi="Times"/>
            <w:i/>
          </w:rPr>
          <w:delText xml:space="preserve">SD </w:delText>
        </w:r>
        <w:r w:rsidR="007A7C0F" w:rsidDel="00480D61">
          <w:rPr>
            <w:rFonts w:ascii="Times" w:hAnsi="Times"/>
          </w:rPr>
          <w:delText xml:space="preserve">= 0.17) </w:delText>
        </w:r>
      </w:del>
      <w:del w:id="414" w:author="Marshall, Caleb Z" w:date="2018-04-09T23:07:00Z">
        <w:r w:rsidR="007A7C0F" w:rsidDel="00480D61">
          <w:rPr>
            <w:rFonts w:ascii="Times" w:hAnsi="Times"/>
          </w:rPr>
          <w:delText>showed similar means and standard deviations</w:delText>
        </w:r>
      </w:del>
      <w:ins w:id="415" w:author="Marshall, Caleb Z" w:date="2018-04-09T23:07:00Z">
        <w:r w:rsidR="00480D61">
          <w:rPr>
            <w:rFonts w:ascii="Times" w:hAnsi="Times"/>
          </w:rPr>
          <w:t>was relatively small and showed a comparatively large standard deviation</w:t>
        </w:r>
      </w:ins>
      <w:ins w:id="416" w:author="Marshall, Caleb Z" w:date="2018-04-09T23:08:00Z">
        <w:r w:rsidR="00480D61">
          <w:rPr>
            <w:rFonts w:ascii="Times" w:hAnsi="Times"/>
          </w:rPr>
          <w:t xml:space="preserve">. </w:t>
        </w:r>
      </w:ins>
      <w:del w:id="417" w:author="Marshall, Caleb Z" w:date="2018-04-09T23:08:00Z">
        <w:r w:rsidR="007A7C0F" w:rsidDel="00480D61">
          <w:rPr>
            <w:rFonts w:ascii="Times" w:hAnsi="Times"/>
          </w:rPr>
          <w:delText xml:space="preserve">. </w:delText>
        </w:r>
      </w:del>
      <w:del w:id="418" w:author="Marshall, Caleb Z" w:date="2018-04-09T23:09:00Z">
        <w:r w:rsidR="00084CB7" w:rsidDel="00480D61">
          <w:rPr>
            <w:rFonts w:ascii="Times" w:hAnsi="Times"/>
          </w:rPr>
          <w:delText>With</w:delText>
        </w:r>
        <w:r w:rsidR="007A7C0F" w:rsidDel="00480D61">
          <w:rPr>
            <w:rFonts w:ascii="Times" w:hAnsi="Times"/>
          </w:rPr>
          <w:delText xml:space="preserve"> a</w:delText>
        </w:r>
        <w:r w:rsidR="00084CB7" w:rsidDel="00480D61">
          <w:rPr>
            <w:rFonts w:ascii="Times" w:hAnsi="Times"/>
          </w:rPr>
          <w:delText xml:space="preserve"> range of scores from 10 to 50</w:delText>
        </w:r>
        <w:r w:rsidR="007A7C0F" w:rsidDel="00480D61">
          <w:rPr>
            <w:rFonts w:ascii="Times" w:hAnsi="Times"/>
          </w:rPr>
          <w:delText xml:space="preserve">, </w:delText>
        </w:r>
        <w:r w:rsidR="00084CB7" w:rsidDel="00480D61">
          <w:rPr>
            <w:rFonts w:ascii="Times" w:hAnsi="Times"/>
          </w:rPr>
          <w:delText xml:space="preserve">Openness </w:delText>
        </w:r>
        <w:r w:rsidR="007A7C0F" w:rsidDel="00480D61">
          <w:rPr>
            <w:rFonts w:ascii="Times" w:hAnsi="Times"/>
          </w:rPr>
          <w:delText>had a relatively high average score with a slightly larger standard deviation (</w:delText>
        </w:r>
        <w:r w:rsidR="007A7C0F" w:rsidDel="00480D61">
          <w:rPr>
            <w:rFonts w:ascii="Times" w:hAnsi="Times"/>
            <w:i/>
          </w:rPr>
          <w:delText xml:space="preserve">M </w:delText>
        </w:r>
        <w:r w:rsidR="007A7C0F" w:rsidDel="00480D61">
          <w:rPr>
            <w:rFonts w:ascii="Times" w:hAnsi="Times"/>
          </w:rPr>
          <w:delText xml:space="preserve">= 36.60, </w:delText>
        </w:r>
        <w:r w:rsidR="007A7C0F" w:rsidDel="00480D61">
          <w:rPr>
            <w:rFonts w:ascii="Times" w:hAnsi="Times"/>
            <w:i/>
          </w:rPr>
          <w:delText xml:space="preserve">SD </w:delText>
        </w:r>
        <w:r w:rsidR="007A7C0F" w:rsidDel="00480D61">
          <w:rPr>
            <w:rFonts w:ascii="Times" w:hAnsi="Times"/>
          </w:rPr>
          <w:delText>= 6.00).</w:delText>
        </w:r>
        <w:r w:rsidR="00486640" w:rsidDel="00480D61">
          <w:rPr>
            <w:rFonts w:ascii="Times" w:hAnsi="Times"/>
          </w:rPr>
          <w:delText xml:space="preserve"> </w:delText>
        </w:r>
      </w:del>
      <w:ins w:id="419" w:author="Marshall, Caleb Z" w:date="2018-04-09T23:09:00Z">
        <w:r w:rsidR="00480D61">
          <w:rPr>
            <w:rFonts w:ascii="Times" w:hAnsi="Times"/>
          </w:rPr>
          <w:t xml:space="preserve">Personality scores ranged from 10-50 on an interval scale. </w:t>
        </w:r>
      </w:ins>
      <w:ins w:id="420" w:author="Marshall, Caleb Z" w:date="2018-04-09T23:10:00Z">
        <w:r w:rsidR="00480D61">
          <w:rPr>
            <w:rFonts w:ascii="Times" w:hAnsi="Times"/>
          </w:rPr>
          <w:t xml:space="preserve">Although we </w:t>
        </w:r>
      </w:ins>
      <w:ins w:id="421" w:author="Marshall, Caleb Z" w:date="2018-04-09T23:09:00Z">
        <w:r w:rsidR="00480D61">
          <w:rPr>
            <w:rFonts w:ascii="Times" w:hAnsi="Times"/>
          </w:rPr>
          <w:t xml:space="preserve">utilized a difference score </w:t>
        </w:r>
      </w:ins>
      <w:ins w:id="422" w:author="Marshall, Caleb Z" w:date="2018-04-09T23:10:00Z">
        <w:r w:rsidR="00480D61">
          <w:rPr>
            <w:rFonts w:ascii="Times" w:hAnsi="Times"/>
          </w:rPr>
          <w:t xml:space="preserve">in our </w:t>
        </w:r>
        <w:r w:rsidR="00480D61">
          <w:rPr>
            <w:rFonts w:ascii="Times" w:hAnsi="Times"/>
          </w:rPr>
          <w:lastRenderedPageBreak/>
          <w:t xml:space="preserve">Multilevel Model; however, for convenience, table 1 shows </w:t>
        </w:r>
      </w:ins>
      <w:ins w:id="423" w:author="Marshall, Caleb Z" w:date="2018-04-09T23:12:00Z">
        <w:r w:rsidR="00480D61">
          <w:rPr>
            <w:rFonts w:ascii="Times" w:hAnsi="Times"/>
          </w:rPr>
          <w:t xml:space="preserve">personality </w:t>
        </w:r>
      </w:ins>
      <w:ins w:id="424" w:author="Marshall, Caleb Z" w:date="2018-04-09T23:10:00Z">
        <w:r w:rsidR="00480D61">
          <w:rPr>
            <w:rFonts w:ascii="Times" w:hAnsi="Times"/>
          </w:rPr>
          <w:t>means, standard deviations</w:t>
        </w:r>
      </w:ins>
      <w:ins w:id="425" w:author="Marshall, Caleb Z" w:date="2018-04-09T23:11:00Z">
        <w:r w:rsidR="00480D61">
          <w:rPr>
            <w:rFonts w:ascii="Times" w:hAnsi="Times"/>
          </w:rPr>
          <w:t xml:space="preserve"> and Cohen’s </w:t>
        </w:r>
        <w:r w:rsidR="00480D61">
          <w:rPr>
            <w:rFonts w:ascii="Times" w:hAnsi="Times"/>
            <w:i/>
          </w:rPr>
          <w:t xml:space="preserve">d </w:t>
        </w:r>
        <w:r w:rsidR="00480D61">
          <w:rPr>
            <w:rFonts w:ascii="Times" w:hAnsi="Times"/>
          </w:rPr>
          <w:t xml:space="preserve">across both males and females. </w:t>
        </w:r>
      </w:ins>
      <w:del w:id="426" w:author="Marshall, Caleb Z" w:date="2018-04-09T23:11:00Z">
        <w:r w:rsidR="00486640" w:rsidDel="00480D61">
          <w:rPr>
            <w:rFonts w:ascii="Times" w:hAnsi="Times"/>
          </w:rPr>
          <w:delText xml:space="preserve">These scores together suggest that written data were roughly as similar in each writing condition, and the average participant had </w:delText>
        </w:r>
        <w:r w:rsidR="004C05FC" w:rsidDel="00480D61">
          <w:rPr>
            <w:rFonts w:ascii="Times" w:hAnsi="Times"/>
          </w:rPr>
          <w:delText xml:space="preserve">higher openness than the middle </w:delText>
        </w:r>
        <w:r w:rsidR="00486640" w:rsidDel="00480D61">
          <w:rPr>
            <w:rFonts w:ascii="Times" w:hAnsi="Times"/>
          </w:rPr>
          <w:delText>score of 30 points.</w:delText>
        </w:r>
      </w:del>
    </w:p>
    <w:p w14:paraId="002E1381" w14:textId="458715A8" w:rsidR="00486640" w:rsidRDefault="00486640" w:rsidP="00FE7661">
      <w:pPr>
        <w:spacing w:line="480" w:lineRule="auto"/>
        <w:rPr>
          <w:rFonts w:ascii="Times" w:hAnsi="Times"/>
        </w:rPr>
      </w:pPr>
      <w:r>
        <w:rPr>
          <w:rFonts w:ascii="Times" w:hAnsi="Times"/>
        </w:rPr>
        <w:tab/>
        <w:t>In our analysis,</w:t>
      </w:r>
      <w:ins w:id="427" w:author="Marshall, Caleb Z" w:date="2018-04-09T23:14:00Z">
        <w:r w:rsidR="00480D61">
          <w:rPr>
            <w:rFonts w:ascii="Times" w:hAnsi="Times"/>
          </w:rPr>
          <w:t xml:space="preserve"> each personality variable was analyzed in a separate Multilevel Model.</w:t>
        </w:r>
      </w:ins>
      <w:r>
        <w:rPr>
          <w:rFonts w:ascii="Times" w:hAnsi="Times"/>
        </w:rPr>
        <w:t xml:space="preserve"> </w:t>
      </w:r>
      <w:del w:id="428" w:author="Marshall, Caleb Z" w:date="2018-04-09T23:15:00Z">
        <w:r w:rsidDel="00480D61">
          <w:rPr>
            <w:rFonts w:ascii="Times" w:hAnsi="Times"/>
          </w:rPr>
          <w:delText>three models were utilized: an intercept-only linear model, a random-intercepts model with no predictors, and a random-intercepts model with personality</w:delText>
        </w:r>
      </w:del>
      <w:ins w:id="429" w:author="Marshall, Caleb Z" w:date="2018-04-09T23:15:00Z">
        <w:r w:rsidR="00480D61">
          <w:rPr>
            <w:rFonts w:ascii="Times" w:hAnsi="Times"/>
          </w:rPr>
          <w:t>We chose this de</w:t>
        </w:r>
        <w:r w:rsidR="00B625FB">
          <w:rPr>
            <w:rFonts w:ascii="Times" w:hAnsi="Times"/>
          </w:rPr>
          <w:t>sign to streamline our analysis</w:t>
        </w:r>
        <w:r w:rsidR="00480D61">
          <w:rPr>
            <w:rFonts w:ascii="Times" w:hAnsi="Times"/>
          </w:rPr>
          <w:t xml:space="preserve"> while still controlling for the correlated error introduced by our thematic cosine measure.</w:t>
        </w:r>
      </w:ins>
      <w:ins w:id="430" w:author="Marshall, Caleb Z" w:date="2018-04-09T23:16:00Z">
        <w:r w:rsidR="00B625FB">
          <w:rPr>
            <w:rFonts w:ascii="Times" w:hAnsi="Times"/>
          </w:rPr>
          <w:t xml:space="preserve"> </w:t>
        </w:r>
      </w:ins>
      <w:ins w:id="431" w:author="Marshall, Caleb Z" w:date="2018-04-09T23:12:00Z">
        <w:r w:rsidR="00480D61">
          <w:rPr>
            <w:rFonts w:ascii="Times" w:hAnsi="Times"/>
          </w:rPr>
          <w:t xml:space="preserve"> </w:t>
        </w:r>
      </w:ins>
      <w:del w:id="432" w:author="Marshall, Caleb Z" w:date="2018-04-09T23:12:00Z">
        <w:r w:rsidDel="00480D61">
          <w:rPr>
            <w:rFonts w:ascii="Times" w:hAnsi="Times"/>
          </w:rPr>
          <w:delText xml:space="preserve">, personal interests and comparison type as predictors. </w:delText>
        </w:r>
      </w:del>
      <w:del w:id="433" w:author="Marshall, Caleb Z" w:date="2018-04-09T23:17:00Z">
        <w:r w:rsidDel="00B625FB">
          <w:rPr>
            <w:rFonts w:ascii="Times" w:hAnsi="Times"/>
          </w:rPr>
          <w:delText xml:space="preserve">Comparison between each model determined the final model with predictors to be the best fit </w:delText>
        </w:r>
        <w:r w:rsidR="00CF50C0" w:rsidDel="00B625FB">
          <w:rPr>
            <w:rFonts w:ascii="Times" w:hAnsi="Times"/>
          </w:rPr>
          <w:delText>for the data.</w:delText>
        </w:r>
      </w:del>
      <w:ins w:id="434" w:author="Marshall, Caleb Z" w:date="2018-04-09T23:17:00Z">
        <w:r w:rsidR="00B625FB">
          <w:rPr>
            <w:rFonts w:ascii="Times" w:hAnsi="Times"/>
          </w:rPr>
          <w:t xml:space="preserve">As is standard, within each MLM, we </w:t>
        </w:r>
      </w:ins>
      <w:ins w:id="435" w:author="Marshall, Caleb Z" w:date="2018-04-09T23:18:00Z">
        <w:r w:rsidR="00B625FB">
          <w:rPr>
            <w:rFonts w:ascii="Times" w:hAnsi="Times"/>
          </w:rPr>
          <w:t>compared</w:t>
        </w:r>
      </w:ins>
      <w:ins w:id="436" w:author="Marshall, Caleb Z" w:date="2018-04-09T23:17:00Z">
        <w:r w:rsidR="00B625FB">
          <w:rPr>
            <w:rFonts w:ascii="Times" w:hAnsi="Times"/>
          </w:rPr>
          <w:t xml:space="preserve"> a</w:t>
        </w:r>
      </w:ins>
      <w:ins w:id="437" w:author="Marshall, Caleb Z" w:date="2018-04-09T23:18:00Z">
        <w:r w:rsidR="00B625FB">
          <w:rPr>
            <w:rFonts w:ascii="Times" w:hAnsi="Times"/>
          </w:rPr>
          <w:t>n</w:t>
        </w:r>
      </w:ins>
      <w:ins w:id="438" w:author="Marshall, Caleb Z" w:date="2018-04-09T23:17:00Z">
        <w:r w:rsidR="00B625FB">
          <w:rPr>
            <w:rFonts w:ascii="Times" w:hAnsi="Times"/>
          </w:rPr>
          <w:t xml:space="preserve"> intercept-only </w:t>
        </w:r>
      </w:ins>
      <w:ins w:id="439" w:author="Marshall, Caleb Z" w:date="2018-04-09T23:18:00Z">
        <w:r w:rsidR="00B625FB">
          <w:rPr>
            <w:rFonts w:ascii="Times" w:hAnsi="Times"/>
          </w:rPr>
          <w:t>model, a random-intercepts model without predictors, and a random-</w:t>
        </w:r>
      </w:ins>
      <w:ins w:id="440" w:author="Marshall, Caleb Z" w:date="2018-04-09T23:21:00Z">
        <w:r w:rsidR="00E272E6">
          <w:rPr>
            <w:rFonts w:ascii="Times" w:hAnsi="Times"/>
          </w:rPr>
          <w:t>intercept</w:t>
        </w:r>
      </w:ins>
      <w:ins w:id="441" w:author="Marshall, Caleb Z" w:date="2018-04-09T23:18:00Z">
        <w:r w:rsidR="00B625FB">
          <w:rPr>
            <w:rFonts w:ascii="Times" w:hAnsi="Times"/>
          </w:rPr>
          <w:t xml:space="preserve"> model with personality </w:t>
        </w:r>
      </w:ins>
      <w:ins w:id="442" w:author="Marshall, Caleb Z" w:date="2018-04-09T23:21:00Z">
        <w:r w:rsidR="00E272E6">
          <w:rPr>
            <w:rFonts w:ascii="Times" w:hAnsi="Times"/>
          </w:rPr>
          <w:t xml:space="preserve">differences </w:t>
        </w:r>
      </w:ins>
      <w:ins w:id="443" w:author="Marshall, Caleb Z" w:date="2018-04-09T23:18:00Z">
        <w:r w:rsidR="00B625FB">
          <w:rPr>
            <w:rFonts w:ascii="Times" w:hAnsi="Times"/>
          </w:rPr>
          <w:t xml:space="preserve">as a predictor. </w:t>
        </w:r>
      </w:ins>
      <w:ins w:id="444" w:author="Marshall, Caleb Z" w:date="2018-04-09T23:22:00Z">
        <w:r w:rsidR="00E272E6">
          <w:rPr>
            <w:rFonts w:ascii="Times" w:hAnsi="Times"/>
          </w:rPr>
          <w:t>Except for</w:t>
        </w:r>
      </w:ins>
      <w:r w:rsidR="00CF50C0">
        <w:rPr>
          <w:rFonts w:ascii="Times" w:hAnsi="Times"/>
        </w:rPr>
        <w:t xml:space="preserve"> </w:t>
      </w:r>
      <w:ins w:id="445" w:author="Marshall, Caleb Z" w:date="2018-04-09T23:21:00Z">
        <w:r w:rsidR="00E272E6">
          <w:rPr>
            <w:rFonts w:ascii="Times" w:hAnsi="Times"/>
          </w:rPr>
          <w:t>the MLM examining Openness, the random-intercepts model with predictors was the best fit for our data</w:t>
        </w:r>
      </w:ins>
      <w:ins w:id="446" w:author="Marshall, Caleb Z" w:date="2018-04-09T23:22:00Z">
        <w:r w:rsidR="00E272E6">
          <w:rPr>
            <w:rFonts w:ascii="Times" w:hAnsi="Times"/>
          </w:rPr>
          <w:t xml:space="preserve"> in each MLM</w:t>
        </w:r>
      </w:ins>
      <w:ins w:id="447" w:author="Marshall, Caleb Z" w:date="2018-04-09T23:21:00Z">
        <w:r w:rsidR="00E272E6">
          <w:rPr>
            <w:rFonts w:ascii="Times" w:hAnsi="Times"/>
          </w:rPr>
          <w:t xml:space="preserve">. </w:t>
        </w:r>
      </w:ins>
      <w:ins w:id="448" w:author="Marshall, Caleb Z" w:date="2018-04-09T23:22:00Z">
        <w:r w:rsidR="00E272E6">
          <w:rPr>
            <w:rFonts w:ascii="Times" w:hAnsi="Times"/>
          </w:rPr>
          <w:t>I</w:t>
        </w:r>
      </w:ins>
      <w:del w:id="449" w:author="Marshall, Caleb Z" w:date="2018-04-09T23:22:00Z">
        <w:r w:rsidR="00CF50C0" w:rsidDel="00E272E6">
          <w:rPr>
            <w:rFonts w:ascii="Times" w:hAnsi="Times"/>
          </w:rPr>
          <w:delText>However i</w:delText>
        </w:r>
      </w:del>
      <w:r w:rsidR="00CF50C0">
        <w:rPr>
          <w:rFonts w:ascii="Times" w:hAnsi="Times"/>
        </w:rPr>
        <w:t>ndividual model’s deg</w:t>
      </w:r>
      <w:r w:rsidR="00F178A5">
        <w:rPr>
          <w:rFonts w:ascii="Times" w:hAnsi="Times"/>
        </w:rPr>
        <w:t>rees of freedom, intercepts, as well as</w:t>
      </w:r>
      <w:r w:rsidR="00CF50C0">
        <w:rPr>
          <w:rFonts w:ascii="Times" w:hAnsi="Times"/>
        </w:rPr>
        <w:t xml:space="preserve"> significance among al</w:t>
      </w:r>
      <w:r w:rsidR="00A268A8">
        <w:rPr>
          <w:rFonts w:ascii="Times" w:hAnsi="Times"/>
        </w:rPr>
        <w:t xml:space="preserve">l models can be found in Table </w:t>
      </w:r>
      <w:ins w:id="450" w:author="Marshall, Caleb Z" w:date="2018-04-09T23:22:00Z">
        <w:r w:rsidR="00E272E6">
          <w:rPr>
            <w:rFonts w:ascii="Times" w:hAnsi="Times"/>
          </w:rPr>
          <w:t>2. (Note that the intercept-only model and random-intercept model is identical in each MLM, and hence is only listed once.)</w:t>
        </w:r>
      </w:ins>
      <w:del w:id="451" w:author="Marshall, Caleb Z" w:date="2018-04-09T23:22:00Z">
        <w:r w:rsidR="00A268A8" w:rsidDel="00E272E6">
          <w:rPr>
            <w:rFonts w:ascii="Times" w:hAnsi="Times"/>
          </w:rPr>
          <w:delText>1</w:delText>
        </w:r>
        <w:r w:rsidR="00CF50C0" w:rsidDel="00E272E6">
          <w:rPr>
            <w:rFonts w:ascii="Times" w:hAnsi="Times"/>
          </w:rPr>
          <w:delText>.</w:delText>
        </w:r>
      </w:del>
    </w:p>
    <w:p w14:paraId="09E6F8BA" w14:textId="61F6F862" w:rsidR="00CD0277" w:rsidRPr="00CD0277" w:rsidRDefault="00CF50C0" w:rsidP="00197DED">
      <w:pPr>
        <w:spacing w:line="480" w:lineRule="auto"/>
        <w:rPr>
          <w:rFonts w:ascii="Times" w:hAnsi="Times"/>
        </w:rPr>
      </w:pPr>
      <w:r>
        <w:rPr>
          <w:rFonts w:ascii="Times" w:hAnsi="Times"/>
        </w:rPr>
        <w:tab/>
      </w:r>
      <w:ins w:id="452" w:author="Marshall, Caleb Z" w:date="2018-04-09T23:25:00Z">
        <w:r w:rsidR="00964508">
          <w:rPr>
            <w:rFonts w:ascii="Times" w:hAnsi="Times"/>
          </w:rPr>
          <w:t xml:space="preserve">Within </w:t>
        </w:r>
      </w:ins>
      <w:ins w:id="453" w:author="Marshall, Caleb Z" w:date="2018-04-09T23:26:00Z">
        <w:r w:rsidR="00964508">
          <w:rPr>
            <w:rFonts w:ascii="Times" w:hAnsi="Times"/>
          </w:rPr>
          <w:t xml:space="preserve">our statistically reliable random-intercepts models, </w:t>
        </w:r>
      </w:ins>
      <w:ins w:id="454" w:author="Marshall, Caleb Z" w:date="2018-04-09T23:25:00Z">
        <w:r w:rsidR="00964508">
          <w:rPr>
            <w:rFonts w:ascii="Times" w:hAnsi="Times"/>
          </w:rPr>
          <w:t xml:space="preserve">we </w:t>
        </w:r>
      </w:ins>
      <w:ins w:id="455" w:author="Marshall, Caleb Z" w:date="2018-04-09T23:26:00Z">
        <w:r w:rsidR="00964508">
          <w:rPr>
            <w:rFonts w:ascii="Times" w:hAnsi="Times"/>
          </w:rPr>
          <w:t>found that differences in</w:t>
        </w:r>
      </w:ins>
      <w:ins w:id="456" w:author="Marshall, Caleb Z" w:date="2018-04-09T23:28:00Z">
        <w:r w:rsidR="00964508" w:rsidRPr="00964508">
          <w:rPr>
            <w:rFonts w:ascii="Times" w:hAnsi="Times"/>
          </w:rPr>
          <w:t xml:space="preserve"> </w:t>
        </w:r>
        <w:r w:rsidR="00964508">
          <w:rPr>
            <w:rFonts w:ascii="Times" w:hAnsi="Times"/>
          </w:rPr>
          <w:t>Extraversion (</w:t>
        </w:r>
        <w:r w:rsidR="00964508">
          <w:rPr>
            <w:rFonts w:ascii="Times" w:hAnsi="Times"/>
            <w:i/>
          </w:rPr>
          <w:t xml:space="preserve">b </w:t>
        </w:r>
        <w:r w:rsidR="00964508">
          <w:rPr>
            <w:rFonts w:ascii="Times" w:hAnsi="Times"/>
          </w:rPr>
          <w:t xml:space="preserve">= -0.002, </w:t>
        </w:r>
        <w:r w:rsidR="00964508">
          <w:rPr>
            <w:rFonts w:ascii="Times" w:hAnsi="Times"/>
            <w:i/>
          </w:rPr>
          <w:t>t</w:t>
        </w:r>
        <w:r w:rsidR="00964508">
          <w:rPr>
            <w:rFonts w:ascii="Times" w:hAnsi="Times"/>
          </w:rPr>
          <w:t xml:space="preserve"> = -3.</w:t>
        </w:r>
      </w:ins>
      <w:ins w:id="457" w:author="Marshall, Caleb Z" w:date="2018-04-09T23:29:00Z">
        <w:r w:rsidR="00964508">
          <w:rPr>
            <w:rFonts w:ascii="Times" w:hAnsi="Times"/>
          </w:rPr>
          <w:t xml:space="preserve">16, </w:t>
        </w:r>
        <w:r w:rsidR="00964508">
          <w:rPr>
            <w:rFonts w:ascii="Times" w:hAnsi="Times"/>
            <w:i/>
          </w:rPr>
          <w:t xml:space="preserve">p </w:t>
        </w:r>
        <w:r w:rsidR="00964508">
          <w:rPr>
            <w:rFonts w:ascii="Times" w:hAnsi="Times"/>
          </w:rPr>
          <w:t>= 0.002)</w:t>
        </w:r>
      </w:ins>
      <w:ins w:id="458" w:author="Marshall, Caleb Z" w:date="2018-04-09T23:28:00Z">
        <w:r w:rsidR="00964508">
          <w:rPr>
            <w:rFonts w:ascii="Times" w:hAnsi="Times"/>
          </w:rPr>
          <w:t>,</w:t>
        </w:r>
      </w:ins>
      <w:ins w:id="459" w:author="Marshall, Caleb Z" w:date="2018-04-09T23:26:00Z">
        <w:r w:rsidR="00964508">
          <w:rPr>
            <w:rFonts w:ascii="Times" w:hAnsi="Times"/>
          </w:rPr>
          <w:t xml:space="preserve"> </w:t>
        </w:r>
      </w:ins>
      <w:ins w:id="460" w:author="Marshall, Caleb Z" w:date="2018-04-09T23:25:00Z">
        <w:r w:rsidR="00964508">
          <w:rPr>
            <w:rFonts w:ascii="Times" w:hAnsi="Times"/>
          </w:rPr>
          <w:t>Agreeableness</w:t>
        </w:r>
      </w:ins>
      <w:ins w:id="461" w:author="Marshall, Caleb Z" w:date="2018-04-09T23:26:00Z">
        <w:r w:rsidR="00964508">
          <w:rPr>
            <w:rFonts w:ascii="Times" w:hAnsi="Times"/>
          </w:rPr>
          <w:t xml:space="preserve"> (</w:t>
        </w:r>
      </w:ins>
      <w:ins w:id="462" w:author="Marshall, Caleb Z" w:date="2018-04-09T23:27:00Z">
        <w:r w:rsidR="00964508">
          <w:rPr>
            <w:rFonts w:ascii="Times" w:hAnsi="Times"/>
            <w:i/>
          </w:rPr>
          <w:t xml:space="preserve">b </w:t>
        </w:r>
        <w:r w:rsidR="00964508">
          <w:rPr>
            <w:rFonts w:ascii="Times" w:hAnsi="Times"/>
          </w:rPr>
          <w:t>= -0.003</w:t>
        </w:r>
      </w:ins>
      <w:ins w:id="463" w:author="Marshall, Caleb Z" w:date="2018-04-09T23:25:00Z">
        <w:r w:rsidR="00964508">
          <w:rPr>
            <w:rFonts w:ascii="Times" w:hAnsi="Times"/>
          </w:rPr>
          <w:t xml:space="preserve">, </w:t>
        </w:r>
      </w:ins>
      <w:ins w:id="464" w:author="Marshall, Caleb Z" w:date="2018-04-09T23:27:00Z">
        <w:r w:rsidR="00964508">
          <w:rPr>
            <w:rFonts w:ascii="Times" w:hAnsi="Times"/>
            <w:i/>
          </w:rPr>
          <w:t xml:space="preserve">t </w:t>
        </w:r>
        <w:r w:rsidR="00964508">
          <w:rPr>
            <w:rFonts w:ascii="Times" w:hAnsi="Times"/>
          </w:rPr>
          <w:t xml:space="preserve">= </w:t>
        </w:r>
      </w:ins>
      <w:ins w:id="465" w:author="Marshall, Caleb Z" w:date="2018-04-09T23:28:00Z">
        <w:r w:rsidR="00964508">
          <w:rPr>
            <w:rFonts w:ascii="Times" w:hAnsi="Times"/>
          </w:rPr>
          <w:t xml:space="preserve">-3.92, </w:t>
        </w:r>
        <w:r w:rsidR="00964508">
          <w:rPr>
            <w:rFonts w:ascii="Times" w:hAnsi="Times"/>
            <w:i/>
          </w:rPr>
          <w:t xml:space="preserve">p &lt; </w:t>
        </w:r>
        <w:r w:rsidR="00964508">
          <w:rPr>
            <w:rFonts w:ascii="Times" w:hAnsi="Times"/>
          </w:rPr>
          <w:t xml:space="preserve">.0001) </w:t>
        </w:r>
      </w:ins>
      <w:ins w:id="466" w:author="Marshall, Caleb Z" w:date="2018-04-09T23:25:00Z">
        <w:r w:rsidR="00964508">
          <w:rPr>
            <w:rFonts w:ascii="Times" w:hAnsi="Times"/>
          </w:rPr>
          <w:t xml:space="preserve">and Conscientiousness </w:t>
        </w:r>
      </w:ins>
      <w:ins w:id="467" w:author="Marshall, Caleb Z" w:date="2018-04-09T23:29:00Z">
        <w:r w:rsidR="00964508">
          <w:rPr>
            <w:rFonts w:ascii="Times" w:hAnsi="Times"/>
          </w:rPr>
          <w:t>(</w:t>
        </w:r>
        <w:r w:rsidR="00964508">
          <w:rPr>
            <w:rFonts w:ascii="Times" w:hAnsi="Times"/>
            <w:i/>
          </w:rPr>
          <w:t xml:space="preserve">b </w:t>
        </w:r>
        <w:r w:rsidR="00964508">
          <w:rPr>
            <w:rFonts w:ascii="Times" w:hAnsi="Times"/>
          </w:rPr>
          <w:t xml:space="preserve">= </w:t>
        </w:r>
        <w:r w:rsidR="007029FF">
          <w:rPr>
            <w:rFonts w:ascii="Times" w:hAnsi="Times"/>
          </w:rPr>
          <w:t xml:space="preserve">-0.002, </w:t>
        </w:r>
        <w:r w:rsidR="007029FF">
          <w:rPr>
            <w:rFonts w:ascii="Times" w:hAnsi="Times"/>
            <w:i/>
          </w:rPr>
          <w:t xml:space="preserve">t </w:t>
        </w:r>
      </w:ins>
      <w:ins w:id="468" w:author="Marshall, Caleb Z" w:date="2018-04-09T23:30:00Z">
        <w:r w:rsidR="007029FF">
          <w:rPr>
            <w:rFonts w:ascii="Times" w:hAnsi="Times"/>
          </w:rPr>
          <w:t xml:space="preserve">= -4.37, </w:t>
        </w:r>
        <w:r w:rsidR="007029FF">
          <w:rPr>
            <w:rFonts w:ascii="Times" w:hAnsi="Times"/>
            <w:i/>
          </w:rPr>
          <w:t xml:space="preserve">p </w:t>
        </w:r>
        <w:r w:rsidR="007029FF">
          <w:rPr>
            <w:rFonts w:ascii="Times" w:hAnsi="Times"/>
          </w:rPr>
          <w:t xml:space="preserve">&lt; .0001) </w:t>
        </w:r>
      </w:ins>
      <w:ins w:id="469" w:author="Marshall, Caleb Z" w:date="2018-04-09T23:25:00Z">
        <w:r w:rsidR="00964508">
          <w:rPr>
            <w:rFonts w:ascii="Times" w:hAnsi="Times"/>
          </w:rPr>
          <w:t>were all significant predictors</w:t>
        </w:r>
      </w:ins>
      <w:ins w:id="470" w:author="Marshall, Caleb Z" w:date="2018-04-09T23:30:00Z">
        <w:r w:rsidR="007029FF">
          <w:rPr>
            <w:rFonts w:ascii="Times" w:hAnsi="Times"/>
          </w:rPr>
          <w:t xml:space="preserve"> of similarities in thematic cosines across romantic writing.</w:t>
        </w:r>
      </w:ins>
      <w:ins w:id="471" w:author="Marshall, Caleb Z" w:date="2018-04-09T23:33:00Z">
        <w:r w:rsidR="007029FF">
          <w:rPr>
            <w:rFonts w:ascii="Times" w:hAnsi="Times"/>
          </w:rPr>
          <w:t xml:space="preserve"> With negative slopes, this suggests that smaller differences in personality predicted larger thematic cosines.</w:t>
        </w:r>
      </w:ins>
      <w:ins w:id="472" w:author="Marshall, Caleb Z" w:date="2018-04-09T23:30:00Z">
        <w:r w:rsidR="007029FF">
          <w:rPr>
            <w:rFonts w:ascii="Times" w:hAnsi="Times"/>
          </w:rPr>
          <w:t xml:space="preserve"> </w:t>
        </w:r>
      </w:ins>
      <w:ins w:id="473" w:author="Marshall, Caleb Z" w:date="2018-04-09T23:32:00Z">
        <w:r w:rsidR="007029FF">
          <w:rPr>
            <w:rFonts w:ascii="Times" w:hAnsi="Times"/>
          </w:rPr>
          <w:t xml:space="preserve">Difference in </w:t>
        </w:r>
      </w:ins>
      <w:ins w:id="474" w:author="Marshall, Caleb Z" w:date="2018-04-09T23:30:00Z">
        <w:r w:rsidR="007029FF">
          <w:rPr>
            <w:rFonts w:ascii="Times" w:hAnsi="Times"/>
          </w:rPr>
          <w:t xml:space="preserve">Emotional Stability </w:t>
        </w:r>
      </w:ins>
      <w:ins w:id="475" w:author="Marshall, Caleb Z" w:date="2018-04-09T23:31:00Z">
        <w:r w:rsidR="007029FF">
          <w:rPr>
            <w:rFonts w:ascii="Times" w:hAnsi="Times"/>
          </w:rPr>
          <w:t>(</w:t>
        </w:r>
        <w:r w:rsidR="007029FF">
          <w:rPr>
            <w:rFonts w:ascii="Times" w:hAnsi="Times"/>
            <w:i/>
          </w:rPr>
          <w:t xml:space="preserve">b </w:t>
        </w:r>
        <w:r w:rsidR="007029FF">
          <w:rPr>
            <w:rFonts w:ascii="Times" w:hAnsi="Times"/>
          </w:rPr>
          <w:t xml:space="preserve">&lt; .001, </w:t>
        </w:r>
        <w:r w:rsidR="007029FF">
          <w:rPr>
            <w:rFonts w:ascii="Times" w:hAnsi="Times"/>
            <w:i/>
          </w:rPr>
          <w:t xml:space="preserve">t </w:t>
        </w:r>
        <w:r w:rsidR="007029FF">
          <w:rPr>
            <w:rFonts w:ascii="Times" w:hAnsi="Times"/>
          </w:rPr>
          <w:t xml:space="preserve">= 0.47, </w:t>
        </w:r>
        <w:r w:rsidR="007029FF">
          <w:rPr>
            <w:rFonts w:ascii="Times" w:hAnsi="Times"/>
            <w:i/>
          </w:rPr>
          <w:t xml:space="preserve">p </w:t>
        </w:r>
        <w:r w:rsidR="007029FF">
          <w:rPr>
            <w:rFonts w:ascii="Times" w:hAnsi="Times"/>
          </w:rPr>
          <w:t xml:space="preserve">= 0.64) </w:t>
        </w:r>
      </w:ins>
      <w:ins w:id="476" w:author="Marshall, Caleb Z" w:date="2018-04-09T23:30:00Z">
        <w:r w:rsidR="007029FF">
          <w:rPr>
            <w:rFonts w:ascii="Times" w:hAnsi="Times"/>
          </w:rPr>
          <w:t xml:space="preserve">was not a significant predictor </w:t>
        </w:r>
      </w:ins>
      <w:ins w:id="477" w:author="Marshall, Caleb Z" w:date="2018-04-09T23:32:00Z">
        <w:r w:rsidR="007029FF">
          <w:rPr>
            <w:rFonts w:ascii="Times" w:hAnsi="Times"/>
          </w:rPr>
          <w:t>similarity in thematic cosines. For convenience, see Table 3 for predictors, intercepts, significance levels and standard errors of each predictor.</w:t>
        </w:r>
      </w:ins>
      <w:del w:id="478" w:author="Marshall, Caleb Z" w:date="2018-04-09T23:23:00Z">
        <w:r w:rsidDel="00E272E6">
          <w:rPr>
            <w:rFonts w:ascii="Times" w:hAnsi="Times"/>
          </w:rPr>
          <w:delText>With random-intercepts and predictors, the third and final model</w:delText>
        </w:r>
        <w:r w:rsidR="00313AD5" w:rsidDel="00E272E6">
          <w:rPr>
            <w:rFonts w:ascii="Times" w:hAnsi="Times"/>
          </w:rPr>
          <w:delText xml:space="preserve"> (</w:delText>
        </w:r>
        <w:r w:rsidR="00AF4389" w:rsidDel="00E272E6">
          <w:rPr>
            <w:rFonts w:ascii="Times" w:hAnsi="Times"/>
            <w:i/>
          </w:rPr>
          <w:delText xml:space="preserve">b </w:delText>
        </w:r>
        <w:r w:rsidR="00AF4389" w:rsidDel="00E272E6">
          <w:rPr>
            <w:rFonts w:ascii="Times" w:hAnsi="Times"/>
          </w:rPr>
          <w:delText xml:space="preserve">= -0.15, </w:delText>
        </w:r>
        <w:r w:rsidR="00AF4389" w:rsidDel="00E272E6">
          <w:rPr>
            <w:rFonts w:ascii="Times" w:hAnsi="Times"/>
            <w:i/>
          </w:rPr>
          <w:delText>SE</w:delText>
        </w:r>
        <w:r w:rsidR="00AF4389" w:rsidDel="00E272E6">
          <w:rPr>
            <w:rFonts w:ascii="Times" w:hAnsi="Times"/>
          </w:rPr>
          <w:delText xml:space="preserve"> = 0.17, </w:delText>
        </w:r>
        <w:r w:rsidR="00AF4389" w:rsidDel="00E272E6">
          <w:rPr>
            <w:rFonts w:ascii="Times" w:hAnsi="Times"/>
            <w:i/>
          </w:rPr>
          <w:delText xml:space="preserve">AIC </w:delText>
        </w:r>
        <w:r w:rsidR="00AF4389" w:rsidDel="00E272E6">
          <w:rPr>
            <w:rFonts w:ascii="Times" w:hAnsi="Times"/>
          </w:rPr>
          <w:delText xml:space="preserve">= </w:delText>
        </w:r>
        <w:r w:rsidR="00FD4C03" w:rsidDel="00E272E6">
          <w:rPr>
            <w:rFonts w:ascii="Times" w:hAnsi="Times"/>
          </w:rPr>
          <w:delText>-5344.</w:delText>
        </w:r>
        <w:r w:rsidR="00CC3265" w:rsidDel="00E272E6">
          <w:rPr>
            <w:rFonts w:ascii="Times" w:hAnsi="Times"/>
          </w:rPr>
          <w:delText xml:space="preserve">34, </w:delText>
        </w:r>
        <w:r w:rsidR="00CC3265" w:rsidRPr="00CC3265" w:rsidDel="00E272E6">
          <w:rPr>
            <w:rFonts w:ascii="Times" w:hAnsi="Times"/>
            <w:i/>
          </w:rPr>
          <w:delText>p</w:delText>
        </w:r>
        <w:r w:rsidR="00FD4C03" w:rsidDel="00E272E6">
          <w:rPr>
            <w:rFonts w:ascii="Times" w:hAnsi="Times"/>
            <w:i/>
          </w:rPr>
          <w:delText xml:space="preserve"> </w:delText>
        </w:r>
        <w:r w:rsidR="00FD4C03" w:rsidDel="00E272E6">
          <w:rPr>
            <w:rFonts w:ascii="Times" w:hAnsi="Times"/>
          </w:rPr>
          <w:delText xml:space="preserve">= 0.38) was not significant, which implies </w:delText>
        </w:r>
        <w:r w:rsidR="004C05FC" w:rsidDel="00E272E6">
          <w:rPr>
            <w:rFonts w:ascii="Times" w:hAnsi="Times"/>
          </w:rPr>
          <w:delText>that the overall model was not</w:delText>
        </w:r>
        <w:r w:rsidR="00FD4C03" w:rsidDel="00E272E6">
          <w:rPr>
            <w:rFonts w:ascii="Times" w:hAnsi="Times"/>
          </w:rPr>
          <w:delText xml:space="preserve"> better than chance at predicting romantic cosine scores based on personality, personal interest and comparison type as predictors. </w:delText>
        </w:r>
        <w:r w:rsidR="00064D31" w:rsidDel="00E272E6">
          <w:rPr>
            <w:rFonts w:ascii="Times" w:hAnsi="Times"/>
          </w:rPr>
          <w:delText>The only significant individual predictor in the model was Openness (</w:delText>
        </w:r>
        <w:r w:rsidR="00064D31" w:rsidDel="00E272E6">
          <w:rPr>
            <w:rFonts w:ascii="Times" w:hAnsi="Times"/>
            <w:i/>
          </w:rPr>
          <w:delText>b</w:delText>
        </w:r>
        <w:r w:rsidR="00064D31" w:rsidDel="00E272E6">
          <w:rPr>
            <w:rFonts w:ascii="Times" w:hAnsi="Times"/>
          </w:rPr>
          <w:delText xml:space="preserve"> = 0.01, </w:delText>
        </w:r>
        <w:r w:rsidR="00064D31" w:rsidDel="00E272E6">
          <w:rPr>
            <w:rFonts w:ascii="Times" w:hAnsi="Times"/>
            <w:i/>
          </w:rPr>
          <w:delText xml:space="preserve">SE </w:delText>
        </w:r>
        <w:r w:rsidR="00064D31" w:rsidDel="00E272E6">
          <w:rPr>
            <w:rFonts w:ascii="Times" w:hAnsi="Times"/>
          </w:rPr>
          <w:delText xml:space="preserve">= 0.001, </w:delText>
        </w:r>
        <w:r w:rsidR="00064D31" w:rsidDel="00E272E6">
          <w:rPr>
            <w:rFonts w:ascii="Times" w:hAnsi="Times"/>
            <w:i/>
          </w:rPr>
          <w:delText>t</w:delText>
        </w:r>
        <w:r w:rsidR="00064D31" w:rsidDel="00E272E6">
          <w:rPr>
            <w:rFonts w:ascii="Times" w:hAnsi="Times"/>
          </w:rPr>
          <w:delText xml:space="preserve">(5484) = 2.39, </w:delText>
        </w:r>
        <w:r w:rsidR="00064D31" w:rsidDel="00E272E6">
          <w:rPr>
            <w:rFonts w:ascii="Times" w:hAnsi="Times"/>
            <w:i/>
          </w:rPr>
          <w:delText xml:space="preserve">p </w:delText>
        </w:r>
        <w:r w:rsidR="00064D31" w:rsidDel="00E272E6">
          <w:rPr>
            <w:rFonts w:ascii="Times" w:hAnsi="Times"/>
          </w:rPr>
          <w:delText xml:space="preserve">= 0.02), which suggested that as participants scored higher together on Openness, they were more likely to have similar romantic cosines. </w:delText>
        </w:r>
        <w:r w:rsidR="00FE1FBA" w:rsidDel="00E272E6">
          <w:rPr>
            <w:rFonts w:ascii="Times" w:hAnsi="Times"/>
          </w:rPr>
          <w:delText xml:space="preserve">Individual predictor’s slopes, standard error, AIC’s and significance values </w:delText>
        </w:r>
        <w:r w:rsidR="00064D31" w:rsidDel="00E272E6">
          <w:rPr>
            <w:rFonts w:ascii="Times" w:hAnsi="Times"/>
          </w:rPr>
          <w:delText xml:space="preserve">for non-significant predictors </w:delText>
        </w:r>
        <w:r w:rsidR="00A268A8" w:rsidDel="00E272E6">
          <w:rPr>
            <w:rFonts w:ascii="Times" w:hAnsi="Times"/>
          </w:rPr>
          <w:delText>may be found in Table 2</w:delText>
        </w:r>
        <w:r w:rsidR="00FE1FBA" w:rsidDel="00E272E6">
          <w:rPr>
            <w:rFonts w:ascii="Times" w:hAnsi="Times"/>
          </w:rPr>
          <w:delText xml:space="preserve">. </w:delText>
        </w:r>
        <w:r w:rsidR="00CD0277" w:rsidDel="00E272E6">
          <w:rPr>
            <w:rFonts w:ascii="Times" w:hAnsi="Times"/>
            <w:b/>
          </w:rPr>
          <w:tab/>
        </w:r>
      </w:del>
    </w:p>
    <w:p w14:paraId="23E8FE93" w14:textId="51A5D81C" w:rsidR="00BC2C59" w:rsidRPr="00CD0277" w:rsidRDefault="00BC2C59" w:rsidP="00947397">
      <w:pPr>
        <w:spacing w:line="480" w:lineRule="auto"/>
        <w:jc w:val="center"/>
        <w:outlineLvl w:val="0"/>
        <w:rPr>
          <w:rFonts w:ascii="Times" w:hAnsi="Times"/>
          <w:b/>
        </w:rPr>
      </w:pPr>
      <w:r w:rsidRPr="00CD0277">
        <w:rPr>
          <w:rFonts w:ascii="Times" w:hAnsi="Times"/>
          <w:b/>
        </w:rPr>
        <w:t>Discussion</w:t>
      </w:r>
    </w:p>
    <w:p w14:paraId="6AA2ABF9" w14:textId="7EC7E303" w:rsidR="004858A6" w:rsidRDefault="00CC3265" w:rsidP="00CC3265">
      <w:pPr>
        <w:spacing w:line="480" w:lineRule="auto"/>
        <w:rPr>
          <w:rFonts w:ascii="Times" w:hAnsi="Times"/>
        </w:rPr>
      </w:pPr>
      <w:r>
        <w:rPr>
          <w:rFonts w:ascii="Times" w:hAnsi="Times"/>
        </w:rPr>
        <w:tab/>
        <w:t>These results do not provide many answers, si</w:t>
      </w:r>
      <w:r w:rsidR="004858A6">
        <w:rPr>
          <w:rFonts w:ascii="Times" w:hAnsi="Times"/>
        </w:rPr>
        <w:t xml:space="preserve">nce </w:t>
      </w:r>
      <w:r>
        <w:rPr>
          <w:rFonts w:ascii="Times" w:hAnsi="Times"/>
        </w:rPr>
        <w:t xml:space="preserve">few of the predictors in the final model were </w:t>
      </w:r>
      <w:r w:rsidR="004858A6">
        <w:rPr>
          <w:rFonts w:ascii="Times" w:hAnsi="Times"/>
        </w:rPr>
        <w:t>significant independent variables</w:t>
      </w:r>
      <w:r>
        <w:rPr>
          <w:rFonts w:ascii="Times" w:hAnsi="Times"/>
        </w:rPr>
        <w:t xml:space="preserve">. </w:t>
      </w:r>
      <w:r w:rsidR="004858A6">
        <w:rPr>
          <w:rFonts w:ascii="Times" w:hAnsi="Times"/>
        </w:rPr>
        <w:t xml:space="preserve">However, the fact that higher scores in Openness did predict similarity in romantic cosines is consistent with current literature in Psychology, and </w:t>
      </w:r>
      <w:r w:rsidR="004858A6">
        <w:rPr>
          <w:rFonts w:ascii="Times" w:hAnsi="Times"/>
        </w:rPr>
        <w:lastRenderedPageBreak/>
        <w:t xml:space="preserve">demonstrates that symmetries in specific personality dimensions does imply similar romantic preferences across all participants. </w:t>
      </w:r>
    </w:p>
    <w:p w14:paraId="49539A58" w14:textId="77777777" w:rsidR="00A10066" w:rsidRDefault="004858A6" w:rsidP="00CC3265">
      <w:pPr>
        <w:spacing w:line="480" w:lineRule="auto"/>
        <w:rPr>
          <w:rFonts w:ascii="Times" w:hAnsi="Times"/>
        </w:rPr>
      </w:pPr>
      <w:r>
        <w:rPr>
          <w:rFonts w:ascii="Times" w:hAnsi="Times"/>
        </w:rPr>
        <w:tab/>
        <w:t>It is also interesting and exciting to see methods from Quantitative Linguistics return similar results as more traditional analyses in Mate Selection and Evolutionary Psychology. While Latent Semantic Analysis is by no means the simplest or most obvious</w:t>
      </w:r>
      <w:r w:rsidR="00ED11FB">
        <w:rPr>
          <w:rFonts w:ascii="Times" w:hAnsi="Times"/>
        </w:rPr>
        <w:t xml:space="preserve"> approach to quantifying romantic preference</w:t>
      </w:r>
      <w:r>
        <w:rPr>
          <w:rFonts w:ascii="Times" w:hAnsi="Times"/>
        </w:rPr>
        <w:t>, in many ways, it reflects our day-to-day interactions in conversations, message boards, social me</w:t>
      </w:r>
      <w:r w:rsidR="00A10066">
        <w:rPr>
          <w:rFonts w:ascii="Times" w:hAnsi="Times"/>
        </w:rPr>
        <w:t>dia and romantic relationships.</w:t>
      </w:r>
    </w:p>
    <w:p w14:paraId="1B7C757B" w14:textId="0F1742C0" w:rsidR="00F77BEA" w:rsidRDefault="00A10066" w:rsidP="00CC3265">
      <w:pPr>
        <w:spacing w:line="480" w:lineRule="auto"/>
        <w:rPr>
          <w:rFonts w:ascii="Times" w:hAnsi="Times"/>
        </w:rPr>
      </w:pPr>
      <w:r>
        <w:rPr>
          <w:rFonts w:ascii="Times" w:hAnsi="Times"/>
        </w:rPr>
        <w:tab/>
        <w:t>Finally, as technology progresses, we better realize the importance of language in understanding cognition. As an interface with society and an organizing structure for the mind, language provides a direct means of analyzing cognitive phenomena.</w:t>
      </w:r>
      <w:r w:rsidR="00F77BEA">
        <w:rPr>
          <w:rFonts w:ascii="Times" w:hAnsi="Times"/>
        </w:rPr>
        <w:t xml:space="preserve"> Also, as activity on social media has grown exponentially, so has the potential linguistic data for analysis on a global scale. Is it feasible that </w:t>
      </w:r>
      <w:r w:rsidR="004C05FC">
        <w:rPr>
          <w:rFonts w:ascii="Times" w:hAnsi="Times"/>
        </w:rPr>
        <w:t xml:space="preserve">an </w:t>
      </w:r>
      <w:r w:rsidR="00F77BEA">
        <w:rPr>
          <w:rFonts w:ascii="Times" w:hAnsi="Times"/>
        </w:rPr>
        <w:t>ideal romantic partner</w:t>
      </w:r>
      <w:r w:rsidR="004C05FC">
        <w:rPr>
          <w:rFonts w:ascii="Times" w:hAnsi="Times"/>
        </w:rPr>
        <w:t xml:space="preserve"> could be identified based simply on profile pages or diaries on </w:t>
      </w:r>
      <w:r w:rsidR="00F77BEA">
        <w:rPr>
          <w:rFonts w:ascii="Times" w:hAnsi="Times"/>
        </w:rPr>
        <w:t>Facebook and Blogger? Of course, not yet. But if we intend to understand ourselves in the modern world, it is best to hedge our bets and investigate all methods of self-inquiry available to us.</w:t>
      </w:r>
    </w:p>
    <w:p w14:paraId="062B79BD" w14:textId="21633DCB" w:rsidR="00951F87" w:rsidRDefault="00F77BEA" w:rsidP="00CC3265">
      <w:pPr>
        <w:spacing w:line="480" w:lineRule="auto"/>
        <w:rPr>
          <w:rFonts w:ascii="Times" w:hAnsi="Times"/>
        </w:rPr>
      </w:pPr>
      <w:r>
        <w:rPr>
          <w:rFonts w:ascii="Times" w:hAnsi="Times"/>
        </w:rPr>
        <w:tab/>
      </w:r>
      <w:r w:rsidR="004C05FC">
        <w:rPr>
          <w:rFonts w:ascii="Times" w:hAnsi="Times"/>
        </w:rPr>
        <w:t>Unfortunately, w</w:t>
      </w:r>
      <w:r w:rsidR="00951F87">
        <w:rPr>
          <w:rFonts w:ascii="Times" w:hAnsi="Times"/>
        </w:rPr>
        <w:t>ritten data are inherently noisy. Latent Semantic Analysis cleverly side-steps much of this noise by using word frequency and co-occurrence to convert actual writing into quasi-correlational data. Yet, this introduces the entirely different problem of correlated error, which we addressed using a Multilevel Model. This issue is best seen in the numbers: 105 participants were responsible for generating over 5,400 data points. Once can control for correlated error. But it is difficult to run large Multilevel Models with enough uniquely different data points to present candid, believable effects without running out of processing capabilities.</w:t>
      </w:r>
    </w:p>
    <w:p w14:paraId="75BCA8DE" w14:textId="0B96101C" w:rsidR="004C2875" w:rsidRDefault="00951F87" w:rsidP="00CC3265">
      <w:pPr>
        <w:spacing w:line="480" w:lineRule="auto"/>
        <w:rPr>
          <w:rFonts w:ascii="Times" w:hAnsi="Times"/>
        </w:rPr>
      </w:pPr>
      <w:r>
        <w:rPr>
          <w:rFonts w:ascii="Times" w:hAnsi="Times"/>
        </w:rPr>
        <w:lastRenderedPageBreak/>
        <w:tab/>
      </w:r>
      <w:r w:rsidR="004C2875">
        <w:rPr>
          <w:rFonts w:ascii="Times" w:hAnsi="Times"/>
        </w:rPr>
        <w:t>As an added limitation, the reshaping of each cosine matrix is a time-consuming process and is prone to errors. Because of time constraints, we did not take the usual time creating these matrices and checking them by hand for accuracy. This will, of course, be corrected in future research on this hypothesis.</w:t>
      </w:r>
      <w:r w:rsidR="009C73C0">
        <w:rPr>
          <w:rFonts w:ascii="Times" w:hAnsi="Times"/>
        </w:rPr>
        <w:t xml:space="preserve"> All that hand-waving aside, we are confident in the statistical validity of our methods and findings, and will be de-bugging our datasets to present refined, complete testing of our experimental structure and hypothesis testing.</w:t>
      </w:r>
    </w:p>
    <w:p w14:paraId="00AE9683" w14:textId="429C1A6C" w:rsidR="00FE7661" w:rsidRDefault="004C2875" w:rsidP="00CC3265">
      <w:pPr>
        <w:spacing w:line="480" w:lineRule="auto"/>
        <w:rPr>
          <w:rFonts w:ascii="Times" w:hAnsi="Times"/>
        </w:rPr>
      </w:pPr>
      <w:r>
        <w:rPr>
          <w:rFonts w:ascii="Times" w:hAnsi="Times"/>
        </w:rPr>
        <w:tab/>
      </w:r>
      <w:r w:rsidR="009C73C0">
        <w:rPr>
          <w:rFonts w:ascii="Times" w:hAnsi="Times"/>
        </w:rPr>
        <w:t>Soon, we</w:t>
      </w:r>
      <w:r>
        <w:rPr>
          <w:rFonts w:ascii="Times" w:hAnsi="Times"/>
        </w:rPr>
        <w:t xml:space="preserve"> will be reworking our data sets and running larger Multilevel Models to examine the effects of each personality trait on romantic cosines. Also, we would like to examine the interaction between the type of comparison (female-male, etc.) and personal interest cosines with romantic cosines to determine if factors beyond personality hypothesized to influence romantic preference present similar effects in romantic cosines. These analyses require significant computational power and time, and we will be investigating novel methods of addressing these issues in the future to better understand the interaction of personality, personal interests and gender effects on romantic preferences in writing. However, for now, we refrain from coming to any full conclusions on the </w:t>
      </w:r>
      <w:r w:rsidR="00E5261C">
        <w:rPr>
          <w:rFonts w:ascii="Times" w:hAnsi="Times"/>
        </w:rPr>
        <w:t>relationship</w:t>
      </w:r>
      <w:r>
        <w:rPr>
          <w:rFonts w:ascii="Times" w:hAnsi="Times"/>
        </w:rPr>
        <w:t>.</w:t>
      </w:r>
      <w:r w:rsidR="00FE7661">
        <w:rPr>
          <w:rFonts w:ascii="Times" w:hAnsi="Times"/>
        </w:rPr>
        <w:br w:type="page"/>
      </w:r>
    </w:p>
    <w:p w14:paraId="5A38D73B" w14:textId="0257E310" w:rsidR="00BC2C59" w:rsidRPr="00CD0277" w:rsidRDefault="00BC2C59" w:rsidP="00947397">
      <w:pPr>
        <w:spacing w:line="480" w:lineRule="auto"/>
        <w:jc w:val="center"/>
        <w:outlineLvl w:val="0"/>
        <w:rPr>
          <w:rFonts w:ascii="Times" w:hAnsi="Times"/>
        </w:rPr>
      </w:pPr>
      <w:r w:rsidRPr="00CD0277">
        <w:rPr>
          <w:rFonts w:ascii="Times" w:hAnsi="Times"/>
        </w:rPr>
        <w:lastRenderedPageBreak/>
        <w:t>References</w:t>
      </w:r>
    </w:p>
    <w:p w14:paraId="53AAB60B" w14:textId="19B9E893" w:rsidR="007F3CEF" w:rsidRPr="00CD0277" w:rsidRDefault="007F3CEF" w:rsidP="007F3CEF">
      <w:pPr>
        <w:widowControl w:val="0"/>
        <w:autoSpaceDE w:val="0"/>
        <w:autoSpaceDN w:val="0"/>
        <w:adjustRightInd w:val="0"/>
        <w:spacing w:line="480" w:lineRule="auto"/>
        <w:ind w:left="450" w:hanging="450"/>
        <w:rPr>
          <w:rFonts w:ascii="Times" w:hAnsi="Times"/>
        </w:rPr>
      </w:pPr>
      <w:proofErr w:type="spellStart"/>
      <w:r w:rsidRPr="00CD0277">
        <w:rPr>
          <w:rFonts w:ascii="Times" w:hAnsi="Times"/>
        </w:rPr>
        <w:t>Botwin</w:t>
      </w:r>
      <w:proofErr w:type="spellEnd"/>
      <w:r w:rsidRPr="00CD0277">
        <w:rPr>
          <w:rFonts w:ascii="Times" w:hAnsi="Times"/>
        </w:rPr>
        <w:t>, M.D., Buss, D.M.,</w:t>
      </w:r>
      <w:ins w:id="479" w:author="Melissa Duncan Fallone" w:date="2017-12-17T16:27:00Z">
        <w:r w:rsidR="00FB5DF4">
          <w:rPr>
            <w:rFonts w:ascii="Times" w:hAnsi="Times"/>
          </w:rPr>
          <w:t xml:space="preserve"> &amp;</w:t>
        </w:r>
      </w:ins>
      <w:r w:rsidRPr="00CD0277">
        <w:rPr>
          <w:rFonts w:ascii="Times" w:hAnsi="Times"/>
        </w:rPr>
        <w:t xml:space="preserve"> Shackelford, T.K. (1993). Personality and mate preference: </w:t>
      </w:r>
      <w:ins w:id="480" w:author="Melissa Duncan Fallone" w:date="2017-12-17T16:27:00Z">
        <w:r w:rsidR="00FB5DF4">
          <w:rPr>
            <w:rFonts w:ascii="Times" w:hAnsi="Times"/>
          </w:rPr>
          <w:t>F</w:t>
        </w:r>
      </w:ins>
      <w:del w:id="481" w:author="Melissa Duncan Fallone" w:date="2017-12-17T16:27:00Z">
        <w:r w:rsidRPr="00CD0277" w:rsidDel="00FB5DF4">
          <w:rPr>
            <w:rFonts w:ascii="Times" w:hAnsi="Times"/>
          </w:rPr>
          <w:delText>f</w:delText>
        </w:r>
      </w:del>
      <w:r w:rsidRPr="00CD0277">
        <w:rPr>
          <w:rFonts w:ascii="Times" w:hAnsi="Times"/>
        </w:rPr>
        <w:t xml:space="preserve">ive factors in mate selection and marital satisfaction. </w:t>
      </w:r>
      <w:r w:rsidRPr="00CD0277">
        <w:rPr>
          <w:rFonts w:ascii="Times" w:hAnsi="Times"/>
          <w:i/>
        </w:rPr>
        <w:t>Journal of Personality</w:t>
      </w:r>
      <w:r w:rsidRPr="00CD0277">
        <w:rPr>
          <w:rFonts w:ascii="Times" w:hAnsi="Times"/>
        </w:rPr>
        <w:t xml:space="preserve">, </w:t>
      </w:r>
      <w:r w:rsidRPr="00CD0277">
        <w:rPr>
          <w:rFonts w:ascii="Times" w:hAnsi="Times"/>
          <w:i/>
        </w:rPr>
        <w:t>65</w:t>
      </w:r>
      <w:r w:rsidRPr="00CD0277">
        <w:rPr>
          <w:rFonts w:ascii="Times" w:hAnsi="Times"/>
        </w:rPr>
        <w:t xml:space="preserve">(1), 107-136. </w:t>
      </w:r>
      <w:proofErr w:type="spellStart"/>
      <w:r w:rsidRPr="00CD0277">
        <w:rPr>
          <w:rFonts w:ascii="Times" w:hAnsi="Times"/>
        </w:rPr>
        <w:t>doi</w:t>
      </w:r>
      <w:proofErr w:type="spellEnd"/>
      <w:r w:rsidRPr="00CD0277">
        <w:rPr>
          <w:rFonts w:ascii="Times" w:hAnsi="Times"/>
        </w:rPr>
        <w:t>: 10.1111/j.1467-</w:t>
      </w:r>
      <w:proofErr w:type="gramStart"/>
      <w:r w:rsidRPr="00CD0277">
        <w:rPr>
          <w:rFonts w:ascii="Times" w:hAnsi="Times"/>
        </w:rPr>
        <w:t>6494.1997.tb</w:t>
      </w:r>
      <w:proofErr w:type="gramEnd"/>
      <w:r w:rsidRPr="00CD0277">
        <w:rPr>
          <w:rFonts w:ascii="Times" w:hAnsi="Times"/>
        </w:rPr>
        <w:t>00531.x</w:t>
      </w:r>
    </w:p>
    <w:p w14:paraId="5716AFD1" w14:textId="77777777" w:rsidR="007F3CEF" w:rsidRPr="00CD0277" w:rsidRDefault="007F3CEF" w:rsidP="007F3CEF">
      <w:pPr>
        <w:widowControl w:val="0"/>
        <w:autoSpaceDE w:val="0"/>
        <w:autoSpaceDN w:val="0"/>
        <w:adjustRightInd w:val="0"/>
        <w:spacing w:line="480" w:lineRule="auto"/>
        <w:ind w:left="450" w:hanging="450"/>
        <w:rPr>
          <w:rFonts w:ascii="Times" w:hAnsi="Times"/>
        </w:rPr>
      </w:pPr>
      <w:r w:rsidRPr="00CD0277">
        <w:rPr>
          <w:rFonts w:ascii="Times" w:hAnsi="Times"/>
        </w:rPr>
        <w:t xml:space="preserve">Buss, D. M. (1989). Sex differences in human mate preferences: Evolutionary hypotheses tested in 37 cultures. </w:t>
      </w:r>
      <w:r w:rsidRPr="00CD0277">
        <w:rPr>
          <w:rFonts w:ascii="Times" w:hAnsi="Times"/>
          <w:i/>
        </w:rPr>
        <w:t>Behavioral and Brain Sciences</w:t>
      </w:r>
      <w:r w:rsidRPr="00CD0277">
        <w:rPr>
          <w:rFonts w:ascii="Times" w:hAnsi="Times"/>
        </w:rPr>
        <w:t xml:space="preserve">, </w:t>
      </w:r>
      <w:r w:rsidRPr="00CD0277">
        <w:rPr>
          <w:rFonts w:ascii="Times" w:hAnsi="Times"/>
          <w:i/>
        </w:rPr>
        <w:t>12</w:t>
      </w:r>
      <w:r w:rsidRPr="00CD0277">
        <w:rPr>
          <w:rFonts w:ascii="Times" w:hAnsi="Times"/>
        </w:rPr>
        <w:t>, 1-49. doi:10.1017/S0140525X00023992</w:t>
      </w:r>
    </w:p>
    <w:p w14:paraId="7ECF80CA" w14:textId="660E4884" w:rsidR="00B20B29" w:rsidRPr="00CD0277" w:rsidRDefault="00EC0532" w:rsidP="007F3CEF">
      <w:pPr>
        <w:widowControl w:val="0"/>
        <w:autoSpaceDE w:val="0"/>
        <w:autoSpaceDN w:val="0"/>
        <w:adjustRightInd w:val="0"/>
        <w:spacing w:line="480" w:lineRule="auto"/>
        <w:ind w:left="547" w:hanging="547"/>
        <w:rPr>
          <w:rFonts w:ascii="Times" w:hAnsi="Times"/>
        </w:rPr>
      </w:pPr>
      <w:r w:rsidRPr="00CD0277">
        <w:rPr>
          <w:rFonts w:ascii="Times" w:hAnsi="Times"/>
        </w:rPr>
        <w:t xml:space="preserve">Castro, F.P., Hattori, W.T., </w:t>
      </w:r>
      <w:ins w:id="482" w:author="Melissa Duncan Fallone" w:date="2017-12-17T16:28:00Z">
        <w:r w:rsidR="00FB5DF4">
          <w:rPr>
            <w:rFonts w:ascii="Times" w:hAnsi="Times"/>
          </w:rPr>
          <w:t xml:space="preserve">&amp; </w:t>
        </w:r>
      </w:ins>
      <w:r w:rsidRPr="00CD0277">
        <w:rPr>
          <w:rFonts w:ascii="Times" w:hAnsi="Times"/>
        </w:rPr>
        <w:t xml:space="preserve">Lopes, F.A. (2012) Relationship maintenance or preference satisfaction? Male and female strategies in romantic partner choice. </w:t>
      </w:r>
      <w:r w:rsidRPr="00CD0277">
        <w:rPr>
          <w:rFonts w:ascii="Times" w:hAnsi="Times"/>
          <w:i/>
        </w:rPr>
        <w:t>Journal of Social, Evolutionary, and Cultural Psychology</w:t>
      </w:r>
      <w:r w:rsidRPr="00CD0277">
        <w:rPr>
          <w:rFonts w:ascii="Times" w:hAnsi="Times"/>
        </w:rPr>
        <w:t xml:space="preserve">, </w:t>
      </w:r>
      <w:r w:rsidRPr="00CD0277">
        <w:rPr>
          <w:rFonts w:ascii="Times" w:hAnsi="Times"/>
          <w:i/>
        </w:rPr>
        <w:t>6</w:t>
      </w:r>
      <w:r w:rsidRPr="00CD0277">
        <w:rPr>
          <w:rFonts w:ascii="Times" w:hAnsi="Times"/>
        </w:rPr>
        <w:t>(2), 217-226</w:t>
      </w:r>
      <w:r w:rsidR="00305FC6" w:rsidRPr="00CD0277">
        <w:rPr>
          <w:rFonts w:ascii="Times" w:hAnsi="Times"/>
        </w:rPr>
        <w:t>.</w:t>
      </w:r>
      <w:r w:rsidR="00B20B29" w:rsidRPr="00CD0277">
        <w:rPr>
          <w:rFonts w:ascii="Times" w:hAnsi="Times"/>
        </w:rPr>
        <w:t xml:space="preserve"> </w:t>
      </w:r>
      <w:proofErr w:type="spellStart"/>
      <w:r w:rsidR="00B20B29" w:rsidRPr="00CD0277">
        <w:rPr>
          <w:rFonts w:ascii="Times" w:hAnsi="Times"/>
        </w:rPr>
        <w:t>doi</w:t>
      </w:r>
      <w:proofErr w:type="spellEnd"/>
      <w:r w:rsidR="00B20B29" w:rsidRPr="00CD0277">
        <w:rPr>
          <w:rFonts w:ascii="Times" w:hAnsi="Times"/>
        </w:rPr>
        <w:t>: 10.1037/0099213</w:t>
      </w:r>
    </w:p>
    <w:p w14:paraId="6BDAB171" w14:textId="59ED650B" w:rsidR="007F3CEF" w:rsidRPr="00CD0277" w:rsidRDefault="007F3CEF" w:rsidP="007F3CEF">
      <w:pPr>
        <w:spacing w:line="480" w:lineRule="auto"/>
        <w:ind w:left="450" w:hanging="450"/>
        <w:rPr>
          <w:rFonts w:ascii="Times" w:hAnsi="Times"/>
        </w:rPr>
      </w:pPr>
      <w:r w:rsidRPr="00CD0277">
        <w:rPr>
          <w:rFonts w:ascii="Times" w:hAnsi="Times"/>
        </w:rPr>
        <w:t xml:space="preserve">Feingold, A. (1990). Gender </w:t>
      </w:r>
      <w:ins w:id="483" w:author="Melissa Duncan Fallone" w:date="2017-12-17T16:28:00Z">
        <w:r w:rsidR="00FB5DF4">
          <w:rPr>
            <w:rFonts w:ascii="Times" w:hAnsi="Times"/>
          </w:rPr>
          <w:t>d</w:t>
        </w:r>
      </w:ins>
      <w:del w:id="484" w:author="Melissa Duncan Fallone" w:date="2017-12-17T16:28:00Z">
        <w:r w:rsidRPr="00CD0277" w:rsidDel="00FB5DF4">
          <w:rPr>
            <w:rFonts w:ascii="Times" w:hAnsi="Times"/>
          </w:rPr>
          <w:delText>D</w:delText>
        </w:r>
      </w:del>
      <w:r w:rsidRPr="00CD0277">
        <w:rPr>
          <w:rFonts w:ascii="Times" w:hAnsi="Times"/>
        </w:rPr>
        <w:t xml:space="preserve">ifferences in </w:t>
      </w:r>
      <w:ins w:id="485" w:author="Melissa Duncan Fallone" w:date="2017-12-17T16:28:00Z">
        <w:r w:rsidR="00FB5DF4">
          <w:rPr>
            <w:rFonts w:ascii="Times" w:hAnsi="Times"/>
          </w:rPr>
          <w:t>e</w:t>
        </w:r>
      </w:ins>
      <w:del w:id="486" w:author="Melissa Duncan Fallone" w:date="2017-12-17T16:28:00Z">
        <w:r w:rsidRPr="00CD0277" w:rsidDel="00FB5DF4">
          <w:rPr>
            <w:rFonts w:ascii="Times" w:hAnsi="Times"/>
          </w:rPr>
          <w:delText>E</w:delText>
        </w:r>
      </w:del>
      <w:r w:rsidRPr="00CD0277">
        <w:rPr>
          <w:rFonts w:ascii="Times" w:hAnsi="Times"/>
        </w:rPr>
        <w:t xml:space="preserve">ffects of </w:t>
      </w:r>
      <w:ins w:id="487" w:author="Melissa Duncan Fallone" w:date="2017-12-17T16:28:00Z">
        <w:r w:rsidR="00FB5DF4">
          <w:rPr>
            <w:rFonts w:ascii="Times" w:hAnsi="Times"/>
          </w:rPr>
          <w:t>p</w:t>
        </w:r>
      </w:ins>
      <w:del w:id="488" w:author="Melissa Duncan Fallone" w:date="2017-12-17T16:28:00Z">
        <w:r w:rsidRPr="00CD0277" w:rsidDel="00FB5DF4">
          <w:rPr>
            <w:rFonts w:ascii="Times" w:hAnsi="Times"/>
          </w:rPr>
          <w:delText>P</w:delText>
        </w:r>
      </w:del>
      <w:r w:rsidRPr="00CD0277">
        <w:rPr>
          <w:rFonts w:ascii="Times" w:hAnsi="Times"/>
        </w:rPr>
        <w:t xml:space="preserve">hysical </w:t>
      </w:r>
      <w:ins w:id="489" w:author="Melissa Duncan Fallone" w:date="2017-12-17T16:28:00Z">
        <w:r w:rsidR="00FB5DF4">
          <w:rPr>
            <w:rFonts w:ascii="Times" w:hAnsi="Times"/>
          </w:rPr>
          <w:t>a</w:t>
        </w:r>
      </w:ins>
      <w:del w:id="490" w:author="Melissa Duncan Fallone" w:date="2017-12-17T16:28:00Z">
        <w:r w:rsidRPr="00CD0277" w:rsidDel="00FB5DF4">
          <w:rPr>
            <w:rFonts w:ascii="Times" w:hAnsi="Times"/>
          </w:rPr>
          <w:delText>A</w:delText>
        </w:r>
      </w:del>
      <w:r w:rsidRPr="00CD0277">
        <w:rPr>
          <w:rFonts w:ascii="Times" w:hAnsi="Times"/>
        </w:rPr>
        <w:t xml:space="preserve">ttractiveness on </w:t>
      </w:r>
      <w:ins w:id="491" w:author="Melissa Duncan Fallone" w:date="2017-12-17T16:28:00Z">
        <w:r w:rsidR="00FB5DF4">
          <w:rPr>
            <w:rFonts w:ascii="Times" w:hAnsi="Times"/>
          </w:rPr>
          <w:t>r</w:t>
        </w:r>
      </w:ins>
      <w:del w:id="492" w:author="Melissa Duncan Fallone" w:date="2017-12-17T16:28:00Z">
        <w:r w:rsidRPr="00CD0277" w:rsidDel="00FB5DF4">
          <w:rPr>
            <w:rFonts w:ascii="Times" w:hAnsi="Times"/>
          </w:rPr>
          <w:delText>R</w:delText>
        </w:r>
      </w:del>
      <w:r w:rsidRPr="00CD0277">
        <w:rPr>
          <w:rFonts w:ascii="Times" w:hAnsi="Times"/>
        </w:rPr>
        <w:t xml:space="preserve">omantic </w:t>
      </w:r>
      <w:ins w:id="493" w:author="Melissa Duncan Fallone" w:date="2017-12-17T16:28:00Z">
        <w:r w:rsidR="00FB5DF4">
          <w:rPr>
            <w:rFonts w:ascii="Times" w:hAnsi="Times"/>
          </w:rPr>
          <w:t>a</w:t>
        </w:r>
      </w:ins>
      <w:del w:id="494" w:author="Melissa Duncan Fallone" w:date="2017-12-17T16:28:00Z">
        <w:r w:rsidRPr="00CD0277" w:rsidDel="00FB5DF4">
          <w:rPr>
            <w:rFonts w:ascii="Times" w:hAnsi="Times"/>
          </w:rPr>
          <w:delText>A</w:delText>
        </w:r>
      </w:del>
      <w:r w:rsidRPr="00CD0277">
        <w:rPr>
          <w:rFonts w:ascii="Times" w:hAnsi="Times"/>
        </w:rPr>
        <w:t xml:space="preserve">ttraction: A </w:t>
      </w:r>
      <w:ins w:id="495" w:author="Melissa Duncan Fallone" w:date="2017-12-17T16:28:00Z">
        <w:r w:rsidR="00FB5DF4">
          <w:rPr>
            <w:rFonts w:ascii="Times" w:hAnsi="Times"/>
          </w:rPr>
          <w:t>c</w:t>
        </w:r>
      </w:ins>
      <w:del w:id="496" w:author="Melissa Duncan Fallone" w:date="2017-12-17T16:28:00Z">
        <w:r w:rsidRPr="00CD0277" w:rsidDel="00FB5DF4">
          <w:rPr>
            <w:rFonts w:ascii="Times" w:hAnsi="Times"/>
          </w:rPr>
          <w:delText>C</w:delText>
        </w:r>
      </w:del>
      <w:r w:rsidRPr="00CD0277">
        <w:rPr>
          <w:rFonts w:ascii="Times" w:hAnsi="Times"/>
        </w:rPr>
        <w:t xml:space="preserve">omparison </w:t>
      </w:r>
      <w:ins w:id="497" w:author="Melissa Duncan Fallone" w:date="2017-12-17T16:28:00Z">
        <w:r w:rsidR="00FB5DF4">
          <w:rPr>
            <w:rFonts w:ascii="Times" w:hAnsi="Times"/>
          </w:rPr>
          <w:t>a</w:t>
        </w:r>
      </w:ins>
      <w:del w:id="498" w:author="Melissa Duncan Fallone" w:date="2017-12-17T16:28:00Z">
        <w:r w:rsidRPr="00CD0277" w:rsidDel="00FB5DF4">
          <w:rPr>
            <w:rFonts w:ascii="Times" w:hAnsi="Times"/>
          </w:rPr>
          <w:delText>A</w:delText>
        </w:r>
      </w:del>
      <w:r w:rsidRPr="00CD0277">
        <w:rPr>
          <w:rFonts w:ascii="Times" w:hAnsi="Times"/>
        </w:rPr>
        <w:t xml:space="preserve">cross </w:t>
      </w:r>
      <w:ins w:id="499" w:author="Melissa Duncan Fallone" w:date="2017-12-17T16:28:00Z">
        <w:r w:rsidR="00FB5DF4">
          <w:rPr>
            <w:rFonts w:ascii="Times" w:hAnsi="Times"/>
          </w:rPr>
          <w:t>f</w:t>
        </w:r>
      </w:ins>
      <w:del w:id="500" w:author="Melissa Duncan Fallone" w:date="2017-12-17T16:28:00Z">
        <w:r w:rsidRPr="00CD0277" w:rsidDel="00FB5DF4">
          <w:rPr>
            <w:rFonts w:ascii="Times" w:hAnsi="Times"/>
          </w:rPr>
          <w:delText>F</w:delText>
        </w:r>
      </w:del>
      <w:r w:rsidRPr="00CD0277">
        <w:rPr>
          <w:rFonts w:ascii="Times" w:hAnsi="Times"/>
        </w:rPr>
        <w:t xml:space="preserve">ive </w:t>
      </w:r>
      <w:ins w:id="501" w:author="Melissa Duncan Fallone" w:date="2017-12-17T16:28:00Z">
        <w:r w:rsidR="00FB5DF4">
          <w:rPr>
            <w:rFonts w:ascii="Times" w:hAnsi="Times"/>
          </w:rPr>
          <w:t>r</w:t>
        </w:r>
      </w:ins>
      <w:del w:id="502" w:author="Melissa Duncan Fallone" w:date="2017-12-17T16:28:00Z">
        <w:r w:rsidRPr="00CD0277" w:rsidDel="00FB5DF4">
          <w:rPr>
            <w:rFonts w:ascii="Times" w:hAnsi="Times"/>
          </w:rPr>
          <w:delText>R</w:delText>
        </w:r>
      </w:del>
      <w:r w:rsidRPr="00CD0277">
        <w:rPr>
          <w:rFonts w:ascii="Times" w:hAnsi="Times"/>
        </w:rPr>
        <w:t xml:space="preserve">esearch </w:t>
      </w:r>
      <w:ins w:id="503" w:author="Melissa Duncan Fallone" w:date="2017-12-17T16:28:00Z">
        <w:r w:rsidR="00FB5DF4">
          <w:rPr>
            <w:rFonts w:ascii="Times" w:hAnsi="Times"/>
          </w:rPr>
          <w:t>p</w:t>
        </w:r>
      </w:ins>
      <w:del w:id="504" w:author="Melissa Duncan Fallone" w:date="2017-12-17T16:28:00Z">
        <w:r w:rsidRPr="00CD0277" w:rsidDel="00FB5DF4">
          <w:rPr>
            <w:rFonts w:ascii="Times" w:hAnsi="Times"/>
          </w:rPr>
          <w:delText>P</w:delText>
        </w:r>
      </w:del>
      <w:r w:rsidRPr="00CD0277">
        <w:rPr>
          <w:rFonts w:ascii="Times" w:hAnsi="Times"/>
        </w:rPr>
        <w:t xml:space="preserve">aradigms. </w:t>
      </w:r>
      <w:r w:rsidRPr="00CD0277">
        <w:rPr>
          <w:rFonts w:ascii="Times" w:hAnsi="Times"/>
          <w:i/>
        </w:rPr>
        <w:t>Journal of Personality and Social Psychology</w:t>
      </w:r>
      <w:r w:rsidRPr="00CD0277">
        <w:rPr>
          <w:rFonts w:ascii="Times" w:hAnsi="Times"/>
        </w:rPr>
        <w:t xml:space="preserve">, </w:t>
      </w:r>
      <w:r w:rsidRPr="00CD0277">
        <w:rPr>
          <w:rFonts w:ascii="Times" w:hAnsi="Times"/>
          <w:i/>
        </w:rPr>
        <w:t>59</w:t>
      </w:r>
      <w:r w:rsidRPr="00CD0277">
        <w:rPr>
          <w:rFonts w:ascii="Times" w:hAnsi="Times"/>
        </w:rPr>
        <w:t xml:space="preserve">(5), 981-993. </w:t>
      </w:r>
      <w:proofErr w:type="spellStart"/>
      <w:r w:rsidRPr="00CD0277">
        <w:rPr>
          <w:rFonts w:ascii="Times" w:hAnsi="Times"/>
        </w:rPr>
        <w:t>doi</w:t>
      </w:r>
      <w:proofErr w:type="spellEnd"/>
      <w:r w:rsidRPr="00CD0277">
        <w:rPr>
          <w:rFonts w:ascii="Times" w:hAnsi="Times"/>
        </w:rPr>
        <w:t xml:space="preserve">: </w:t>
      </w:r>
      <w:hyperlink r:id="rId9" w:tgtFrame="_blank" w:history="1">
        <w:r w:rsidRPr="00CD0277">
          <w:rPr>
            <w:rFonts w:ascii="Times" w:hAnsi="Times"/>
          </w:rPr>
          <w:t>10.1037/0022-3514.59.5.981</w:t>
        </w:r>
      </w:hyperlink>
    </w:p>
    <w:p w14:paraId="1545DF96" w14:textId="23FA8974" w:rsidR="00776C39" w:rsidRPr="00CD0277" w:rsidRDefault="00776C39" w:rsidP="007F3CEF">
      <w:pPr>
        <w:spacing w:line="480" w:lineRule="auto"/>
        <w:ind w:left="450" w:hanging="450"/>
        <w:rPr>
          <w:rFonts w:ascii="Times" w:hAnsi="Times"/>
        </w:rPr>
      </w:pPr>
      <w:proofErr w:type="spellStart"/>
      <w:r w:rsidRPr="00CD0277">
        <w:rPr>
          <w:rFonts w:ascii="Times" w:hAnsi="Times"/>
        </w:rPr>
        <w:t>Haufe</w:t>
      </w:r>
      <w:proofErr w:type="spellEnd"/>
      <w:r w:rsidRPr="00CD0277">
        <w:rPr>
          <w:rFonts w:ascii="Times" w:hAnsi="Times"/>
        </w:rPr>
        <w:t xml:space="preserve">, C. (2008). Sexual selection and mate choice in evolutionary psychology. </w:t>
      </w:r>
      <w:r w:rsidRPr="00CD0277">
        <w:rPr>
          <w:rFonts w:ascii="Times" w:hAnsi="Times"/>
          <w:i/>
        </w:rPr>
        <w:t>Biological Philosophy</w:t>
      </w:r>
      <w:r w:rsidRPr="00CD0277">
        <w:rPr>
          <w:rFonts w:ascii="Times" w:hAnsi="Times"/>
        </w:rPr>
        <w:t xml:space="preserve">, </w:t>
      </w:r>
      <w:r w:rsidRPr="00CD0277">
        <w:rPr>
          <w:rFonts w:ascii="Times" w:hAnsi="Times"/>
          <w:i/>
        </w:rPr>
        <w:t>23</w:t>
      </w:r>
      <w:r w:rsidRPr="00CD0277">
        <w:rPr>
          <w:rFonts w:ascii="Times" w:hAnsi="Times"/>
        </w:rPr>
        <w:t>, 115-128</w:t>
      </w:r>
      <w:r w:rsidR="009F2031" w:rsidRPr="00CD0277">
        <w:rPr>
          <w:rFonts w:ascii="Times" w:hAnsi="Times"/>
        </w:rPr>
        <w:t xml:space="preserve">. </w:t>
      </w:r>
      <w:proofErr w:type="spellStart"/>
      <w:r w:rsidR="009F2031" w:rsidRPr="00CD0277">
        <w:rPr>
          <w:rFonts w:ascii="Times" w:hAnsi="Times"/>
        </w:rPr>
        <w:t>doi</w:t>
      </w:r>
      <w:proofErr w:type="spellEnd"/>
      <w:r w:rsidR="009F2031" w:rsidRPr="00CD0277">
        <w:rPr>
          <w:rFonts w:ascii="Times" w:hAnsi="Times"/>
        </w:rPr>
        <w:t>: 10.1007/s10539-007-9071-0</w:t>
      </w:r>
    </w:p>
    <w:p w14:paraId="3FD62CF8" w14:textId="77777777" w:rsidR="007F3CEF" w:rsidRPr="00CD0277" w:rsidRDefault="007F3CEF" w:rsidP="007F3CEF">
      <w:pPr>
        <w:widowControl w:val="0"/>
        <w:autoSpaceDE w:val="0"/>
        <w:autoSpaceDN w:val="0"/>
        <w:adjustRightInd w:val="0"/>
        <w:spacing w:line="480" w:lineRule="auto"/>
        <w:ind w:left="547" w:hanging="547"/>
        <w:rPr>
          <w:rFonts w:ascii="Times" w:hAnsi="Times"/>
        </w:rPr>
      </w:pPr>
      <w:proofErr w:type="spellStart"/>
      <w:r w:rsidRPr="00CD0277">
        <w:rPr>
          <w:rFonts w:ascii="Times" w:hAnsi="Times"/>
        </w:rPr>
        <w:t>Kenrick</w:t>
      </w:r>
      <w:proofErr w:type="spellEnd"/>
      <w:r w:rsidRPr="00CD0277">
        <w:rPr>
          <w:rFonts w:ascii="Times" w:hAnsi="Times"/>
        </w:rPr>
        <w:t xml:space="preserve">, D. T., </w:t>
      </w:r>
      <w:proofErr w:type="spellStart"/>
      <w:r w:rsidRPr="00CD0277">
        <w:rPr>
          <w:rFonts w:ascii="Times" w:hAnsi="Times"/>
        </w:rPr>
        <w:t>Sadalla</w:t>
      </w:r>
      <w:proofErr w:type="spellEnd"/>
      <w:r w:rsidRPr="00CD0277">
        <w:rPr>
          <w:rFonts w:ascii="Times" w:hAnsi="Times"/>
        </w:rPr>
        <w:t xml:space="preserve">, E. K., </w:t>
      </w:r>
      <w:proofErr w:type="spellStart"/>
      <w:r w:rsidRPr="00CD0277">
        <w:rPr>
          <w:rFonts w:ascii="Times" w:hAnsi="Times"/>
        </w:rPr>
        <w:t>Groth</w:t>
      </w:r>
      <w:proofErr w:type="spellEnd"/>
      <w:r w:rsidRPr="00CD0277">
        <w:rPr>
          <w:rFonts w:ascii="Times" w:hAnsi="Times"/>
        </w:rPr>
        <w:t xml:space="preserve">, G., &amp; </w:t>
      </w:r>
      <w:proofErr w:type="spellStart"/>
      <w:r w:rsidRPr="00CD0277">
        <w:rPr>
          <w:rFonts w:ascii="Times" w:hAnsi="Times"/>
        </w:rPr>
        <w:t>Trost</w:t>
      </w:r>
      <w:proofErr w:type="spellEnd"/>
      <w:r w:rsidRPr="00CD0277">
        <w:rPr>
          <w:rFonts w:ascii="Times" w:hAnsi="Times"/>
        </w:rPr>
        <w:t xml:space="preserve">, M. R. (1990). Evolution, traits, and the stages of human courtship: Qualifying the parental investment model. </w:t>
      </w:r>
      <w:r w:rsidRPr="00CD0277">
        <w:rPr>
          <w:rFonts w:ascii="Times" w:hAnsi="Times"/>
          <w:i/>
        </w:rPr>
        <w:t>Journal of Personality</w:t>
      </w:r>
      <w:r w:rsidRPr="00CD0277">
        <w:rPr>
          <w:rFonts w:ascii="Times" w:hAnsi="Times"/>
        </w:rPr>
        <w:t>,</w:t>
      </w:r>
      <w:r w:rsidRPr="00CD0277">
        <w:rPr>
          <w:rFonts w:ascii="Times" w:hAnsi="Times"/>
          <w:i/>
        </w:rPr>
        <w:t xml:space="preserve"> 58</w:t>
      </w:r>
      <w:r w:rsidRPr="00CD0277">
        <w:rPr>
          <w:rFonts w:ascii="Times" w:hAnsi="Times"/>
        </w:rPr>
        <w:t>, 97-116. doi:10.1111/j.1467-</w:t>
      </w:r>
      <w:proofErr w:type="gramStart"/>
      <w:r w:rsidRPr="00CD0277">
        <w:rPr>
          <w:rFonts w:ascii="Times" w:hAnsi="Times"/>
        </w:rPr>
        <w:t>6494.1990.tb</w:t>
      </w:r>
      <w:proofErr w:type="gramEnd"/>
      <w:r w:rsidRPr="00CD0277">
        <w:rPr>
          <w:rFonts w:ascii="Times" w:hAnsi="Times"/>
        </w:rPr>
        <w:t xml:space="preserve">00909.x </w:t>
      </w:r>
    </w:p>
    <w:p w14:paraId="31115AD0" w14:textId="7D93AB7A" w:rsidR="007F3CEF" w:rsidRPr="00CD0277" w:rsidRDefault="007F3CEF" w:rsidP="007F3CEF">
      <w:pPr>
        <w:spacing w:line="480" w:lineRule="auto"/>
        <w:ind w:left="480" w:hanging="480"/>
        <w:rPr>
          <w:rFonts w:ascii="Times" w:eastAsia="Times" w:hAnsi="Times" w:cs="Times"/>
        </w:rPr>
      </w:pPr>
      <w:proofErr w:type="spellStart"/>
      <w:r w:rsidRPr="00CD0277">
        <w:rPr>
          <w:rFonts w:ascii="Times" w:eastAsia="Times" w:hAnsi="Times" w:cs="Times"/>
        </w:rPr>
        <w:t>Landauer</w:t>
      </w:r>
      <w:proofErr w:type="spellEnd"/>
      <w:r w:rsidRPr="00CD0277">
        <w:rPr>
          <w:rFonts w:ascii="Times" w:eastAsia="Times" w:hAnsi="Times" w:cs="Times"/>
        </w:rPr>
        <w:t xml:space="preserve">, T. K., </w:t>
      </w:r>
      <w:proofErr w:type="spellStart"/>
      <w:r w:rsidRPr="00CD0277">
        <w:rPr>
          <w:rFonts w:ascii="Times" w:eastAsia="Times" w:hAnsi="Times" w:cs="Times"/>
        </w:rPr>
        <w:t>Folt</w:t>
      </w:r>
      <w:proofErr w:type="spellEnd"/>
      <w:r w:rsidRPr="00CD0277">
        <w:rPr>
          <w:rFonts w:ascii="Times" w:eastAsia="Times" w:hAnsi="Times" w:cs="Times"/>
        </w:rPr>
        <w:t xml:space="preserve">, P. W., &amp; </w:t>
      </w:r>
      <w:proofErr w:type="spellStart"/>
      <w:r w:rsidRPr="00CD0277">
        <w:rPr>
          <w:rFonts w:ascii="Times" w:eastAsia="Times" w:hAnsi="Times" w:cs="Times"/>
        </w:rPr>
        <w:t>Laham</w:t>
      </w:r>
      <w:proofErr w:type="spellEnd"/>
      <w:r w:rsidRPr="00CD0277">
        <w:rPr>
          <w:rFonts w:ascii="Times" w:eastAsia="Times" w:hAnsi="Times" w:cs="Times"/>
        </w:rPr>
        <w:t xml:space="preserve">, D. (1998). An introduction to latent semantic analysis. </w:t>
      </w:r>
      <w:r w:rsidRPr="00CD0277">
        <w:rPr>
          <w:rFonts w:ascii="Times" w:eastAsia="Times" w:hAnsi="Times" w:cs="Times"/>
          <w:i/>
        </w:rPr>
        <w:t>Discourse Processes</w:t>
      </w:r>
      <w:r w:rsidRPr="00CD0277">
        <w:rPr>
          <w:rFonts w:ascii="Times" w:eastAsia="Times" w:hAnsi="Times" w:cs="Times"/>
        </w:rPr>
        <w:t xml:space="preserve">, </w:t>
      </w:r>
      <w:r w:rsidRPr="00CD0277">
        <w:rPr>
          <w:rFonts w:ascii="Times" w:eastAsia="Times" w:hAnsi="Times" w:cs="Times"/>
          <w:i/>
        </w:rPr>
        <w:t>25</w:t>
      </w:r>
      <w:r w:rsidRPr="00CD0277">
        <w:rPr>
          <w:rFonts w:ascii="Times" w:eastAsia="Times" w:hAnsi="Times" w:cs="Times"/>
        </w:rPr>
        <w:t xml:space="preserve">(2), 259–284. </w:t>
      </w:r>
      <w:proofErr w:type="spellStart"/>
      <w:r w:rsidRPr="00CD0277">
        <w:rPr>
          <w:rFonts w:ascii="Times" w:eastAsia="Times" w:hAnsi="Times" w:cs="Times"/>
        </w:rPr>
        <w:t>doi</w:t>
      </w:r>
      <w:proofErr w:type="spellEnd"/>
      <w:r w:rsidRPr="00CD0277">
        <w:rPr>
          <w:rFonts w:ascii="Times" w:eastAsia="Times" w:hAnsi="Times" w:cs="Times"/>
        </w:rPr>
        <w:t>: 10.1080/01638539809545028</w:t>
      </w:r>
    </w:p>
    <w:p w14:paraId="2217819A" w14:textId="1D6FAD78" w:rsidR="009F2031" w:rsidRDefault="009F2031" w:rsidP="003248B5">
      <w:pPr>
        <w:widowControl w:val="0"/>
        <w:autoSpaceDE w:val="0"/>
        <w:autoSpaceDN w:val="0"/>
        <w:adjustRightInd w:val="0"/>
        <w:spacing w:line="480" w:lineRule="auto"/>
        <w:ind w:left="540" w:hanging="540"/>
        <w:rPr>
          <w:rFonts w:ascii="Times" w:hAnsi="Times"/>
        </w:rPr>
      </w:pPr>
      <w:r w:rsidRPr="00CD0277">
        <w:rPr>
          <w:rFonts w:ascii="Times" w:hAnsi="Times"/>
        </w:rPr>
        <w:t xml:space="preserve">Miller G.F. (2000). </w:t>
      </w:r>
      <w:r w:rsidRPr="00CD0277">
        <w:rPr>
          <w:rFonts w:ascii="Times" w:hAnsi="Times"/>
          <w:i/>
        </w:rPr>
        <w:t>The mating mind: how sexual choice shaped the evolution of human nature</w:t>
      </w:r>
      <w:r w:rsidRPr="00CD0277">
        <w:rPr>
          <w:rFonts w:ascii="Times" w:hAnsi="Times"/>
        </w:rPr>
        <w:t xml:space="preserve">. New York City, New York: </w:t>
      </w:r>
      <w:r w:rsidR="003248B5" w:rsidRPr="00CD0277">
        <w:rPr>
          <w:rFonts w:ascii="Times" w:hAnsi="Times"/>
        </w:rPr>
        <w:t>Doubleday.</w:t>
      </w:r>
    </w:p>
    <w:p w14:paraId="28FA68FB" w14:textId="77777777" w:rsidR="001047C1" w:rsidRDefault="001047C1" w:rsidP="001047C1">
      <w:pPr>
        <w:widowControl w:val="0"/>
        <w:autoSpaceDE w:val="0"/>
        <w:autoSpaceDN w:val="0"/>
        <w:adjustRightInd w:val="0"/>
        <w:spacing w:after="240" w:line="480" w:lineRule="auto"/>
        <w:ind w:left="540" w:hanging="540"/>
        <w:rPr>
          <w:rFonts w:ascii="Times" w:hAnsi="Times"/>
        </w:rPr>
      </w:pPr>
    </w:p>
    <w:p w14:paraId="299A3E6D" w14:textId="77777777" w:rsidR="001047C1" w:rsidRDefault="001047C1" w:rsidP="001047C1">
      <w:pPr>
        <w:widowControl w:val="0"/>
        <w:autoSpaceDE w:val="0"/>
        <w:autoSpaceDN w:val="0"/>
        <w:adjustRightInd w:val="0"/>
        <w:spacing w:after="240" w:line="480" w:lineRule="auto"/>
        <w:ind w:left="540" w:hanging="540"/>
        <w:rPr>
          <w:rFonts w:ascii="Times" w:hAnsi="Times"/>
        </w:rPr>
      </w:pPr>
    </w:p>
    <w:p w14:paraId="0641C5F2" w14:textId="431C1FBD" w:rsidR="001047C1" w:rsidRDefault="001047C1" w:rsidP="001047C1">
      <w:pPr>
        <w:widowControl w:val="0"/>
        <w:autoSpaceDE w:val="0"/>
        <w:autoSpaceDN w:val="0"/>
        <w:adjustRightInd w:val="0"/>
        <w:spacing w:after="240" w:line="480" w:lineRule="auto"/>
        <w:ind w:left="540" w:hanging="540"/>
        <w:rPr>
          <w:rFonts w:ascii="Times" w:hAnsi="Times" w:cs="Times"/>
          <w:color w:val="000000"/>
        </w:rPr>
      </w:pPr>
      <w:proofErr w:type="spellStart"/>
      <w:r>
        <w:rPr>
          <w:rFonts w:ascii="Times" w:hAnsi="Times"/>
        </w:rPr>
        <w:lastRenderedPageBreak/>
        <w:t>Morizot</w:t>
      </w:r>
      <w:proofErr w:type="spellEnd"/>
      <w:r>
        <w:rPr>
          <w:rFonts w:ascii="Times" w:hAnsi="Times"/>
        </w:rPr>
        <w:t>, J</w:t>
      </w:r>
      <w:r w:rsidRPr="001047C1">
        <w:rPr>
          <w:rFonts w:ascii="Times" w:hAnsi="Times"/>
        </w:rPr>
        <w:t xml:space="preserve">. (2014). Construct validity of adolescents’ self-reported big five personality traits: Importance of conceptual breadth and initial validation of a short measure. </w:t>
      </w:r>
      <w:r w:rsidRPr="001047C1">
        <w:rPr>
          <w:rFonts w:ascii="Times" w:hAnsi="Times"/>
          <w:i/>
        </w:rPr>
        <w:t>Assessment</w:t>
      </w:r>
      <w:r>
        <w:rPr>
          <w:rFonts w:ascii="Times" w:hAnsi="Times"/>
        </w:rPr>
        <w:t xml:space="preserve">, </w:t>
      </w:r>
      <w:r w:rsidRPr="001047C1">
        <w:rPr>
          <w:rFonts w:ascii="Times" w:hAnsi="Times"/>
          <w:i/>
        </w:rPr>
        <w:t>21</w:t>
      </w:r>
      <w:r w:rsidRPr="001047C1">
        <w:rPr>
          <w:rFonts w:ascii="Times" w:hAnsi="Times"/>
        </w:rPr>
        <w:t xml:space="preserve">(5), 580-606. </w:t>
      </w:r>
      <w:proofErr w:type="spellStart"/>
      <w:r w:rsidRPr="001047C1">
        <w:rPr>
          <w:rFonts w:ascii="Times" w:hAnsi="Times"/>
        </w:rPr>
        <w:t>doi</w:t>
      </w:r>
      <w:proofErr w:type="spellEnd"/>
      <w:r w:rsidRPr="001047C1">
        <w:rPr>
          <w:rFonts w:ascii="Times" w:hAnsi="Times"/>
        </w:rPr>
        <w:t>: 10.1177/1073191114524015</w:t>
      </w:r>
      <w:r>
        <w:rPr>
          <w:rFonts w:ascii="Arial" w:hAnsi="Arial" w:cs="Arial"/>
          <w:color w:val="000000"/>
          <w:sz w:val="26"/>
          <w:szCs w:val="26"/>
        </w:rPr>
        <w:t xml:space="preserve"> </w:t>
      </w:r>
    </w:p>
    <w:p w14:paraId="1FD04878" w14:textId="09ED21CF" w:rsidR="001047C1" w:rsidRDefault="007F3CEF" w:rsidP="00CF50C0">
      <w:pPr>
        <w:widowControl w:val="0"/>
        <w:autoSpaceDE w:val="0"/>
        <w:autoSpaceDN w:val="0"/>
        <w:adjustRightInd w:val="0"/>
        <w:spacing w:line="480" w:lineRule="auto"/>
        <w:ind w:left="540" w:hanging="540"/>
        <w:rPr>
          <w:rFonts w:ascii="Times" w:hAnsi="Times"/>
        </w:rPr>
      </w:pPr>
      <w:r w:rsidRPr="00CD0277">
        <w:rPr>
          <w:rFonts w:ascii="Times" w:hAnsi="Times"/>
        </w:rPr>
        <w:t xml:space="preserve">Schwarz, S., </w:t>
      </w:r>
      <w:ins w:id="505" w:author="Melissa Duncan Fallone" w:date="2017-12-17T16:29:00Z">
        <w:r w:rsidR="00FB5DF4">
          <w:rPr>
            <w:rFonts w:ascii="Times" w:hAnsi="Times"/>
          </w:rPr>
          <w:t xml:space="preserve">&amp; </w:t>
        </w:r>
      </w:ins>
      <w:proofErr w:type="spellStart"/>
      <w:r w:rsidRPr="00CD0277">
        <w:rPr>
          <w:rFonts w:ascii="Times" w:hAnsi="Times"/>
        </w:rPr>
        <w:t>Hassebrauck</w:t>
      </w:r>
      <w:proofErr w:type="spellEnd"/>
      <w:r w:rsidRPr="00CD0277">
        <w:rPr>
          <w:rFonts w:ascii="Times" w:hAnsi="Times"/>
        </w:rPr>
        <w:t xml:space="preserve">, M. (2012). Sex and age difference in mate-selection preferences. </w:t>
      </w:r>
      <w:r w:rsidRPr="00CD0277">
        <w:rPr>
          <w:rFonts w:ascii="Times" w:hAnsi="Times"/>
          <w:i/>
        </w:rPr>
        <w:t>Human Nature</w:t>
      </w:r>
      <w:r w:rsidRPr="00CD0277">
        <w:rPr>
          <w:rFonts w:ascii="Times" w:hAnsi="Times"/>
        </w:rPr>
        <w:t xml:space="preserve">, </w:t>
      </w:r>
      <w:r w:rsidRPr="00CD0277">
        <w:rPr>
          <w:rFonts w:ascii="Times" w:hAnsi="Times"/>
          <w:i/>
        </w:rPr>
        <w:t>23</w:t>
      </w:r>
      <w:r w:rsidRPr="00CD0277">
        <w:rPr>
          <w:rFonts w:ascii="Times" w:hAnsi="Times"/>
        </w:rPr>
        <w:t xml:space="preserve">, 447-466. </w:t>
      </w:r>
      <w:proofErr w:type="spellStart"/>
      <w:r w:rsidRPr="00CD0277">
        <w:rPr>
          <w:rFonts w:ascii="Times" w:hAnsi="Times"/>
        </w:rPr>
        <w:t>doi</w:t>
      </w:r>
      <w:proofErr w:type="spellEnd"/>
      <w:r w:rsidRPr="00CD0277">
        <w:rPr>
          <w:rFonts w:ascii="Times" w:hAnsi="Times"/>
        </w:rPr>
        <w:t>: 10.1007/s12110-012-9152-x</w:t>
      </w:r>
    </w:p>
    <w:p w14:paraId="7D8CCB82" w14:textId="77777777" w:rsidR="001047C1" w:rsidRDefault="001047C1">
      <w:pPr>
        <w:rPr>
          <w:rFonts w:ascii="Times" w:hAnsi="Times"/>
        </w:rPr>
      </w:pPr>
      <w:r>
        <w:rPr>
          <w:rFonts w:ascii="Times" w:hAnsi="Times"/>
        </w:rPr>
        <w:br w:type="page"/>
      </w:r>
    </w:p>
    <w:p w14:paraId="0C8A4468" w14:textId="61C359C1" w:rsidR="00480D61" w:rsidRDefault="00480D61" w:rsidP="00947397">
      <w:pPr>
        <w:widowControl w:val="0"/>
        <w:autoSpaceDE w:val="0"/>
        <w:autoSpaceDN w:val="0"/>
        <w:adjustRightInd w:val="0"/>
        <w:spacing w:line="480" w:lineRule="auto"/>
        <w:outlineLvl w:val="0"/>
        <w:rPr>
          <w:ins w:id="506" w:author="Marshall, Caleb Z" w:date="2018-04-09T23:13:00Z"/>
          <w:rFonts w:ascii="Times" w:hAnsi="Times" w:cs="Times"/>
          <w:color w:val="101010"/>
        </w:rPr>
      </w:pPr>
      <w:ins w:id="507" w:author="Marshall, Caleb Z" w:date="2018-04-09T23:13:00Z">
        <w:r>
          <w:rPr>
            <w:rFonts w:ascii="Times" w:hAnsi="Times" w:cs="Times"/>
            <w:color w:val="101010"/>
          </w:rPr>
          <w:lastRenderedPageBreak/>
          <w:t>Table 1</w:t>
        </w:r>
      </w:ins>
    </w:p>
    <w:p w14:paraId="4C0E04BC" w14:textId="77777777" w:rsidR="00480D61" w:rsidRDefault="00480D61" w:rsidP="00947397">
      <w:pPr>
        <w:widowControl w:val="0"/>
        <w:autoSpaceDE w:val="0"/>
        <w:autoSpaceDN w:val="0"/>
        <w:adjustRightInd w:val="0"/>
        <w:spacing w:line="480" w:lineRule="auto"/>
        <w:outlineLvl w:val="0"/>
        <w:rPr>
          <w:ins w:id="508" w:author="Marshall, Caleb Z" w:date="2018-04-09T23:13:00Z"/>
          <w:rFonts w:ascii="Times" w:hAnsi="Times" w:cs="Times"/>
          <w:color w:val="101010"/>
        </w:rPr>
      </w:pPr>
    </w:p>
    <w:p w14:paraId="189FBD0E" w14:textId="4185A08D" w:rsidR="0078333B" w:rsidRPr="00C31F69" w:rsidRDefault="0078333B" w:rsidP="00947397">
      <w:pPr>
        <w:widowControl w:val="0"/>
        <w:autoSpaceDE w:val="0"/>
        <w:autoSpaceDN w:val="0"/>
        <w:adjustRightInd w:val="0"/>
        <w:spacing w:line="480" w:lineRule="auto"/>
        <w:outlineLvl w:val="0"/>
        <w:rPr>
          <w:rFonts w:ascii="Times" w:hAnsi="Times" w:cs="Times"/>
          <w:color w:val="101010"/>
        </w:rPr>
      </w:pPr>
      <w:r w:rsidRPr="00C31F69">
        <w:rPr>
          <w:rFonts w:ascii="Times" w:hAnsi="Times" w:cs="Times"/>
          <w:color w:val="101010"/>
        </w:rPr>
        <w:t xml:space="preserve">Table </w:t>
      </w:r>
      <w:ins w:id="509" w:author="Marshall, Caleb Z" w:date="2018-04-09T23:13:00Z">
        <w:r w:rsidR="00480D61">
          <w:rPr>
            <w:rFonts w:ascii="Times" w:hAnsi="Times" w:cs="Times"/>
            <w:color w:val="101010"/>
          </w:rPr>
          <w:t>2</w:t>
        </w:r>
      </w:ins>
      <w:del w:id="510" w:author="Marshall, Caleb Z" w:date="2018-04-09T23:13:00Z">
        <w:r w:rsidRPr="00C31F69" w:rsidDel="00480D61">
          <w:rPr>
            <w:rFonts w:ascii="Times" w:hAnsi="Times" w:cs="Times"/>
            <w:color w:val="101010"/>
          </w:rPr>
          <w:delText>1</w:delText>
        </w:r>
      </w:del>
    </w:p>
    <w:p w14:paraId="25DFDFF7" w14:textId="66F8D0CC" w:rsidR="0078333B" w:rsidRPr="00C31F69" w:rsidRDefault="0078333B" w:rsidP="00084CB7">
      <w:pPr>
        <w:widowControl w:val="0"/>
        <w:autoSpaceDE w:val="0"/>
        <w:autoSpaceDN w:val="0"/>
        <w:adjustRightInd w:val="0"/>
        <w:spacing w:line="480" w:lineRule="auto"/>
        <w:rPr>
          <w:rFonts w:ascii="Times" w:hAnsi="Times" w:cs="Times"/>
          <w:i/>
          <w:color w:val="101010"/>
        </w:rPr>
      </w:pPr>
      <w:r w:rsidRPr="00C31F69">
        <w:rPr>
          <w:rFonts w:ascii="Times" w:hAnsi="Times" w:cs="Times"/>
          <w:i/>
          <w:color w:val="101010"/>
        </w:rPr>
        <w:t xml:space="preserve">Multilevel Model of participants’ romantic cosines with individual model’s </w:t>
      </w:r>
      <w:proofErr w:type="spellStart"/>
      <w:r w:rsidRPr="00C31F69">
        <w:rPr>
          <w:rFonts w:ascii="Times" w:hAnsi="Times" w:cs="Times"/>
          <w:i/>
          <w:color w:val="101010"/>
        </w:rPr>
        <w:t>Akaike</w:t>
      </w:r>
      <w:proofErr w:type="spellEnd"/>
      <w:r w:rsidRPr="00C31F69">
        <w:rPr>
          <w:rFonts w:ascii="Times" w:hAnsi="Times" w:cs="Times"/>
          <w:i/>
          <w:color w:val="101010"/>
        </w:rPr>
        <w:t xml:space="preserve"> Information Criterion and significance values among different models.</w:t>
      </w:r>
      <w:ins w:id="511" w:author="Melissa Fallone" w:date="2017-12-17T16:35:00Z">
        <w:r w:rsidR="00725DFA">
          <w:rPr>
            <w:rFonts w:ascii="Times" w:hAnsi="Times" w:cs="Times"/>
            <w:i/>
            <w:color w:val="101010"/>
          </w:rPr>
          <w:t xml:space="preserve"> </w:t>
        </w:r>
      </w:ins>
    </w:p>
    <w:p w14:paraId="437EF528" w14:textId="77777777" w:rsidR="001202E1" w:rsidRPr="001202E1" w:rsidRDefault="001202E1" w:rsidP="00084CB7">
      <w:pPr>
        <w:widowControl w:val="0"/>
        <w:autoSpaceDE w:val="0"/>
        <w:autoSpaceDN w:val="0"/>
        <w:adjustRightInd w:val="0"/>
        <w:spacing w:line="480" w:lineRule="auto"/>
        <w:rPr>
          <w:rFonts w:ascii="Times" w:hAnsi="Times" w:cs="Times"/>
          <w:i/>
          <w:color w:val="101010"/>
          <w:sz w:val="21"/>
          <w:szCs w:val="21"/>
        </w:rPr>
      </w:pPr>
    </w:p>
    <w:tbl>
      <w:tblPr>
        <w:tblStyle w:val="TableGrid"/>
        <w:tblW w:w="9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3"/>
        <w:gridCol w:w="1047"/>
        <w:gridCol w:w="1801"/>
        <w:gridCol w:w="1843"/>
        <w:gridCol w:w="1564"/>
        <w:gridCol w:w="1564"/>
      </w:tblGrid>
      <w:tr w:rsidR="00C31F69" w:rsidDel="00480D61" w14:paraId="7FB8AE46" w14:textId="7E845825" w:rsidTr="00C31F69">
        <w:trPr>
          <w:trHeight w:val="590"/>
          <w:del w:id="512" w:author="Marshall, Caleb Z" w:date="2018-04-09T23:13:00Z"/>
        </w:trPr>
        <w:tc>
          <w:tcPr>
            <w:tcW w:w="1563" w:type="dxa"/>
            <w:tcBorders>
              <w:top w:val="single" w:sz="4" w:space="0" w:color="auto"/>
              <w:bottom w:val="double" w:sz="4" w:space="0" w:color="auto"/>
            </w:tcBorders>
          </w:tcPr>
          <w:p w14:paraId="637CCC98" w14:textId="195EA244" w:rsidR="00F178A5" w:rsidRPr="009C172F" w:rsidDel="00480D61" w:rsidRDefault="00F178A5" w:rsidP="00C31F69">
            <w:pPr>
              <w:widowControl w:val="0"/>
              <w:autoSpaceDE w:val="0"/>
              <w:autoSpaceDN w:val="0"/>
              <w:adjustRightInd w:val="0"/>
              <w:spacing w:line="480" w:lineRule="auto"/>
              <w:rPr>
                <w:del w:id="513" w:author="Marshall, Caleb Z" w:date="2018-04-09T23:13:00Z"/>
                <w:rFonts w:ascii="Times New Roman" w:hAnsi="Times New Roman" w:cs="Times New Roman"/>
                <w:b/>
                <w:color w:val="000000"/>
              </w:rPr>
            </w:pPr>
            <w:del w:id="514" w:author="Marshall, Caleb Z" w:date="2018-04-09T23:13:00Z">
              <w:r w:rsidRPr="009C172F" w:rsidDel="00480D61">
                <w:rPr>
                  <w:rFonts w:ascii="Times New Roman" w:hAnsi="Times New Roman" w:cs="Times New Roman"/>
                  <w:b/>
                </w:rPr>
                <w:delText>Model</w:delText>
              </w:r>
            </w:del>
          </w:p>
        </w:tc>
        <w:tc>
          <w:tcPr>
            <w:tcW w:w="1047" w:type="dxa"/>
            <w:tcBorders>
              <w:top w:val="single" w:sz="4" w:space="0" w:color="auto"/>
              <w:bottom w:val="double" w:sz="4" w:space="0" w:color="auto"/>
            </w:tcBorders>
          </w:tcPr>
          <w:p w14:paraId="45C1C18E" w14:textId="7E210805" w:rsidR="00F178A5" w:rsidRPr="009C172F" w:rsidDel="00480D61" w:rsidRDefault="00F178A5" w:rsidP="00C31F69">
            <w:pPr>
              <w:widowControl w:val="0"/>
              <w:autoSpaceDE w:val="0"/>
              <w:autoSpaceDN w:val="0"/>
              <w:adjustRightInd w:val="0"/>
              <w:spacing w:line="480" w:lineRule="auto"/>
              <w:rPr>
                <w:del w:id="515" w:author="Marshall, Caleb Z" w:date="2018-04-09T23:13:00Z"/>
                <w:rFonts w:ascii="Times New Roman" w:hAnsi="Times New Roman" w:cs="Times New Roman"/>
                <w:b/>
                <w:i/>
                <w:color w:val="000000"/>
              </w:rPr>
            </w:pPr>
            <w:del w:id="516" w:author="Marshall, Caleb Z" w:date="2018-04-09T23:13:00Z">
              <w:r w:rsidRPr="009C172F" w:rsidDel="00480D61">
                <w:rPr>
                  <w:rFonts w:ascii="Times New Roman" w:hAnsi="Times New Roman" w:cs="Times New Roman"/>
                  <w:b/>
                  <w:i/>
                </w:rPr>
                <w:delText>df</w:delText>
              </w:r>
            </w:del>
          </w:p>
        </w:tc>
        <w:tc>
          <w:tcPr>
            <w:tcW w:w="1801" w:type="dxa"/>
            <w:tcBorders>
              <w:top w:val="single" w:sz="4" w:space="0" w:color="auto"/>
              <w:bottom w:val="double" w:sz="4" w:space="0" w:color="auto"/>
            </w:tcBorders>
          </w:tcPr>
          <w:p w14:paraId="352B325D" w14:textId="5A69B053" w:rsidR="00F178A5" w:rsidRPr="009C172F" w:rsidDel="00480D61" w:rsidRDefault="00F178A5" w:rsidP="00C31F69">
            <w:pPr>
              <w:widowControl w:val="0"/>
              <w:autoSpaceDE w:val="0"/>
              <w:autoSpaceDN w:val="0"/>
              <w:adjustRightInd w:val="0"/>
              <w:spacing w:line="480" w:lineRule="auto"/>
              <w:rPr>
                <w:del w:id="517" w:author="Marshall, Caleb Z" w:date="2018-04-09T23:13:00Z"/>
                <w:rFonts w:ascii="Times New Roman" w:hAnsi="Times New Roman" w:cs="Times New Roman"/>
                <w:b/>
                <w:color w:val="000000"/>
              </w:rPr>
            </w:pPr>
            <w:del w:id="518" w:author="Marshall, Caleb Z" w:date="2018-04-09T23:13:00Z">
              <w:r w:rsidRPr="009C172F" w:rsidDel="00480D61">
                <w:rPr>
                  <w:rFonts w:ascii="Times New Roman" w:hAnsi="Times New Roman" w:cs="Times New Roman"/>
                  <w:b/>
                </w:rPr>
                <w:delText>AIC</w:delText>
              </w:r>
            </w:del>
          </w:p>
        </w:tc>
        <w:tc>
          <w:tcPr>
            <w:tcW w:w="1843" w:type="dxa"/>
            <w:tcBorders>
              <w:top w:val="single" w:sz="4" w:space="0" w:color="auto"/>
              <w:bottom w:val="double" w:sz="4" w:space="0" w:color="auto"/>
            </w:tcBorders>
          </w:tcPr>
          <w:p w14:paraId="5537E217" w14:textId="0893B1E8" w:rsidR="00F178A5" w:rsidRPr="009C172F" w:rsidDel="00480D61" w:rsidRDefault="00F178A5" w:rsidP="00C31F69">
            <w:pPr>
              <w:widowControl w:val="0"/>
              <w:autoSpaceDE w:val="0"/>
              <w:autoSpaceDN w:val="0"/>
              <w:adjustRightInd w:val="0"/>
              <w:spacing w:line="480" w:lineRule="auto"/>
              <w:rPr>
                <w:del w:id="519" w:author="Marshall, Caleb Z" w:date="2018-04-09T23:13:00Z"/>
                <w:rFonts w:ascii="Times New Roman" w:hAnsi="Times New Roman" w:cs="Times New Roman"/>
                <w:b/>
                <w:color w:val="000000"/>
              </w:rPr>
            </w:pPr>
            <w:del w:id="520" w:author="Marshall, Caleb Z" w:date="2018-04-09T23:13:00Z">
              <w:r w:rsidRPr="009C172F" w:rsidDel="00480D61">
                <w:rPr>
                  <w:rFonts w:ascii="Times New Roman" w:hAnsi="Times New Roman" w:cs="Times New Roman"/>
                  <w:b/>
                  <w:sz w:val="20"/>
                </w:rPr>
                <w:delText>Log Likelihood</w:delText>
              </w:r>
            </w:del>
          </w:p>
        </w:tc>
        <w:tc>
          <w:tcPr>
            <w:tcW w:w="1564" w:type="dxa"/>
            <w:tcBorders>
              <w:top w:val="single" w:sz="4" w:space="0" w:color="auto"/>
              <w:bottom w:val="double" w:sz="4" w:space="0" w:color="auto"/>
            </w:tcBorders>
          </w:tcPr>
          <w:p w14:paraId="5BE9710F" w14:textId="5A8D0578" w:rsidR="00F178A5" w:rsidRPr="009C172F" w:rsidDel="00480D61" w:rsidRDefault="00F178A5" w:rsidP="00C31F69">
            <w:pPr>
              <w:widowControl w:val="0"/>
              <w:autoSpaceDE w:val="0"/>
              <w:autoSpaceDN w:val="0"/>
              <w:adjustRightInd w:val="0"/>
              <w:spacing w:line="480" w:lineRule="auto"/>
              <w:rPr>
                <w:del w:id="521" w:author="Marshall, Caleb Z" w:date="2018-04-09T23:13:00Z"/>
                <w:rFonts w:ascii="Times New Roman" w:hAnsi="Times New Roman" w:cs="Times New Roman"/>
                <w:color w:val="000000"/>
              </w:rPr>
            </w:pPr>
            <w:del w:id="522" w:author="Marshall, Caleb Z" w:date="2018-04-09T23:13:00Z">
              <w:r w:rsidRPr="009C172F" w:rsidDel="00480D61">
                <w:rPr>
                  <w:rFonts w:ascii="Times New Roman" w:hAnsi="Times New Roman" w:cs="Times New Roman"/>
                  <w:b/>
                </w:rPr>
                <w:delText>Ratio</w:delText>
              </w:r>
            </w:del>
          </w:p>
        </w:tc>
        <w:tc>
          <w:tcPr>
            <w:tcW w:w="1564" w:type="dxa"/>
            <w:tcBorders>
              <w:top w:val="single" w:sz="4" w:space="0" w:color="auto"/>
              <w:bottom w:val="double" w:sz="4" w:space="0" w:color="auto"/>
            </w:tcBorders>
          </w:tcPr>
          <w:p w14:paraId="25A32B16" w14:textId="79A65E80" w:rsidR="00F178A5" w:rsidRPr="009C172F" w:rsidDel="00480D61" w:rsidRDefault="00F178A5" w:rsidP="00C31F69">
            <w:pPr>
              <w:widowControl w:val="0"/>
              <w:autoSpaceDE w:val="0"/>
              <w:autoSpaceDN w:val="0"/>
              <w:adjustRightInd w:val="0"/>
              <w:spacing w:line="480" w:lineRule="auto"/>
              <w:rPr>
                <w:del w:id="523" w:author="Marshall, Caleb Z" w:date="2018-04-09T23:13:00Z"/>
                <w:rFonts w:ascii="Times New Roman" w:hAnsi="Times New Roman" w:cs="Times New Roman"/>
                <w:color w:val="000000"/>
              </w:rPr>
            </w:pPr>
            <w:del w:id="524" w:author="Marshall, Caleb Z" w:date="2018-04-09T23:13:00Z">
              <w:r w:rsidRPr="009C172F" w:rsidDel="00480D61">
                <w:rPr>
                  <w:rFonts w:ascii="Times New Roman" w:hAnsi="Times New Roman" w:cs="Times New Roman"/>
                  <w:b/>
                  <w:i/>
                </w:rPr>
                <w:delText>p</w:delText>
              </w:r>
            </w:del>
          </w:p>
        </w:tc>
      </w:tr>
      <w:tr w:rsidR="00C31F69" w:rsidDel="00480D61" w14:paraId="6DEED672" w14:textId="215AB691" w:rsidTr="00C31F69">
        <w:trPr>
          <w:trHeight w:val="567"/>
          <w:del w:id="525" w:author="Marshall, Caleb Z" w:date="2018-04-09T23:13:00Z"/>
        </w:trPr>
        <w:tc>
          <w:tcPr>
            <w:tcW w:w="1563" w:type="dxa"/>
            <w:tcBorders>
              <w:top w:val="double" w:sz="4" w:space="0" w:color="auto"/>
            </w:tcBorders>
          </w:tcPr>
          <w:p w14:paraId="6B02B7FA" w14:textId="6539D91E" w:rsidR="00F178A5" w:rsidRPr="009C172F" w:rsidDel="00480D61" w:rsidRDefault="00F178A5" w:rsidP="00C31F69">
            <w:pPr>
              <w:widowControl w:val="0"/>
              <w:autoSpaceDE w:val="0"/>
              <w:autoSpaceDN w:val="0"/>
              <w:adjustRightInd w:val="0"/>
              <w:spacing w:line="480" w:lineRule="auto"/>
              <w:rPr>
                <w:del w:id="526" w:author="Marshall, Caleb Z" w:date="2018-04-09T23:13:00Z"/>
                <w:rFonts w:ascii="Times New Roman" w:hAnsi="Times New Roman" w:cs="Times New Roman"/>
                <w:color w:val="000000"/>
              </w:rPr>
            </w:pPr>
            <w:del w:id="527" w:author="Marshall, Caleb Z" w:date="2018-04-09T23:13:00Z">
              <w:r w:rsidRPr="009C172F" w:rsidDel="00480D61">
                <w:rPr>
                  <w:rFonts w:ascii="Times New Roman" w:hAnsi="Times New Roman" w:cs="Times New Roman"/>
                </w:rPr>
                <w:delText>Model 1</w:delText>
              </w:r>
            </w:del>
          </w:p>
        </w:tc>
        <w:tc>
          <w:tcPr>
            <w:tcW w:w="1047" w:type="dxa"/>
            <w:tcBorders>
              <w:top w:val="double" w:sz="4" w:space="0" w:color="auto"/>
            </w:tcBorders>
          </w:tcPr>
          <w:p w14:paraId="6258D818" w14:textId="1B6B4EB9" w:rsidR="00F178A5" w:rsidRPr="009C172F" w:rsidDel="00480D61" w:rsidRDefault="00167FAE" w:rsidP="00C31F69">
            <w:pPr>
              <w:widowControl w:val="0"/>
              <w:autoSpaceDE w:val="0"/>
              <w:autoSpaceDN w:val="0"/>
              <w:adjustRightInd w:val="0"/>
              <w:spacing w:line="480" w:lineRule="auto"/>
              <w:rPr>
                <w:del w:id="528" w:author="Marshall, Caleb Z" w:date="2018-04-09T23:13:00Z"/>
                <w:rFonts w:ascii="Times New Roman" w:hAnsi="Times New Roman" w:cs="Times New Roman"/>
                <w:color w:val="000000"/>
              </w:rPr>
            </w:pPr>
            <w:del w:id="529" w:author="Marshall, Caleb Z" w:date="2018-04-09T23:13:00Z">
              <w:r w:rsidRPr="009C172F" w:rsidDel="00480D61">
                <w:rPr>
                  <w:rFonts w:ascii="Times New Roman" w:hAnsi="Times New Roman" w:cs="Times New Roman"/>
                  <w:color w:val="000000"/>
                </w:rPr>
                <w:delText>2</w:delText>
              </w:r>
            </w:del>
          </w:p>
        </w:tc>
        <w:tc>
          <w:tcPr>
            <w:tcW w:w="1801" w:type="dxa"/>
            <w:tcBorders>
              <w:top w:val="double" w:sz="4" w:space="0" w:color="auto"/>
            </w:tcBorders>
          </w:tcPr>
          <w:p w14:paraId="05670EAD" w14:textId="69DA0F13" w:rsidR="00F178A5" w:rsidRPr="009C172F" w:rsidDel="00480D61" w:rsidRDefault="00167FAE" w:rsidP="00C31F69">
            <w:pPr>
              <w:widowControl w:val="0"/>
              <w:autoSpaceDE w:val="0"/>
              <w:autoSpaceDN w:val="0"/>
              <w:adjustRightInd w:val="0"/>
              <w:spacing w:line="480" w:lineRule="auto"/>
              <w:rPr>
                <w:del w:id="530" w:author="Marshall, Caleb Z" w:date="2018-04-09T23:13:00Z"/>
                <w:rFonts w:ascii="Times New Roman" w:hAnsi="Times New Roman" w:cs="Times New Roman"/>
                <w:color w:val="000000"/>
              </w:rPr>
            </w:pPr>
            <w:del w:id="531" w:author="Marshall, Caleb Z" w:date="2018-04-09T23:13:00Z">
              <w:r w:rsidRPr="009C172F" w:rsidDel="00480D61">
                <w:rPr>
                  <w:rFonts w:ascii="Times New Roman" w:hAnsi="Times New Roman" w:cs="Times New Roman"/>
                  <w:color w:val="000000"/>
                </w:rPr>
                <w:delText>-3950.451</w:delText>
              </w:r>
            </w:del>
          </w:p>
        </w:tc>
        <w:tc>
          <w:tcPr>
            <w:tcW w:w="1843" w:type="dxa"/>
            <w:tcBorders>
              <w:top w:val="double" w:sz="4" w:space="0" w:color="auto"/>
            </w:tcBorders>
          </w:tcPr>
          <w:p w14:paraId="5DAAC349" w14:textId="7DDB8C74" w:rsidR="00F178A5" w:rsidRPr="009C172F" w:rsidDel="00480D61" w:rsidRDefault="00C31F69" w:rsidP="00C31F69">
            <w:pPr>
              <w:widowControl w:val="0"/>
              <w:autoSpaceDE w:val="0"/>
              <w:autoSpaceDN w:val="0"/>
              <w:adjustRightInd w:val="0"/>
              <w:spacing w:line="480" w:lineRule="auto"/>
              <w:rPr>
                <w:del w:id="532" w:author="Marshall, Caleb Z" w:date="2018-04-09T23:13:00Z"/>
                <w:rFonts w:ascii="Times New Roman" w:hAnsi="Times New Roman" w:cs="Times New Roman"/>
                <w:color w:val="000000"/>
              </w:rPr>
            </w:pPr>
            <w:del w:id="533" w:author="Marshall, Caleb Z" w:date="2018-04-09T23:13:00Z">
              <w:r w:rsidDel="00480D61">
                <w:rPr>
                  <w:rFonts w:ascii="Times New Roman" w:hAnsi="Times New Roman" w:cs="Times New Roman"/>
                  <w:color w:val="000000"/>
                </w:rPr>
                <w:delText xml:space="preserve">  </w:delText>
              </w:r>
              <w:r w:rsidR="00167FAE" w:rsidRPr="009C172F" w:rsidDel="00480D61">
                <w:rPr>
                  <w:rFonts w:ascii="Times New Roman" w:hAnsi="Times New Roman" w:cs="Times New Roman"/>
                  <w:color w:val="000000"/>
                </w:rPr>
                <w:delText>1977.23</w:delText>
              </w:r>
            </w:del>
          </w:p>
        </w:tc>
        <w:tc>
          <w:tcPr>
            <w:tcW w:w="1564" w:type="dxa"/>
            <w:tcBorders>
              <w:top w:val="double" w:sz="4" w:space="0" w:color="auto"/>
            </w:tcBorders>
          </w:tcPr>
          <w:p w14:paraId="7B12A973" w14:textId="6AA83845" w:rsidR="00F178A5" w:rsidRPr="009C172F" w:rsidDel="00480D61" w:rsidRDefault="00F178A5" w:rsidP="00C31F69">
            <w:pPr>
              <w:widowControl w:val="0"/>
              <w:autoSpaceDE w:val="0"/>
              <w:autoSpaceDN w:val="0"/>
              <w:adjustRightInd w:val="0"/>
              <w:spacing w:line="480" w:lineRule="auto"/>
              <w:rPr>
                <w:del w:id="534" w:author="Marshall, Caleb Z" w:date="2018-04-09T23:13:00Z"/>
                <w:rFonts w:ascii="Times New Roman" w:hAnsi="Times New Roman" w:cs="Times New Roman"/>
                <w:color w:val="000000"/>
              </w:rPr>
            </w:pPr>
          </w:p>
        </w:tc>
        <w:tc>
          <w:tcPr>
            <w:tcW w:w="1564" w:type="dxa"/>
            <w:tcBorders>
              <w:top w:val="double" w:sz="4" w:space="0" w:color="auto"/>
            </w:tcBorders>
          </w:tcPr>
          <w:p w14:paraId="15FB8A21" w14:textId="5283B244" w:rsidR="00F178A5" w:rsidRPr="009C172F" w:rsidDel="00480D61" w:rsidRDefault="00F178A5" w:rsidP="00C31F69">
            <w:pPr>
              <w:widowControl w:val="0"/>
              <w:autoSpaceDE w:val="0"/>
              <w:autoSpaceDN w:val="0"/>
              <w:adjustRightInd w:val="0"/>
              <w:spacing w:line="480" w:lineRule="auto"/>
              <w:rPr>
                <w:del w:id="535" w:author="Marshall, Caleb Z" w:date="2018-04-09T23:13:00Z"/>
                <w:rFonts w:ascii="Times New Roman" w:hAnsi="Times New Roman" w:cs="Times New Roman"/>
                <w:color w:val="000000"/>
              </w:rPr>
            </w:pPr>
          </w:p>
        </w:tc>
      </w:tr>
      <w:tr w:rsidR="00C31F69" w:rsidDel="00480D61" w14:paraId="1440B8F9" w14:textId="7186CACB" w:rsidTr="00C31F69">
        <w:trPr>
          <w:trHeight w:val="590"/>
          <w:del w:id="536" w:author="Marshall, Caleb Z" w:date="2018-04-09T23:13:00Z"/>
        </w:trPr>
        <w:tc>
          <w:tcPr>
            <w:tcW w:w="1563" w:type="dxa"/>
          </w:tcPr>
          <w:p w14:paraId="7EA5D809" w14:textId="09791810" w:rsidR="00F178A5" w:rsidRPr="009C172F" w:rsidDel="00480D61" w:rsidRDefault="00F178A5" w:rsidP="00C31F69">
            <w:pPr>
              <w:widowControl w:val="0"/>
              <w:autoSpaceDE w:val="0"/>
              <w:autoSpaceDN w:val="0"/>
              <w:adjustRightInd w:val="0"/>
              <w:spacing w:line="480" w:lineRule="auto"/>
              <w:rPr>
                <w:del w:id="537" w:author="Marshall, Caleb Z" w:date="2018-04-09T23:13:00Z"/>
                <w:rFonts w:ascii="Times New Roman" w:hAnsi="Times New Roman" w:cs="Times New Roman"/>
                <w:color w:val="000000"/>
              </w:rPr>
            </w:pPr>
            <w:del w:id="538" w:author="Marshall, Caleb Z" w:date="2018-04-09T23:13:00Z">
              <w:r w:rsidRPr="009C172F" w:rsidDel="00480D61">
                <w:rPr>
                  <w:rFonts w:ascii="Times New Roman" w:hAnsi="Times New Roman" w:cs="Times New Roman"/>
                </w:rPr>
                <w:delText>Model 2</w:delText>
              </w:r>
            </w:del>
          </w:p>
        </w:tc>
        <w:tc>
          <w:tcPr>
            <w:tcW w:w="1047" w:type="dxa"/>
          </w:tcPr>
          <w:p w14:paraId="3B5DBE97" w14:textId="6BDC5824" w:rsidR="00F178A5" w:rsidRPr="009C172F" w:rsidDel="00480D61" w:rsidRDefault="00167FAE" w:rsidP="00C31F69">
            <w:pPr>
              <w:widowControl w:val="0"/>
              <w:autoSpaceDE w:val="0"/>
              <w:autoSpaceDN w:val="0"/>
              <w:adjustRightInd w:val="0"/>
              <w:spacing w:line="480" w:lineRule="auto"/>
              <w:rPr>
                <w:del w:id="539" w:author="Marshall, Caleb Z" w:date="2018-04-09T23:13:00Z"/>
                <w:rFonts w:ascii="Times New Roman" w:hAnsi="Times New Roman" w:cs="Times New Roman"/>
                <w:color w:val="000000"/>
              </w:rPr>
            </w:pPr>
            <w:del w:id="540" w:author="Marshall, Caleb Z" w:date="2018-04-09T23:13:00Z">
              <w:r w:rsidRPr="009C172F" w:rsidDel="00480D61">
                <w:rPr>
                  <w:rFonts w:ascii="Times New Roman" w:hAnsi="Times New Roman" w:cs="Times New Roman"/>
                  <w:color w:val="000000"/>
                </w:rPr>
                <w:delText>3</w:delText>
              </w:r>
            </w:del>
          </w:p>
        </w:tc>
        <w:tc>
          <w:tcPr>
            <w:tcW w:w="1801" w:type="dxa"/>
          </w:tcPr>
          <w:p w14:paraId="1665814C" w14:textId="2BC6DE11" w:rsidR="00F178A5" w:rsidRPr="009C172F" w:rsidDel="00480D61" w:rsidRDefault="00167FAE" w:rsidP="00C31F69">
            <w:pPr>
              <w:widowControl w:val="0"/>
              <w:autoSpaceDE w:val="0"/>
              <w:autoSpaceDN w:val="0"/>
              <w:adjustRightInd w:val="0"/>
              <w:spacing w:line="480" w:lineRule="auto"/>
              <w:rPr>
                <w:del w:id="541" w:author="Marshall, Caleb Z" w:date="2018-04-09T23:13:00Z"/>
                <w:rFonts w:ascii="Times New Roman" w:hAnsi="Times New Roman" w:cs="Times New Roman"/>
                <w:color w:val="000000"/>
              </w:rPr>
            </w:pPr>
            <w:del w:id="542" w:author="Marshall, Caleb Z" w:date="2018-04-09T23:13:00Z">
              <w:r w:rsidRPr="009C172F" w:rsidDel="00480D61">
                <w:rPr>
                  <w:rFonts w:ascii="Times New Roman" w:hAnsi="Times New Roman" w:cs="Times New Roman"/>
                  <w:color w:val="000000"/>
                </w:rPr>
                <w:delText>-5129.512</w:delText>
              </w:r>
            </w:del>
          </w:p>
        </w:tc>
        <w:tc>
          <w:tcPr>
            <w:tcW w:w="1843" w:type="dxa"/>
          </w:tcPr>
          <w:p w14:paraId="4F1DFD4D" w14:textId="29954F7A" w:rsidR="00F178A5" w:rsidRPr="009C172F" w:rsidDel="00480D61" w:rsidRDefault="00C31F69" w:rsidP="00C31F69">
            <w:pPr>
              <w:widowControl w:val="0"/>
              <w:autoSpaceDE w:val="0"/>
              <w:autoSpaceDN w:val="0"/>
              <w:adjustRightInd w:val="0"/>
              <w:spacing w:line="480" w:lineRule="auto"/>
              <w:rPr>
                <w:del w:id="543" w:author="Marshall, Caleb Z" w:date="2018-04-09T23:13:00Z"/>
                <w:rFonts w:ascii="Times New Roman" w:hAnsi="Times New Roman" w:cs="Times New Roman"/>
                <w:color w:val="000000"/>
              </w:rPr>
            </w:pPr>
            <w:del w:id="544" w:author="Marshall, Caleb Z" w:date="2018-04-09T23:13:00Z">
              <w:r w:rsidDel="00480D61">
                <w:rPr>
                  <w:rFonts w:ascii="Times New Roman" w:hAnsi="Times New Roman" w:cs="Times New Roman"/>
                  <w:color w:val="000000"/>
                </w:rPr>
                <w:delText xml:space="preserve">  </w:delText>
              </w:r>
              <w:r w:rsidR="00167FAE" w:rsidRPr="009C172F" w:rsidDel="00480D61">
                <w:rPr>
                  <w:rFonts w:ascii="Times New Roman" w:hAnsi="Times New Roman" w:cs="Times New Roman"/>
                  <w:color w:val="000000"/>
                </w:rPr>
                <w:delText>2567.76</w:delText>
              </w:r>
            </w:del>
          </w:p>
        </w:tc>
        <w:tc>
          <w:tcPr>
            <w:tcW w:w="1564" w:type="dxa"/>
          </w:tcPr>
          <w:p w14:paraId="4C8B51C2" w14:textId="66BFFA48" w:rsidR="00F178A5" w:rsidRPr="009C172F" w:rsidDel="00480D61" w:rsidRDefault="00167FAE" w:rsidP="00C31F69">
            <w:pPr>
              <w:widowControl w:val="0"/>
              <w:autoSpaceDE w:val="0"/>
              <w:autoSpaceDN w:val="0"/>
              <w:adjustRightInd w:val="0"/>
              <w:spacing w:line="480" w:lineRule="auto"/>
              <w:rPr>
                <w:del w:id="545" w:author="Marshall, Caleb Z" w:date="2018-04-09T23:13:00Z"/>
                <w:rFonts w:ascii="Times New Roman" w:hAnsi="Times New Roman" w:cs="Times New Roman"/>
                <w:color w:val="000000"/>
              </w:rPr>
            </w:pPr>
            <w:del w:id="546" w:author="Marshall, Caleb Z" w:date="2018-04-09T23:13:00Z">
              <w:r w:rsidRPr="009C172F" w:rsidDel="00480D61">
                <w:rPr>
                  <w:rFonts w:ascii="Times New Roman" w:hAnsi="Times New Roman" w:cs="Times New Roman"/>
                  <w:color w:val="000000"/>
                </w:rPr>
                <w:delText>1181.06</w:delText>
              </w:r>
            </w:del>
          </w:p>
        </w:tc>
        <w:tc>
          <w:tcPr>
            <w:tcW w:w="1564" w:type="dxa"/>
          </w:tcPr>
          <w:p w14:paraId="17CC50B4" w14:textId="492A297F" w:rsidR="00F178A5" w:rsidRPr="009C172F" w:rsidDel="00480D61" w:rsidRDefault="00167FAE" w:rsidP="00C31F69">
            <w:pPr>
              <w:widowControl w:val="0"/>
              <w:autoSpaceDE w:val="0"/>
              <w:autoSpaceDN w:val="0"/>
              <w:adjustRightInd w:val="0"/>
              <w:spacing w:line="480" w:lineRule="auto"/>
              <w:rPr>
                <w:del w:id="547" w:author="Marshall, Caleb Z" w:date="2018-04-09T23:13:00Z"/>
                <w:rFonts w:ascii="Times New Roman" w:hAnsi="Times New Roman" w:cs="Times New Roman"/>
                <w:color w:val="000000"/>
              </w:rPr>
            </w:pPr>
            <w:del w:id="548" w:author="Marshall, Caleb Z" w:date="2018-04-09T23:13:00Z">
              <w:r w:rsidRPr="009C172F" w:rsidDel="00480D61">
                <w:rPr>
                  <w:rFonts w:ascii="Times New Roman" w:hAnsi="Times New Roman" w:cs="Times New Roman"/>
                  <w:i/>
                  <w:color w:val="000000"/>
                </w:rPr>
                <w:delText xml:space="preserve">p </w:delText>
              </w:r>
              <w:r w:rsidRPr="009C172F" w:rsidDel="00480D61">
                <w:rPr>
                  <w:rFonts w:ascii="Times New Roman" w:hAnsi="Times New Roman" w:cs="Times New Roman"/>
                  <w:color w:val="000000"/>
                </w:rPr>
                <w:delText>&lt; 0.0001</w:delText>
              </w:r>
            </w:del>
          </w:p>
        </w:tc>
      </w:tr>
      <w:tr w:rsidR="00C31F69" w:rsidDel="00480D61" w14:paraId="3B590D9E" w14:textId="242FD65F" w:rsidTr="00C31F69">
        <w:trPr>
          <w:trHeight w:val="590"/>
          <w:del w:id="549" w:author="Marshall, Caleb Z" w:date="2018-04-09T23:13:00Z"/>
        </w:trPr>
        <w:tc>
          <w:tcPr>
            <w:tcW w:w="1563" w:type="dxa"/>
          </w:tcPr>
          <w:p w14:paraId="1204E90C" w14:textId="481A71A9" w:rsidR="00F178A5" w:rsidRPr="009C172F" w:rsidDel="00480D61" w:rsidRDefault="00F178A5" w:rsidP="00C31F69">
            <w:pPr>
              <w:widowControl w:val="0"/>
              <w:autoSpaceDE w:val="0"/>
              <w:autoSpaceDN w:val="0"/>
              <w:adjustRightInd w:val="0"/>
              <w:spacing w:line="480" w:lineRule="auto"/>
              <w:rPr>
                <w:del w:id="550" w:author="Marshall, Caleb Z" w:date="2018-04-09T23:13:00Z"/>
                <w:rFonts w:ascii="Times New Roman" w:hAnsi="Times New Roman" w:cs="Times New Roman"/>
                <w:color w:val="000000"/>
              </w:rPr>
            </w:pPr>
            <w:del w:id="551" w:author="Marshall, Caleb Z" w:date="2018-04-09T23:13:00Z">
              <w:r w:rsidRPr="009C172F" w:rsidDel="00480D61">
                <w:rPr>
                  <w:rFonts w:ascii="Times New Roman" w:hAnsi="Times New Roman" w:cs="Times New Roman"/>
                </w:rPr>
                <w:delText>Model 3</w:delText>
              </w:r>
            </w:del>
          </w:p>
        </w:tc>
        <w:tc>
          <w:tcPr>
            <w:tcW w:w="1047" w:type="dxa"/>
          </w:tcPr>
          <w:p w14:paraId="616D3ADD" w14:textId="15FCA883" w:rsidR="00F178A5" w:rsidRPr="009C172F" w:rsidDel="00480D61" w:rsidRDefault="00167FAE" w:rsidP="00C31F69">
            <w:pPr>
              <w:widowControl w:val="0"/>
              <w:autoSpaceDE w:val="0"/>
              <w:autoSpaceDN w:val="0"/>
              <w:adjustRightInd w:val="0"/>
              <w:spacing w:line="480" w:lineRule="auto"/>
              <w:rPr>
                <w:del w:id="552" w:author="Marshall, Caleb Z" w:date="2018-04-09T23:13:00Z"/>
                <w:rFonts w:ascii="Times New Roman" w:hAnsi="Times New Roman" w:cs="Times New Roman"/>
                <w:color w:val="000000"/>
              </w:rPr>
            </w:pPr>
            <w:del w:id="553" w:author="Marshall, Caleb Z" w:date="2018-04-09T23:13:00Z">
              <w:r w:rsidRPr="009C172F" w:rsidDel="00480D61">
                <w:rPr>
                  <w:rFonts w:ascii="Times New Roman" w:hAnsi="Times New Roman" w:cs="Times New Roman"/>
                  <w:color w:val="000000"/>
                </w:rPr>
                <w:delText>26</w:delText>
              </w:r>
            </w:del>
          </w:p>
        </w:tc>
        <w:tc>
          <w:tcPr>
            <w:tcW w:w="1801" w:type="dxa"/>
          </w:tcPr>
          <w:p w14:paraId="36781165" w14:textId="674CB5E7" w:rsidR="00F178A5" w:rsidRPr="009C172F" w:rsidDel="00480D61" w:rsidRDefault="00167FAE" w:rsidP="00C31F69">
            <w:pPr>
              <w:widowControl w:val="0"/>
              <w:autoSpaceDE w:val="0"/>
              <w:autoSpaceDN w:val="0"/>
              <w:adjustRightInd w:val="0"/>
              <w:spacing w:line="480" w:lineRule="auto"/>
              <w:rPr>
                <w:del w:id="554" w:author="Marshall, Caleb Z" w:date="2018-04-09T23:13:00Z"/>
                <w:rFonts w:ascii="Times New Roman" w:hAnsi="Times New Roman" w:cs="Times New Roman"/>
                <w:color w:val="000000"/>
              </w:rPr>
            </w:pPr>
            <w:del w:id="555" w:author="Marshall, Caleb Z" w:date="2018-04-09T23:13:00Z">
              <w:r w:rsidRPr="009C172F" w:rsidDel="00480D61">
                <w:rPr>
                  <w:rFonts w:ascii="Times New Roman" w:hAnsi="Times New Roman" w:cs="Times New Roman"/>
                  <w:color w:val="000000"/>
                </w:rPr>
                <w:delText>-5344.344</w:delText>
              </w:r>
            </w:del>
          </w:p>
        </w:tc>
        <w:tc>
          <w:tcPr>
            <w:tcW w:w="1843" w:type="dxa"/>
          </w:tcPr>
          <w:p w14:paraId="374012C1" w14:textId="052955EB" w:rsidR="00F178A5" w:rsidRPr="009C172F" w:rsidDel="00480D61" w:rsidRDefault="00C31F69" w:rsidP="00C31F69">
            <w:pPr>
              <w:widowControl w:val="0"/>
              <w:autoSpaceDE w:val="0"/>
              <w:autoSpaceDN w:val="0"/>
              <w:adjustRightInd w:val="0"/>
              <w:spacing w:line="480" w:lineRule="auto"/>
              <w:rPr>
                <w:del w:id="556" w:author="Marshall, Caleb Z" w:date="2018-04-09T23:13:00Z"/>
                <w:rFonts w:ascii="Times New Roman" w:hAnsi="Times New Roman" w:cs="Times New Roman"/>
                <w:color w:val="000000"/>
              </w:rPr>
            </w:pPr>
            <w:del w:id="557" w:author="Marshall, Caleb Z" w:date="2018-04-09T23:13:00Z">
              <w:r w:rsidDel="00480D61">
                <w:rPr>
                  <w:rFonts w:ascii="Times New Roman" w:hAnsi="Times New Roman" w:cs="Times New Roman"/>
                  <w:color w:val="000000"/>
                </w:rPr>
                <w:delText xml:space="preserve">  </w:delText>
              </w:r>
              <w:r w:rsidR="00167FAE" w:rsidRPr="009C172F" w:rsidDel="00480D61">
                <w:rPr>
                  <w:rFonts w:ascii="Times New Roman" w:hAnsi="Times New Roman" w:cs="Times New Roman"/>
                  <w:color w:val="000000"/>
                </w:rPr>
                <w:delText>2698.17</w:delText>
              </w:r>
            </w:del>
          </w:p>
        </w:tc>
        <w:tc>
          <w:tcPr>
            <w:tcW w:w="1564" w:type="dxa"/>
          </w:tcPr>
          <w:p w14:paraId="301C3F65" w14:textId="22028BBB" w:rsidR="00F178A5" w:rsidRPr="009C172F" w:rsidDel="00480D61" w:rsidRDefault="00C31F69" w:rsidP="00C31F69">
            <w:pPr>
              <w:widowControl w:val="0"/>
              <w:autoSpaceDE w:val="0"/>
              <w:autoSpaceDN w:val="0"/>
              <w:adjustRightInd w:val="0"/>
              <w:spacing w:line="480" w:lineRule="auto"/>
              <w:rPr>
                <w:del w:id="558" w:author="Marshall, Caleb Z" w:date="2018-04-09T23:13:00Z"/>
                <w:rFonts w:ascii="Times New Roman" w:hAnsi="Times New Roman" w:cs="Times New Roman"/>
                <w:color w:val="000000"/>
              </w:rPr>
            </w:pPr>
            <w:del w:id="559" w:author="Marshall, Caleb Z" w:date="2018-04-09T23:13:00Z">
              <w:r w:rsidDel="00480D61">
                <w:rPr>
                  <w:rFonts w:ascii="Times New Roman" w:hAnsi="Times New Roman" w:cs="Times New Roman"/>
                  <w:color w:val="000000"/>
                </w:rPr>
                <w:delText xml:space="preserve"> </w:delText>
              </w:r>
              <w:r w:rsidR="00167FAE" w:rsidRPr="009C172F" w:rsidDel="00480D61">
                <w:rPr>
                  <w:rFonts w:ascii="Times New Roman" w:hAnsi="Times New Roman" w:cs="Times New Roman"/>
                  <w:color w:val="000000"/>
                </w:rPr>
                <w:delText>260.83</w:delText>
              </w:r>
            </w:del>
          </w:p>
        </w:tc>
        <w:tc>
          <w:tcPr>
            <w:tcW w:w="1564" w:type="dxa"/>
          </w:tcPr>
          <w:p w14:paraId="46B8D1E5" w14:textId="5980259D" w:rsidR="00F178A5" w:rsidRPr="009C172F" w:rsidDel="00480D61" w:rsidRDefault="00167FAE" w:rsidP="00C31F69">
            <w:pPr>
              <w:widowControl w:val="0"/>
              <w:autoSpaceDE w:val="0"/>
              <w:autoSpaceDN w:val="0"/>
              <w:adjustRightInd w:val="0"/>
              <w:spacing w:line="480" w:lineRule="auto"/>
              <w:rPr>
                <w:del w:id="560" w:author="Marshall, Caleb Z" w:date="2018-04-09T23:13:00Z"/>
                <w:rFonts w:ascii="Times New Roman" w:hAnsi="Times New Roman" w:cs="Times New Roman"/>
                <w:color w:val="000000"/>
              </w:rPr>
            </w:pPr>
            <w:del w:id="561" w:author="Marshall, Caleb Z" w:date="2018-04-09T23:13:00Z">
              <w:r w:rsidRPr="009C172F" w:rsidDel="00480D61">
                <w:rPr>
                  <w:rFonts w:ascii="Times New Roman" w:hAnsi="Times New Roman" w:cs="Times New Roman"/>
                  <w:i/>
                  <w:color w:val="000000"/>
                </w:rPr>
                <w:delText xml:space="preserve">p </w:delText>
              </w:r>
              <w:r w:rsidRPr="009C172F" w:rsidDel="00480D61">
                <w:rPr>
                  <w:rFonts w:ascii="Times New Roman" w:hAnsi="Times New Roman" w:cs="Times New Roman"/>
                  <w:color w:val="000000"/>
                </w:rPr>
                <w:delText>&lt; 0.0001</w:delText>
              </w:r>
            </w:del>
          </w:p>
        </w:tc>
      </w:tr>
    </w:tbl>
    <w:p w14:paraId="53FCFC55" w14:textId="77777777" w:rsidR="00F178A5" w:rsidRDefault="00F178A5" w:rsidP="00084CB7">
      <w:pPr>
        <w:widowControl w:val="0"/>
        <w:autoSpaceDE w:val="0"/>
        <w:autoSpaceDN w:val="0"/>
        <w:adjustRightInd w:val="0"/>
        <w:spacing w:line="480" w:lineRule="auto"/>
        <w:rPr>
          <w:rFonts w:ascii="Times" w:hAnsi="Times" w:cs="Times"/>
          <w:color w:val="000000"/>
        </w:rPr>
      </w:pPr>
    </w:p>
    <w:p w14:paraId="2B692052" w14:textId="11ECD570" w:rsidR="00F178A5" w:rsidRDefault="008E6EA3" w:rsidP="00947397">
      <w:pPr>
        <w:widowControl w:val="0"/>
        <w:autoSpaceDE w:val="0"/>
        <w:autoSpaceDN w:val="0"/>
        <w:adjustRightInd w:val="0"/>
        <w:spacing w:line="480" w:lineRule="auto"/>
        <w:outlineLvl w:val="0"/>
        <w:rPr>
          <w:rFonts w:ascii="Times" w:hAnsi="Times" w:cs="Times"/>
          <w:color w:val="000000"/>
        </w:rPr>
      </w:pPr>
      <w:r>
        <w:rPr>
          <w:rFonts w:ascii="Times" w:hAnsi="Times" w:cs="Times"/>
          <w:color w:val="000000"/>
        </w:rPr>
        <w:t xml:space="preserve">Table </w:t>
      </w:r>
      <w:ins w:id="562" w:author="Marshall, Caleb Z" w:date="2018-04-09T23:13:00Z">
        <w:r w:rsidR="00480D61">
          <w:rPr>
            <w:rFonts w:ascii="Times" w:hAnsi="Times" w:cs="Times"/>
            <w:color w:val="000000"/>
          </w:rPr>
          <w:t>3</w:t>
        </w:r>
      </w:ins>
      <w:del w:id="563" w:author="Marshall, Caleb Z" w:date="2018-04-09T23:13:00Z">
        <w:r w:rsidDel="00480D61">
          <w:rPr>
            <w:rFonts w:ascii="Times" w:hAnsi="Times" w:cs="Times"/>
            <w:color w:val="000000"/>
          </w:rPr>
          <w:delText>2</w:delText>
        </w:r>
      </w:del>
    </w:p>
    <w:p w14:paraId="2F2E7D85" w14:textId="253A8D45" w:rsidR="008E6EA3" w:rsidRPr="008E6EA3" w:rsidRDefault="008E6EA3" w:rsidP="00084CB7">
      <w:pPr>
        <w:widowControl w:val="0"/>
        <w:autoSpaceDE w:val="0"/>
        <w:autoSpaceDN w:val="0"/>
        <w:adjustRightInd w:val="0"/>
        <w:spacing w:line="480" w:lineRule="auto"/>
        <w:rPr>
          <w:rFonts w:ascii="Times" w:hAnsi="Times" w:cs="Times"/>
          <w:i/>
          <w:color w:val="000000"/>
        </w:rPr>
      </w:pPr>
      <w:r>
        <w:rPr>
          <w:rFonts w:ascii="Times" w:hAnsi="Times" w:cs="Times"/>
          <w:i/>
          <w:color w:val="000000"/>
        </w:rPr>
        <w:t>Individual pr</w:t>
      </w:r>
      <w:r w:rsidR="00807549">
        <w:rPr>
          <w:rFonts w:ascii="Times" w:hAnsi="Times" w:cs="Times"/>
          <w:i/>
          <w:color w:val="000000"/>
        </w:rPr>
        <w:t>edictors included in the third and final random-intercepts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64" w:author="Marshall, Caleb Z" w:date="2018-04-09T23:13: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060"/>
        <w:gridCol w:w="2070"/>
        <w:gridCol w:w="1884"/>
        <w:gridCol w:w="2336"/>
        <w:tblGridChange w:id="565">
          <w:tblGrid>
            <w:gridCol w:w="3060"/>
            <w:gridCol w:w="2070"/>
            <w:gridCol w:w="1884"/>
            <w:gridCol w:w="2336"/>
          </w:tblGrid>
        </w:tblGridChange>
      </w:tblGrid>
      <w:tr w:rsidR="009C172F" w:rsidRPr="006F6A8F" w:rsidDel="00480D61" w14:paraId="7E8D3B7F" w14:textId="2CAE89A2" w:rsidTr="00480D61">
        <w:trPr>
          <w:trHeight w:val="584"/>
          <w:del w:id="566" w:author="Marshall, Caleb Z" w:date="2018-04-09T23:13:00Z"/>
        </w:trPr>
        <w:tc>
          <w:tcPr>
            <w:tcW w:w="3060" w:type="dxa"/>
            <w:tcBorders>
              <w:top w:val="single" w:sz="4" w:space="0" w:color="auto"/>
              <w:bottom w:val="double" w:sz="4" w:space="0" w:color="auto"/>
            </w:tcBorders>
            <w:tcPrChange w:id="567" w:author="Marshall, Caleb Z" w:date="2018-04-09T23:13:00Z">
              <w:tcPr>
                <w:tcW w:w="3060" w:type="dxa"/>
                <w:tcBorders>
                  <w:top w:val="single" w:sz="4" w:space="0" w:color="auto"/>
                  <w:bottom w:val="double" w:sz="4" w:space="0" w:color="auto"/>
                </w:tcBorders>
              </w:tcPr>
            </w:tcPrChange>
          </w:tcPr>
          <w:p w14:paraId="729FADA7" w14:textId="2CB15C38" w:rsidR="00F178A5" w:rsidRPr="006F6A8F" w:rsidDel="00480D61" w:rsidRDefault="00F178A5" w:rsidP="00C31F69">
            <w:pPr>
              <w:spacing w:line="480" w:lineRule="auto"/>
              <w:rPr>
                <w:del w:id="568" w:author="Marshall, Caleb Z" w:date="2018-04-09T23:13:00Z"/>
                <w:rFonts w:ascii="Times New Roman" w:hAnsi="Times New Roman" w:cs="Times New Roman"/>
                <w:b/>
              </w:rPr>
            </w:pPr>
            <w:del w:id="569" w:author="Marshall, Caleb Z" w:date="2018-04-09T23:13:00Z">
              <w:r w:rsidRPr="006F6A8F" w:rsidDel="00480D61">
                <w:rPr>
                  <w:rFonts w:ascii="Times New Roman" w:hAnsi="Times New Roman" w:cs="Times New Roman"/>
                  <w:b/>
                </w:rPr>
                <w:delText>Predictor</w:delText>
              </w:r>
            </w:del>
          </w:p>
        </w:tc>
        <w:tc>
          <w:tcPr>
            <w:tcW w:w="2070" w:type="dxa"/>
            <w:tcBorders>
              <w:top w:val="single" w:sz="4" w:space="0" w:color="auto"/>
              <w:bottom w:val="double" w:sz="4" w:space="0" w:color="auto"/>
            </w:tcBorders>
            <w:tcPrChange w:id="570" w:author="Marshall, Caleb Z" w:date="2018-04-09T23:13:00Z">
              <w:tcPr>
                <w:tcW w:w="2070" w:type="dxa"/>
                <w:tcBorders>
                  <w:top w:val="single" w:sz="4" w:space="0" w:color="auto"/>
                  <w:bottom w:val="double" w:sz="4" w:space="0" w:color="auto"/>
                </w:tcBorders>
              </w:tcPr>
            </w:tcPrChange>
          </w:tcPr>
          <w:p w14:paraId="72D5DF6B" w14:textId="1F29A94D" w:rsidR="00F178A5" w:rsidRPr="006F6A8F" w:rsidDel="00480D61" w:rsidRDefault="009C172F" w:rsidP="00C31F69">
            <w:pPr>
              <w:spacing w:line="480" w:lineRule="auto"/>
              <w:rPr>
                <w:del w:id="571" w:author="Marshall, Caleb Z" w:date="2018-04-09T23:13:00Z"/>
                <w:rFonts w:ascii="Times New Roman" w:hAnsi="Times New Roman" w:cs="Times New Roman"/>
                <w:b/>
              </w:rPr>
            </w:pPr>
            <w:del w:id="572" w:author="Marshall, Caleb Z" w:date="2018-04-09T23:13:00Z">
              <w:r w:rsidDel="00480D61">
                <w:rPr>
                  <w:rFonts w:ascii="Times New Roman" w:hAnsi="Times New Roman" w:cs="Times New Roman"/>
                  <w:b/>
                  <w:i/>
                </w:rPr>
                <w:delText xml:space="preserve">  </w:delText>
              </w:r>
              <w:r w:rsidR="00F178A5" w:rsidRPr="006F6A8F" w:rsidDel="00480D61">
                <w:rPr>
                  <w:rFonts w:ascii="Times New Roman" w:hAnsi="Times New Roman" w:cs="Times New Roman"/>
                  <w:b/>
                  <w:i/>
                </w:rPr>
                <w:delText>b</w:delText>
              </w:r>
            </w:del>
          </w:p>
        </w:tc>
        <w:tc>
          <w:tcPr>
            <w:tcW w:w="1884" w:type="dxa"/>
            <w:tcBorders>
              <w:top w:val="single" w:sz="4" w:space="0" w:color="auto"/>
              <w:bottom w:val="double" w:sz="4" w:space="0" w:color="auto"/>
            </w:tcBorders>
            <w:tcPrChange w:id="573" w:author="Marshall, Caleb Z" w:date="2018-04-09T23:13:00Z">
              <w:tcPr>
                <w:tcW w:w="1884" w:type="dxa"/>
                <w:tcBorders>
                  <w:top w:val="single" w:sz="4" w:space="0" w:color="auto"/>
                  <w:bottom w:val="double" w:sz="4" w:space="0" w:color="auto"/>
                </w:tcBorders>
              </w:tcPr>
            </w:tcPrChange>
          </w:tcPr>
          <w:p w14:paraId="11E9008A" w14:textId="3E6B2FCA" w:rsidR="00F178A5" w:rsidRPr="006F6A8F" w:rsidDel="00480D61" w:rsidRDefault="009C172F" w:rsidP="00C31F69">
            <w:pPr>
              <w:spacing w:line="480" w:lineRule="auto"/>
              <w:rPr>
                <w:del w:id="574" w:author="Marshall, Caleb Z" w:date="2018-04-09T23:13:00Z"/>
                <w:rFonts w:ascii="Times New Roman" w:hAnsi="Times New Roman" w:cs="Times New Roman"/>
                <w:b/>
              </w:rPr>
            </w:pPr>
            <w:del w:id="575" w:author="Marshall, Caleb Z" w:date="2018-04-09T23:13:00Z">
              <w:r w:rsidDel="00480D61">
                <w:rPr>
                  <w:rFonts w:ascii="Times New Roman" w:hAnsi="Times New Roman" w:cs="Times New Roman"/>
                  <w:b/>
                  <w:i/>
                </w:rPr>
                <w:delText xml:space="preserve">  </w:delText>
              </w:r>
              <w:r w:rsidR="00F178A5" w:rsidRPr="006F6A8F" w:rsidDel="00480D61">
                <w:rPr>
                  <w:rFonts w:ascii="Times New Roman" w:hAnsi="Times New Roman" w:cs="Times New Roman"/>
                  <w:b/>
                  <w:i/>
                </w:rPr>
                <w:delText>t</w:delText>
              </w:r>
            </w:del>
          </w:p>
        </w:tc>
        <w:tc>
          <w:tcPr>
            <w:tcW w:w="2336" w:type="dxa"/>
            <w:tcBorders>
              <w:top w:val="single" w:sz="4" w:space="0" w:color="auto"/>
              <w:bottom w:val="double" w:sz="4" w:space="0" w:color="auto"/>
            </w:tcBorders>
            <w:tcPrChange w:id="576" w:author="Marshall, Caleb Z" w:date="2018-04-09T23:13:00Z">
              <w:tcPr>
                <w:tcW w:w="2336" w:type="dxa"/>
                <w:tcBorders>
                  <w:top w:val="single" w:sz="4" w:space="0" w:color="auto"/>
                  <w:bottom w:val="double" w:sz="4" w:space="0" w:color="auto"/>
                </w:tcBorders>
              </w:tcPr>
            </w:tcPrChange>
          </w:tcPr>
          <w:p w14:paraId="32C65A91" w14:textId="15EC7E1B" w:rsidR="00F178A5" w:rsidRPr="006F6A8F" w:rsidDel="00480D61" w:rsidRDefault="00F178A5" w:rsidP="00C31F69">
            <w:pPr>
              <w:spacing w:line="480" w:lineRule="auto"/>
              <w:rPr>
                <w:del w:id="577" w:author="Marshall, Caleb Z" w:date="2018-04-09T23:13:00Z"/>
                <w:rFonts w:ascii="Times New Roman" w:hAnsi="Times New Roman" w:cs="Times New Roman"/>
                <w:b/>
              </w:rPr>
            </w:pPr>
            <w:del w:id="578" w:author="Marshall, Caleb Z" w:date="2018-04-09T23:13:00Z">
              <w:r w:rsidRPr="006F6A8F" w:rsidDel="00480D61">
                <w:rPr>
                  <w:rFonts w:ascii="Times New Roman" w:hAnsi="Times New Roman" w:cs="Times New Roman"/>
                  <w:b/>
                  <w:i/>
                </w:rPr>
                <w:delText>p</w:delText>
              </w:r>
            </w:del>
          </w:p>
        </w:tc>
      </w:tr>
      <w:tr w:rsidR="009C172F" w:rsidRPr="007A61CC" w:rsidDel="00480D61" w14:paraId="283B122A" w14:textId="1002BB6A" w:rsidTr="009C172F">
        <w:trPr>
          <w:trHeight w:val="341"/>
          <w:del w:id="579" w:author="Marshall, Caleb Z" w:date="2018-04-09T23:13:00Z"/>
        </w:trPr>
        <w:tc>
          <w:tcPr>
            <w:tcW w:w="3060" w:type="dxa"/>
            <w:tcBorders>
              <w:top w:val="double" w:sz="4" w:space="0" w:color="auto"/>
            </w:tcBorders>
          </w:tcPr>
          <w:p w14:paraId="0B307AA4" w14:textId="1DAD15DA" w:rsidR="00F178A5" w:rsidRPr="003E05E0" w:rsidDel="00480D61" w:rsidRDefault="00167FAE" w:rsidP="00C31F69">
            <w:pPr>
              <w:spacing w:line="480" w:lineRule="auto"/>
              <w:rPr>
                <w:del w:id="580" w:author="Marshall, Caleb Z" w:date="2018-04-09T23:13:00Z"/>
                <w:rFonts w:ascii="Times New Roman" w:hAnsi="Times New Roman" w:cs="Times New Roman"/>
              </w:rPr>
            </w:pPr>
            <w:del w:id="581" w:author="Marshall, Caleb Z" w:date="2018-04-09T23:13:00Z">
              <w:r w:rsidDel="00480D61">
                <w:rPr>
                  <w:rFonts w:ascii="Times New Roman" w:hAnsi="Times New Roman" w:cs="Times New Roman"/>
                </w:rPr>
                <w:delText>Female-to-Female</w:delText>
              </w:r>
            </w:del>
          </w:p>
        </w:tc>
        <w:tc>
          <w:tcPr>
            <w:tcW w:w="2070" w:type="dxa"/>
            <w:tcBorders>
              <w:top w:val="double" w:sz="4" w:space="0" w:color="auto"/>
            </w:tcBorders>
          </w:tcPr>
          <w:p w14:paraId="5DDD90A9" w14:textId="788049B2" w:rsidR="00F178A5" w:rsidRPr="007A61CC" w:rsidDel="00480D61" w:rsidRDefault="00167FAE" w:rsidP="00C31F69">
            <w:pPr>
              <w:spacing w:line="480" w:lineRule="auto"/>
              <w:rPr>
                <w:del w:id="582" w:author="Marshall, Caleb Z" w:date="2018-04-09T23:13:00Z"/>
                <w:rFonts w:ascii="Times New Roman" w:hAnsi="Times New Roman" w:cs="Times New Roman"/>
              </w:rPr>
            </w:pPr>
            <w:del w:id="583" w:author="Marshall, Caleb Z" w:date="2018-04-09T23:13:00Z">
              <w:r w:rsidDel="00480D61">
                <w:rPr>
                  <w:rFonts w:ascii="Times New Roman" w:hAnsi="Times New Roman" w:cs="Times New Roman"/>
                </w:rPr>
                <w:delText>-0.11</w:delText>
              </w:r>
            </w:del>
          </w:p>
        </w:tc>
        <w:tc>
          <w:tcPr>
            <w:tcW w:w="1884" w:type="dxa"/>
            <w:tcBorders>
              <w:top w:val="double" w:sz="4" w:space="0" w:color="auto"/>
            </w:tcBorders>
          </w:tcPr>
          <w:p w14:paraId="18038E3F" w14:textId="22C9E556" w:rsidR="00F178A5" w:rsidRPr="007A61CC" w:rsidDel="00480D61" w:rsidRDefault="00133A08" w:rsidP="00C31F69">
            <w:pPr>
              <w:spacing w:line="480" w:lineRule="auto"/>
              <w:rPr>
                <w:del w:id="584" w:author="Marshall, Caleb Z" w:date="2018-04-09T23:13:00Z"/>
                <w:rFonts w:ascii="Times New Roman" w:hAnsi="Times New Roman" w:cs="Times New Roman"/>
              </w:rPr>
            </w:pPr>
            <w:del w:id="585" w:author="Marshall, Caleb Z" w:date="2018-04-09T23:13:00Z">
              <w:r w:rsidDel="00480D61">
                <w:rPr>
                  <w:rFonts w:ascii="Times New Roman" w:hAnsi="Times New Roman" w:cs="Times New Roman"/>
                </w:rPr>
                <w:delText>-0.38</w:delText>
              </w:r>
            </w:del>
          </w:p>
        </w:tc>
        <w:tc>
          <w:tcPr>
            <w:tcW w:w="2336" w:type="dxa"/>
            <w:tcBorders>
              <w:top w:val="double" w:sz="4" w:space="0" w:color="auto"/>
            </w:tcBorders>
          </w:tcPr>
          <w:p w14:paraId="5B74BB1C" w14:textId="1E6E7ECA" w:rsidR="00F178A5" w:rsidRPr="007A61CC" w:rsidDel="00480D61" w:rsidRDefault="00F178A5" w:rsidP="00C31F69">
            <w:pPr>
              <w:spacing w:line="480" w:lineRule="auto"/>
              <w:rPr>
                <w:del w:id="586" w:author="Marshall, Caleb Z" w:date="2018-04-09T23:13:00Z"/>
                <w:rFonts w:ascii="Times New Roman" w:hAnsi="Times New Roman" w:cs="Times New Roman"/>
              </w:rPr>
            </w:pPr>
            <w:del w:id="587" w:author="Marshall, Caleb Z" w:date="2018-04-09T23:13:00Z">
              <w:r w:rsidRPr="007A61CC" w:rsidDel="00480D61">
                <w:rPr>
                  <w:rFonts w:ascii="Times New Roman" w:hAnsi="Times New Roman" w:cs="Times New Roman"/>
                  <w:i/>
                </w:rPr>
                <w:delText>p = 0</w:delText>
              </w:r>
              <w:r w:rsidR="00133A08" w:rsidDel="00480D61">
                <w:rPr>
                  <w:rFonts w:ascii="Times New Roman" w:hAnsi="Times New Roman" w:cs="Times New Roman"/>
                  <w:i/>
                </w:rPr>
                <w:delText>.71</w:delText>
              </w:r>
            </w:del>
          </w:p>
        </w:tc>
      </w:tr>
      <w:tr w:rsidR="009C172F" w:rsidRPr="007A61CC" w:rsidDel="00480D61" w14:paraId="0B5220A8" w14:textId="0544E08F" w:rsidTr="009C172F">
        <w:trPr>
          <w:del w:id="588" w:author="Marshall, Caleb Z" w:date="2018-04-09T23:13:00Z"/>
        </w:trPr>
        <w:tc>
          <w:tcPr>
            <w:tcW w:w="3060" w:type="dxa"/>
          </w:tcPr>
          <w:p w14:paraId="7D34ABCC" w14:textId="5061CCA3" w:rsidR="00F178A5" w:rsidRPr="003E05E0" w:rsidDel="00480D61" w:rsidRDefault="00167FAE" w:rsidP="00C31F69">
            <w:pPr>
              <w:spacing w:line="480" w:lineRule="auto"/>
              <w:rPr>
                <w:del w:id="589" w:author="Marshall, Caleb Z" w:date="2018-04-09T23:13:00Z"/>
                <w:rFonts w:ascii="Times New Roman" w:hAnsi="Times New Roman" w:cs="Times New Roman"/>
              </w:rPr>
            </w:pPr>
            <w:del w:id="590" w:author="Marshall, Caleb Z" w:date="2018-04-09T23:13:00Z">
              <w:r w:rsidDel="00480D61">
                <w:rPr>
                  <w:rFonts w:ascii="Times New Roman" w:hAnsi="Times New Roman" w:cs="Times New Roman"/>
                </w:rPr>
                <w:delText>Male-to-Male</w:delText>
              </w:r>
            </w:del>
          </w:p>
        </w:tc>
        <w:tc>
          <w:tcPr>
            <w:tcW w:w="2070" w:type="dxa"/>
          </w:tcPr>
          <w:p w14:paraId="68AFA971" w14:textId="05F5F156" w:rsidR="00F178A5" w:rsidRPr="007A61CC" w:rsidDel="00480D61" w:rsidRDefault="00167FAE" w:rsidP="00C31F69">
            <w:pPr>
              <w:spacing w:line="480" w:lineRule="auto"/>
              <w:rPr>
                <w:del w:id="591" w:author="Marshall, Caleb Z" w:date="2018-04-09T23:13:00Z"/>
                <w:rFonts w:ascii="Times New Roman" w:hAnsi="Times New Roman" w:cs="Times New Roman"/>
              </w:rPr>
            </w:pPr>
            <w:del w:id="592" w:author="Marshall, Caleb Z" w:date="2018-04-09T23:13:00Z">
              <w:r w:rsidDel="00480D61">
                <w:rPr>
                  <w:rFonts w:ascii="Times New Roman" w:hAnsi="Times New Roman" w:cs="Times New Roman"/>
                </w:rPr>
                <w:delText>-0.26</w:delText>
              </w:r>
            </w:del>
          </w:p>
        </w:tc>
        <w:tc>
          <w:tcPr>
            <w:tcW w:w="1884" w:type="dxa"/>
          </w:tcPr>
          <w:p w14:paraId="36044977" w14:textId="51BBE4A0" w:rsidR="00F178A5" w:rsidRPr="007A61CC" w:rsidDel="00480D61" w:rsidRDefault="00133A08" w:rsidP="00C31F69">
            <w:pPr>
              <w:spacing w:line="480" w:lineRule="auto"/>
              <w:rPr>
                <w:del w:id="593" w:author="Marshall, Caleb Z" w:date="2018-04-09T23:13:00Z"/>
                <w:rFonts w:ascii="Times New Roman" w:hAnsi="Times New Roman" w:cs="Times New Roman"/>
              </w:rPr>
            </w:pPr>
            <w:del w:id="594" w:author="Marshall, Caleb Z" w:date="2018-04-09T23:13:00Z">
              <w:r w:rsidDel="00480D61">
                <w:rPr>
                  <w:rFonts w:ascii="Times New Roman" w:hAnsi="Times New Roman" w:cs="Times New Roman"/>
                </w:rPr>
                <w:delText>-0.90</w:delText>
              </w:r>
            </w:del>
          </w:p>
        </w:tc>
        <w:tc>
          <w:tcPr>
            <w:tcW w:w="2336" w:type="dxa"/>
          </w:tcPr>
          <w:p w14:paraId="5D8325E8" w14:textId="145468CB" w:rsidR="00F178A5" w:rsidRPr="007A61CC" w:rsidDel="00480D61" w:rsidRDefault="00F178A5" w:rsidP="00C31F69">
            <w:pPr>
              <w:spacing w:line="480" w:lineRule="auto"/>
              <w:rPr>
                <w:del w:id="595" w:author="Marshall, Caleb Z" w:date="2018-04-09T23:13:00Z"/>
                <w:rFonts w:ascii="Times New Roman" w:hAnsi="Times New Roman" w:cs="Times New Roman"/>
              </w:rPr>
            </w:pPr>
            <w:del w:id="596" w:author="Marshall, Caleb Z" w:date="2018-04-09T23:13:00Z">
              <w:r w:rsidRPr="007A61CC" w:rsidDel="00480D61">
                <w:rPr>
                  <w:rFonts w:ascii="Times New Roman" w:hAnsi="Times New Roman" w:cs="Times New Roman"/>
                  <w:i/>
                </w:rPr>
                <w:delText xml:space="preserve">p </w:delText>
              </w:r>
              <w:r w:rsidRPr="007A61CC" w:rsidDel="00480D61">
                <w:rPr>
                  <w:rFonts w:ascii="Times New Roman" w:hAnsi="Times New Roman" w:cs="Times New Roman"/>
                </w:rPr>
                <w:delText>= 0</w:delText>
              </w:r>
              <w:r w:rsidR="00133A08" w:rsidDel="00480D61">
                <w:rPr>
                  <w:rFonts w:ascii="Times New Roman" w:hAnsi="Times New Roman" w:cs="Times New Roman"/>
                </w:rPr>
                <w:delText>.37</w:delText>
              </w:r>
            </w:del>
          </w:p>
        </w:tc>
      </w:tr>
      <w:tr w:rsidR="009C172F" w:rsidRPr="007A61CC" w:rsidDel="00480D61" w14:paraId="6EFFA08D" w14:textId="4D7786EC" w:rsidTr="009C172F">
        <w:trPr>
          <w:trHeight w:val="584"/>
          <w:del w:id="597" w:author="Marshall, Caleb Z" w:date="2018-04-09T23:13:00Z"/>
        </w:trPr>
        <w:tc>
          <w:tcPr>
            <w:tcW w:w="3060" w:type="dxa"/>
          </w:tcPr>
          <w:p w14:paraId="68BB8BAB" w14:textId="21AF5D5C" w:rsidR="00F178A5" w:rsidRPr="003E05E0" w:rsidDel="00480D61" w:rsidRDefault="00167FAE" w:rsidP="00C31F69">
            <w:pPr>
              <w:spacing w:line="480" w:lineRule="auto"/>
              <w:rPr>
                <w:del w:id="598" w:author="Marshall, Caleb Z" w:date="2018-04-09T23:13:00Z"/>
                <w:rFonts w:ascii="Times New Roman" w:hAnsi="Times New Roman" w:cs="Times New Roman"/>
              </w:rPr>
            </w:pPr>
            <w:del w:id="599" w:author="Marshall, Caleb Z" w:date="2018-04-09T23:13:00Z">
              <w:r w:rsidDel="00480D61">
                <w:rPr>
                  <w:rFonts w:ascii="Times New Roman" w:hAnsi="Times New Roman" w:cs="Times New Roman"/>
                </w:rPr>
                <w:delText>Participant 1 Openness</w:delText>
              </w:r>
            </w:del>
          </w:p>
        </w:tc>
        <w:tc>
          <w:tcPr>
            <w:tcW w:w="2070" w:type="dxa"/>
          </w:tcPr>
          <w:p w14:paraId="7DEA19A0" w14:textId="4E249E1A" w:rsidR="00F178A5" w:rsidRPr="007A61CC" w:rsidDel="00480D61" w:rsidRDefault="00C31F69" w:rsidP="00C31F69">
            <w:pPr>
              <w:spacing w:line="480" w:lineRule="auto"/>
              <w:rPr>
                <w:del w:id="600" w:author="Marshall, Caleb Z" w:date="2018-04-09T23:13:00Z"/>
                <w:rFonts w:ascii="Times New Roman" w:hAnsi="Times New Roman" w:cs="Times New Roman"/>
              </w:rPr>
            </w:pPr>
            <w:del w:id="601" w:author="Marshall, Caleb Z" w:date="2018-04-09T23:13:00Z">
              <w:r w:rsidDel="00480D61">
                <w:rPr>
                  <w:rFonts w:ascii="Times New Roman" w:hAnsi="Times New Roman" w:cs="Times New Roman"/>
                </w:rPr>
                <w:delText xml:space="preserve"> </w:delText>
              </w:r>
              <w:r w:rsidR="00167FAE" w:rsidDel="00480D61">
                <w:rPr>
                  <w:rFonts w:ascii="Times New Roman" w:hAnsi="Times New Roman" w:cs="Times New Roman"/>
                </w:rPr>
                <w:delText>0.001</w:delText>
              </w:r>
            </w:del>
          </w:p>
        </w:tc>
        <w:tc>
          <w:tcPr>
            <w:tcW w:w="1884" w:type="dxa"/>
          </w:tcPr>
          <w:p w14:paraId="18E60EA8" w14:textId="30FE9DED" w:rsidR="00F178A5" w:rsidRPr="007A61CC" w:rsidDel="00480D61" w:rsidRDefault="00133A08" w:rsidP="00C31F69">
            <w:pPr>
              <w:spacing w:line="480" w:lineRule="auto"/>
              <w:rPr>
                <w:del w:id="602" w:author="Marshall, Caleb Z" w:date="2018-04-09T23:13:00Z"/>
                <w:rFonts w:ascii="Times New Roman" w:hAnsi="Times New Roman" w:cs="Times New Roman"/>
              </w:rPr>
            </w:pPr>
            <w:del w:id="603" w:author="Marshall, Caleb Z" w:date="2018-04-09T23:13:00Z">
              <w:r w:rsidDel="00480D61">
                <w:rPr>
                  <w:rFonts w:ascii="Times New Roman" w:hAnsi="Times New Roman" w:cs="Times New Roman"/>
                </w:rPr>
                <w:delText>1.08</w:delText>
              </w:r>
            </w:del>
          </w:p>
        </w:tc>
        <w:tc>
          <w:tcPr>
            <w:tcW w:w="2336" w:type="dxa"/>
          </w:tcPr>
          <w:p w14:paraId="4CCCFC80" w14:textId="470CB48E" w:rsidR="00F178A5" w:rsidRPr="007A61CC" w:rsidDel="00480D61" w:rsidRDefault="00F178A5" w:rsidP="00C31F69">
            <w:pPr>
              <w:spacing w:line="480" w:lineRule="auto"/>
              <w:rPr>
                <w:del w:id="604" w:author="Marshall, Caleb Z" w:date="2018-04-09T23:13:00Z"/>
                <w:rFonts w:ascii="Times New Roman" w:hAnsi="Times New Roman" w:cs="Times New Roman"/>
              </w:rPr>
            </w:pPr>
            <w:del w:id="605" w:author="Marshall, Caleb Z" w:date="2018-04-09T23:13:00Z">
              <w:r w:rsidRPr="007A61CC" w:rsidDel="00480D61">
                <w:rPr>
                  <w:rFonts w:ascii="Times New Roman" w:hAnsi="Times New Roman" w:cs="Times New Roman"/>
                  <w:i/>
                </w:rPr>
                <w:delText xml:space="preserve">p </w:delText>
              </w:r>
              <w:r w:rsidRPr="007A61CC" w:rsidDel="00480D61">
                <w:rPr>
                  <w:rFonts w:ascii="Times New Roman" w:hAnsi="Times New Roman" w:cs="Times New Roman"/>
                </w:rPr>
                <w:delText xml:space="preserve">= </w:delText>
              </w:r>
              <w:r w:rsidR="00133A08" w:rsidDel="00480D61">
                <w:rPr>
                  <w:rFonts w:ascii="Times New Roman" w:hAnsi="Times New Roman" w:cs="Times New Roman"/>
                </w:rPr>
                <w:delText>0.28</w:delText>
              </w:r>
            </w:del>
          </w:p>
        </w:tc>
      </w:tr>
      <w:tr w:rsidR="009C172F" w:rsidRPr="007A61CC" w:rsidDel="00480D61" w14:paraId="57731780" w14:textId="324E23D3" w:rsidTr="009C172F">
        <w:trPr>
          <w:del w:id="606" w:author="Marshall, Caleb Z" w:date="2018-04-09T23:13:00Z"/>
        </w:trPr>
        <w:tc>
          <w:tcPr>
            <w:tcW w:w="3060" w:type="dxa"/>
          </w:tcPr>
          <w:p w14:paraId="5FBF2A32" w14:textId="108D42DD" w:rsidR="00F178A5" w:rsidRPr="003E05E0" w:rsidDel="00480D61" w:rsidRDefault="00110765" w:rsidP="00C31F69">
            <w:pPr>
              <w:spacing w:line="480" w:lineRule="auto"/>
              <w:rPr>
                <w:del w:id="607" w:author="Marshall, Caleb Z" w:date="2018-04-09T23:13:00Z"/>
                <w:rFonts w:ascii="Times New Roman" w:hAnsi="Times New Roman" w:cs="Times New Roman"/>
              </w:rPr>
            </w:pPr>
            <w:del w:id="608" w:author="Marshall, Caleb Z" w:date="2018-04-09T23:13:00Z">
              <w:r w:rsidDel="00480D61">
                <w:rPr>
                  <w:rFonts w:ascii="Times New Roman" w:hAnsi="Times New Roman" w:cs="Times New Roman"/>
                </w:rPr>
                <w:delText>Participant 2</w:delText>
              </w:r>
              <w:r w:rsidR="00167FAE" w:rsidDel="00480D61">
                <w:rPr>
                  <w:rFonts w:ascii="Times New Roman" w:hAnsi="Times New Roman" w:cs="Times New Roman"/>
                </w:rPr>
                <w:delText xml:space="preserve"> Openness</w:delText>
              </w:r>
            </w:del>
          </w:p>
        </w:tc>
        <w:tc>
          <w:tcPr>
            <w:tcW w:w="2070" w:type="dxa"/>
          </w:tcPr>
          <w:p w14:paraId="43C2AC6F" w14:textId="2773F32F" w:rsidR="00F178A5" w:rsidRPr="007A61CC" w:rsidDel="00480D61" w:rsidRDefault="00C31F69" w:rsidP="00C31F69">
            <w:pPr>
              <w:spacing w:line="480" w:lineRule="auto"/>
              <w:rPr>
                <w:del w:id="609" w:author="Marshall, Caleb Z" w:date="2018-04-09T23:13:00Z"/>
                <w:rFonts w:ascii="Times New Roman" w:hAnsi="Times New Roman" w:cs="Times New Roman"/>
              </w:rPr>
            </w:pPr>
            <w:del w:id="610" w:author="Marshall, Caleb Z" w:date="2018-04-09T23:13:00Z">
              <w:r w:rsidDel="00480D61">
                <w:rPr>
                  <w:rFonts w:ascii="Times New Roman" w:hAnsi="Times New Roman" w:cs="Times New Roman"/>
                </w:rPr>
                <w:delText xml:space="preserve"> </w:delText>
              </w:r>
              <w:r w:rsidR="00167FAE" w:rsidDel="00480D61">
                <w:rPr>
                  <w:rFonts w:ascii="Times New Roman" w:hAnsi="Times New Roman" w:cs="Times New Roman"/>
                </w:rPr>
                <w:delText>0.01</w:delText>
              </w:r>
            </w:del>
          </w:p>
        </w:tc>
        <w:tc>
          <w:tcPr>
            <w:tcW w:w="1884" w:type="dxa"/>
          </w:tcPr>
          <w:p w14:paraId="1E5E0A39" w14:textId="4456DCD7" w:rsidR="00F178A5" w:rsidRPr="007A61CC" w:rsidDel="00480D61" w:rsidRDefault="00133A08" w:rsidP="00C31F69">
            <w:pPr>
              <w:spacing w:line="480" w:lineRule="auto"/>
              <w:rPr>
                <w:del w:id="611" w:author="Marshall, Caleb Z" w:date="2018-04-09T23:13:00Z"/>
                <w:rFonts w:ascii="Times New Roman" w:hAnsi="Times New Roman" w:cs="Times New Roman"/>
              </w:rPr>
            </w:pPr>
            <w:del w:id="612" w:author="Marshall, Caleb Z" w:date="2018-04-09T23:13:00Z">
              <w:r w:rsidDel="00480D61">
                <w:rPr>
                  <w:rFonts w:ascii="Times New Roman" w:hAnsi="Times New Roman" w:cs="Times New Roman"/>
                </w:rPr>
                <w:delText>2.39</w:delText>
              </w:r>
            </w:del>
          </w:p>
        </w:tc>
        <w:tc>
          <w:tcPr>
            <w:tcW w:w="2336" w:type="dxa"/>
          </w:tcPr>
          <w:p w14:paraId="18BAF5C4" w14:textId="6DCED1A9" w:rsidR="00F178A5" w:rsidRPr="007A61CC" w:rsidDel="00480D61" w:rsidRDefault="00F178A5" w:rsidP="00C31F69">
            <w:pPr>
              <w:spacing w:line="480" w:lineRule="auto"/>
              <w:rPr>
                <w:del w:id="613" w:author="Marshall, Caleb Z" w:date="2018-04-09T23:13:00Z"/>
                <w:rFonts w:ascii="Times New Roman" w:hAnsi="Times New Roman" w:cs="Times New Roman"/>
              </w:rPr>
            </w:pPr>
            <w:del w:id="614" w:author="Marshall, Caleb Z" w:date="2018-04-09T23:13:00Z">
              <w:r w:rsidRPr="007A61CC" w:rsidDel="00480D61">
                <w:rPr>
                  <w:rFonts w:ascii="Times New Roman" w:hAnsi="Times New Roman" w:cs="Times New Roman"/>
                  <w:i/>
                </w:rPr>
                <w:delText xml:space="preserve">p </w:delText>
              </w:r>
              <w:r w:rsidRPr="007A61CC" w:rsidDel="00480D61">
                <w:rPr>
                  <w:rFonts w:ascii="Times New Roman" w:hAnsi="Times New Roman" w:cs="Times New Roman"/>
                </w:rPr>
                <w:delText>= 0.</w:delText>
              </w:r>
              <w:r w:rsidR="00133A08" w:rsidDel="00480D61">
                <w:rPr>
                  <w:rFonts w:ascii="Times New Roman" w:hAnsi="Times New Roman" w:cs="Times New Roman"/>
                </w:rPr>
                <w:delText>02</w:delText>
              </w:r>
            </w:del>
          </w:p>
        </w:tc>
      </w:tr>
      <w:tr w:rsidR="009C172F" w:rsidRPr="007A61CC" w:rsidDel="00480D61" w14:paraId="4FFC54DB" w14:textId="071320FF" w:rsidTr="009C172F">
        <w:trPr>
          <w:trHeight w:val="702"/>
          <w:del w:id="615" w:author="Marshall, Caleb Z" w:date="2018-04-09T23:13:00Z"/>
        </w:trPr>
        <w:tc>
          <w:tcPr>
            <w:tcW w:w="3060" w:type="dxa"/>
          </w:tcPr>
          <w:p w14:paraId="75596549" w14:textId="608143DB" w:rsidR="00F178A5" w:rsidRPr="003E05E0" w:rsidDel="00480D61" w:rsidRDefault="00167FAE" w:rsidP="00C31F69">
            <w:pPr>
              <w:spacing w:line="480" w:lineRule="auto"/>
              <w:rPr>
                <w:del w:id="616" w:author="Marshall, Caleb Z" w:date="2018-04-09T23:13:00Z"/>
                <w:rFonts w:ascii="Times New Roman" w:hAnsi="Times New Roman" w:cs="Times New Roman"/>
              </w:rPr>
            </w:pPr>
            <w:del w:id="617" w:author="Marshall, Caleb Z" w:date="2018-04-09T23:13:00Z">
              <w:r w:rsidDel="00480D61">
                <w:rPr>
                  <w:rFonts w:ascii="Times New Roman" w:hAnsi="Times New Roman" w:cs="Times New Roman"/>
                </w:rPr>
                <w:delText>Personal Interests Cosines</w:delText>
              </w:r>
            </w:del>
          </w:p>
        </w:tc>
        <w:tc>
          <w:tcPr>
            <w:tcW w:w="2070" w:type="dxa"/>
          </w:tcPr>
          <w:p w14:paraId="018F8EEB" w14:textId="72056DB9" w:rsidR="00F178A5" w:rsidRPr="007A61CC" w:rsidDel="00480D61" w:rsidRDefault="00C31F69" w:rsidP="00C31F69">
            <w:pPr>
              <w:spacing w:line="480" w:lineRule="auto"/>
              <w:rPr>
                <w:del w:id="618" w:author="Marshall, Caleb Z" w:date="2018-04-09T23:13:00Z"/>
                <w:rFonts w:ascii="Times New Roman" w:hAnsi="Times New Roman" w:cs="Times New Roman"/>
              </w:rPr>
            </w:pPr>
            <w:del w:id="619" w:author="Marshall, Caleb Z" w:date="2018-04-09T23:13:00Z">
              <w:r w:rsidDel="00480D61">
                <w:rPr>
                  <w:rFonts w:ascii="Times New Roman" w:hAnsi="Times New Roman" w:cs="Times New Roman"/>
                </w:rPr>
                <w:delText xml:space="preserve"> </w:delText>
              </w:r>
              <w:r w:rsidR="00167FAE" w:rsidDel="00480D61">
                <w:rPr>
                  <w:rFonts w:ascii="Times New Roman" w:hAnsi="Times New Roman" w:cs="Times New Roman"/>
                </w:rPr>
                <w:delText>0.44</w:delText>
              </w:r>
            </w:del>
          </w:p>
        </w:tc>
        <w:tc>
          <w:tcPr>
            <w:tcW w:w="1884" w:type="dxa"/>
          </w:tcPr>
          <w:p w14:paraId="7B6A8856" w14:textId="5EA09D52" w:rsidR="00F178A5" w:rsidRPr="007A61CC" w:rsidDel="00480D61" w:rsidRDefault="00133A08" w:rsidP="00C31F69">
            <w:pPr>
              <w:spacing w:line="480" w:lineRule="auto"/>
              <w:rPr>
                <w:del w:id="620" w:author="Marshall, Caleb Z" w:date="2018-04-09T23:13:00Z"/>
                <w:rFonts w:ascii="Times New Roman" w:hAnsi="Times New Roman" w:cs="Times New Roman"/>
              </w:rPr>
            </w:pPr>
            <w:del w:id="621" w:author="Marshall, Caleb Z" w:date="2018-04-09T23:13:00Z">
              <w:r w:rsidDel="00480D61">
                <w:rPr>
                  <w:rFonts w:ascii="Times New Roman" w:hAnsi="Times New Roman" w:cs="Times New Roman"/>
                </w:rPr>
                <w:delText>0.69</w:delText>
              </w:r>
            </w:del>
          </w:p>
        </w:tc>
        <w:tc>
          <w:tcPr>
            <w:tcW w:w="2336" w:type="dxa"/>
          </w:tcPr>
          <w:p w14:paraId="40FD4993" w14:textId="6A883982" w:rsidR="00F178A5" w:rsidRPr="007A61CC" w:rsidDel="00480D61" w:rsidRDefault="00F178A5" w:rsidP="00C31F69">
            <w:pPr>
              <w:spacing w:line="480" w:lineRule="auto"/>
              <w:rPr>
                <w:del w:id="622" w:author="Marshall, Caleb Z" w:date="2018-04-09T23:13:00Z"/>
                <w:rFonts w:ascii="Times New Roman" w:hAnsi="Times New Roman" w:cs="Times New Roman"/>
              </w:rPr>
            </w:pPr>
            <w:del w:id="623" w:author="Marshall, Caleb Z" w:date="2018-04-09T23:13:00Z">
              <w:r w:rsidRPr="007A61CC" w:rsidDel="00480D61">
                <w:rPr>
                  <w:rFonts w:ascii="Times New Roman" w:hAnsi="Times New Roman" w:cs="Times New Roman"/>
                  <w:i/>
                </w:rPr>
                <w:delText xml:space="preserve">p </w:delText>
              </w:r>
              <w:r w:rsidRPr="007A61CC" w:rsidDel="00480D61">
                <w:rPr>
                  <w:rFonts w:ascii="Times New Roman" w:hAnsi="Times New Roman" w:cs="Times New Roman"/>
                </w:rPr>
                <w:delText>= 0.</w:delText>
              </w:r>
              <w:r w:rsidR="00133A08" w:rsidDel="00480D61">
                <w:rPr>
                  <w:rFonts w:ascii="Times New Roman" w:hAnsi="Times New Roman" w:cs="Times New Roman"/>
                </w:rPr>
                <w:delText>49</w:delText>
              </w:r>
            </w:del>
          </w:p>
        </w:tc>
      </w:tr>
    </w:tbl>
    <w:p w14:paraId="46E54B18" w14:textId="68CCC1FE" w:rsidR="00BD08FF" w:rsidRPr="00CF50C0" w:rsidRDefault="00BD08FF" w:rsidP="00C31F69">
      <w:pPr>
        <w:rPr>
          <w:rFonts w:ascii="Times" w:hAnsi="Times" w:cs="Times"/>
          <w:color w:val="000000"/>
        </w:rPr>
      </w:pPr>
    </w:p>
    <w:sectPr w:rsidR="00BD08FF" w:rsidRPr="00CF50C0" w:rsidSect="00DF523A">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9" w:author="Fallone, Melissa D" w:date="2017-12-17T16:50:00Z" w:initials="MDF">
    <w:p w14:paraId="43C671C5" w14:textId="20C90257" w:rsidR="00964508" w:rsidRDefault="00964508">
      <w:pPr>
        <w:pStyle w:val="CommentText"/>
      </w:pPr>
      <w:r>
        <w:rPr>
          <w:rStyle w:val="CommentReference"/>
        </w:rPr>
        <w:annotationRef/>
      </w:r>
      <w:r>
        <w:rPr>
          <w:noProof/>
        </w:rPr>
        <w:t>list all authors and the year the first time you cite an article.</w:t>
      </w:r>
    </w:p>
  </w:comment>
  <w:comment w:id="109" w:author="Fallone, Melissa D" w:date="2017-12-17T16:52:00Z" w:initials="MDF">
    <w:p w14:paraId="36A42A92" w14:textId="5301E580" w:rsidR="00964508" w:rsidRDefault="00964508">
      <w:pPr>
        <w:pStyle w:val="CommentText"/>
      </w:pPr>
      <w:r>
        <w:rPr>
          <w:rStyle w:val="CommentReference"/>
        </w:rPr>
        <w:annotationRef/>
      </w:r>
      <w:r>
        <w:rPr>
          <w:noProof/>
        </w:rPr>
        <w:t>same</w:t>
      </w:r>
    </w:p>
  </w:comment>
  <w:comment w:id="110" w:author="Fallone, Melissa D" w:date="2017-12-17T16:52:00Z" w:initials="MDF">
    <w:p w14:paraId="731E75A7" w14:textId="72946C4B" w:rsidR="00964508" w:rsidRDefault="00964508">
      <w:pPr>
        <w:pStyle w:val="CommentText"/>
      </w:pPr>
      <w:r>
        <w:rPr>
          <w:rStyle w:val="CommentReference"/>
        </w:rPr>
        <w:annotationRef/>
      </w:r>
      <w:r>
        <w:rPr>
          <w:noProof/>
        </w:rPr>
        <w:t>?</w:t>
      </w:r>
    </w:p>
  </w:comment>
  <w:comment w:id="230" w:author="Fallone, Melissa D" w:date="2017-12-17T17:02:00Z" w:initials="MDF">
    <w:p w14:paraId="17710F3A" w14:textId="6761E81A" w:rsidR="00964508" w:rsidRDefault="00964508">
      <w:pPr>
        <w:pStyle w:val="CommentText"/>
      </w:pPr>
      <w:r>
        <w:rPr>
          <w:rStyle w:val="CommentReference"/>
        </w:rPr>
        <w:annotationRef/>
      </w:r>
      <w:r>
        <w:rPr>
          <w:noProof/>
        </w:rPr>
        <w:t>list them all first time</w:t>
      </w:r>
    </w:p>
  </w:comment>
  <w:comment w:id="310" w:author="Fallone, Melissa D" w:date="2017-12-17T17:49:00Z" w:initials="MDF">
    <w:p w14:paraId="1897AC2A" w14:textId="0DB47FE8" w:rsidR="00964508" w:rsidRDefault="00964508">
      <w:pPr>
        <w:pStyle w:val="CommentText"/>
      </w:pPr>
      <w:r>
        <w:rPr>
          <w:rStyle w:val="CommentReference"/>
        </w:rPr>
        <w:annotationRef/>
      </w:r>
      <w:r>
        <w:rPr>
          <w:noProof/>
        </w:rPr>
        <w:t>Should you say responses to a writing prompt?</w:t>
      </w:r>
    </w:p>
  </w:comment>
  <w:comment w:id="317" w:author="Fallone, Melissa D" w:date="2017-12-17T19:11:00Z" w:initials="MDF">
    <w:p w14:paraId="5532D160" w14:textId="199728D1" w:rsidR="00964508" w:rsidRDefault="00964508">
      <w:pPr>
        <w:pStyle w:val="CommentText"/>
      </w:pPr>
      <w:r>
        <w:rPr>
          <w:rStyle w:val="CommentReference"/>
        </w:rPr>
        <w:annotationRef/>
      </w:r>
      <w:r>
        <w:rPr>
          <w:noProof/>
        </w:rPr>
        <w:t>I'm not sure what you mean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C671C5" w15:done="0"/>
  <w15:commentEx w15:paraId="36A42A92" w15:done="0"/>
  <w15:commentEx w15:paraId="731E75A7" w15:done="0"/>
  <w15:commentEx w15:paraId="17710F3A" w15:done="0"/>
  <w15:commentEx w15:paraId="1897AC2A" w15:done="0"/>
  <w15:commentEx w15:paraId="5532D1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671C5" w16cid:durableId="1DE11EEE"/>
  <w16cid:commentId w16cid:paraId="36A42A92" w16cid:durableId="1DE11F38"/>
  <w16cid:commentId w16cid:paraId="731E75A7" w16cid:durableId="1DE11F46"/>
  <w16cid:commentId w16cid:paraId="17710F3A" w16cid:durableId="1DE1218B"/>
  <w16cid:commentId w16cid:paraId="1897AC2A" w16cid:durableId="1DE12C8F"/>
  <w16cid:commentId w16cid:paraId="5532D160" w16cid:durableId="1DE13FC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C4895" w14:textId="77777777" w:rsidR="0024507B" w:rsidRDefault="0024507B" w:rsidP="00051DE0">
      <w:r>
        <w:separator/>
      </w:r>
    </w:p>
  </w:endnote>
  <w:endnote w:type="continuationSeparator" w:id="0">
    <w:p w14:paraId="3A07A4D7" w14:textId="77777777" w:rsidR="0024507B" w:rsidRDefault="0024507B"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8BBEE" w14:textId="77777777" w:rsidR="0024507B" w:rsidRDefault="0024507B" w:rsidP="00051DE0">
      <w:r>
        <w:separator/>
      </w:r>
    </w:p>
  </w:footnote>
  <w:footnote w:type="continuationSeparator" w:id="0">
    <w:p w14:paraId="3A7C7595" w14:textId="77777777" w:rsidR="0024507B" w:rsidRDefault="0024507B"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64508" w:rsidRDefault="00964508"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64508" w:rsidRDefault="00964508"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428E3609" w:rsidR="00964508" w:rsidRPr="00051DE0" w:rsidRDefault="00964508" w:rsidP="00964508">
    <w:pPr>
      <w:pStyle w:val="Header"/>
      <w:framePr w:wrap="none" w:vAnchor="text" w:hAnchor="margin" w:xAlign="right" w:y="1"/>
      <w:rPr>
        <w:rStyle w:val="PageNumber"/>
        <w:rFonts w:ascii="Times New Roman" w:hAnsi="Times New Roman" w:cs="Times New Roman"/>
      </w:rPr>
    </w:pPr>
    <w:r w:rsidRPr="00051DE0">
      <w:rPr>
        <w:rStyle w:val="PageNumber"/>
        <w:rFonts w:ascii="Times New Roman" w:hAnsi="Times New Roman" w:cs="Times New Roman"/>
      </w:rPr>
      <w:t>ROMANTIC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DF0C77">
      <w:rPr>
        <w:rStyle w:val="PageNumber"/>
        <w:rFonts w:ascii="Times New Roman" w:hAnsi="Times New Roman" w:cs="Times New Roman"/>
        <w:noProof/>
      </w:rPr>
      <w:t>2</w:t>
    </w:r>
    <w:r w:rsidRPr="00051DE0">
      <w:rPr>
        <w:rStyle w:val="PageNumber"/>
        <w:rFonts w:ascii="Times New Roman" w:hAnsi="Times New Roman" w:cs="Times New Roman"/>
      </w:rPr>
      <w:fldChar w:fldCharType="end"/>
    </w:r>
  </w:p>
  <w:p w14:paraId="76122078" w14:textId="77777777" w:rsidR="00964508" w:rsidRDefault="00964508"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964508" w:rsidRDefault="00964508"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0C77">
      <w:rPr>
        <w:rStyle w:val="PageNumber"/>
        <w:noProof/>
      </w:rPr>
      <w:t>1</w:t>
    </w:r>
    <w:r>
      <w:rPr>
        <w:rStyle w:val="PageNumber"/>
      </w:rPr>
      <w:fldChar w:fldCharType="end"/>
    </w:r>
  </w:p>
  <w:p w14:paraId="1EE944C8" w14:textId="4C19FD5C" w:rsidR="00964508" w:rsidRPr="00133368" w:rsidRDefault="00964508" w:rsidP="00133368">
    <w:pPr>
      <w:pStyle w:val="Header"/>
      <w:ind w:right="360"/>
      <w:rPr>
        <w:rFonts w:ascii="Times New Roman" w:hAnsi="Times New Roman" w:cs="Times New Roman"/>
      </w:rPr>
    </w:pPr>
    <w:del w:id="624" w:author="Melissa Duncan Fallone" w:date="2017-12-17T16:25:00Z">
      <w:r w:rsidRPr="00133368" w:rsidDel="00FB5DF4">
        <w:rPr>
          <w:rFonts w:ascii="Times New Roman" w:hAnsi="Times New Roman" w:cs="Times New Roman"/>
        </w:rPr>
        <w:delText>RUNNING HEAD</w:delText>
      </w:r>
    </w:del>
    <w:ins w:id="625" w:author="Melissa Duncan Fallone" w:date="2017-12-17T16:25:00Z">
      <w:r>
        <w:rPr>
          <w:rFonts w:ascii="Times New Roman" w:hAnsi="Times New Roman" w:cs="Times New Roman"/>
        </w:rPr>
        <w:t>Running head</w:t>
      </w:r>
    </w:ins>
    <w:r w:rsidRPr="00133368">
      <w:rPr>
        <w:rFonts w:ascii="Times New Roman" w:hAnsi="Times New Roman" w:cs="Times New Roman"/>
      </w:rPr>
      <w:t>: ROMANTIC PREFERENCE</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Fallone">
    <w15:presenceInfo w15:providerId="None" w15:userId="Melissa Fallone"/>
  </w15:person>
  <w15:person w15:author="Fallone, Melissa D">
    <w15:presenceInfo w15:providerId="None" w15:userId="Fallone, Melissa D"/>
  </w15:person>
  <w15:person w15:author="Melissa Duncan Fallone">
    <w15:presenceInfo w15:providerId="Windows Live" w15:userId="3e6c2acd58db2d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2262"/>
    <w:rsid w:val="00004B6B"/>
    <w:rsid w:val="000066A2"/>
    <w:rsid w:val="00012BA9"/>
    <w:rsid w:val="0002080E"/>
    <w:rsid w:val="00020F49"/>
    <w:rsid w:val="00046CF0"/>
    <w:rsid w:val="00051DE0"/>
    <w:rsid w:val="00064D31"/>
    <w:rsid w:val="000656F6"/>
    <w:rsid w:val="0007181D"/>
    <w:rsid w:val="00077383"/>
    <w:rsid w:val="00084850"/>
    <w:rsid w:val="00084CB7"/>
    <w:rsid w:val="00095431"/>
    <w:rsid w:val="000A2390"/>
    <w:rsid w:val="000A43F6"/>
    <w:rsid w:val="000B74AB"/>
    <w:rsid w:val="000C2C4B"/>
    <w:rsid w:val="000E1093"/>
    <w:rsid w:val="000E6B4D"/>
    <w:rsid w:val="001047C1"/>
    <w:rsid w:val="00110765"/>
    <w:rsid w:val="00111C30"/>
    <w:rsid w:val="001202E1"/>
    <w:rsid w:val="00133368"/>
    <w:rsid w:val="00133A08"/>
    <w:rsid w:val="001349DF"/>
    <w:rsid w:val="00141768"/>
    <w:rsid w:val="001544D4"/>
    <w:rsid w:val="00165385"/>
    <w:rsid w:val="00167FAE"/>
    <w:rsid w:val="00170357"/>
    <w:rsid w:val="00197DED"/>
    <w:rsid w:val="001D630D"/>
    <w:rsid w:val="001D74DB"/>
    <w:rsid w:val="001E7DED"/>
    <w:rsid w:val="001E7FD2"/>
    <w:rsid w:val="001F15EE"/>
    <w:rsid w:val="002123B5"/>
    <w:rsid w:val="0021322B"/>
    <w:rsid w:val="00216E07"/>
    <w:rsid w:val="00225964"/>
    <w:rsid w:val="0022635E"/>
    <w:rsid w:val="002325D2"/>
    <w:rsid w:val="00241156"/>
    <w:rsid w:val="0024507B"/>
    <w:rsid w:val="00261D93"/>
    <w:rsid w:val="00293D06"/>
    <w:rsid w:val="00296B55"/>
    <w:rsid w:val="00296E66"/>
    <w:rsid w:val="002B139D"/>
    <w:rsid w:val="002B3BC9"/>
    <w:rsid w:val="002D4EFC"/>
    <w:rsid w:val="002E1D39"/>
    <w:rsid w:val="002F642F"/>
    <w:rsid w:val="002F7D7E"/>
    <w:rsid w:val="00305FC6"/>
    <w:rsid w:val="00307B88"/>
    <w:rsid w:val="00313AD5"/>
    <w:rsid w:val="003248B5"/>
    <w:rsid w:val="00350914"/>
    <w:rsid w:val="0035220E"/>
    <w:rsid w:val="003610DC"/>
    <w:rsid w:val="003658AA"/>
    <w:rsid w:val="00367D37"/>
    <w:rsid w:val="00397A1D"/>
    <w:rsid w:val="003B0A26"/>
    <w:rsid w:val="003B60C1"/>
    <w:rsid w:val="003C0343"/>
    <w:rsid w:val="003D030B"/>
    <w:rsid w:val="003D0349"/>
    <w:rsid w:val="003E1F2F"/>
    <w:rsid w:val="003E3261"/>
    <w:rsid w:val="003E4D46"/>
    <w:rsid w:val="003E4EB4"/>
    <w:rsid w:val="003F02CB"/>
    <w:rsid w:val="004165F9"/>
    <w:rsid w:val="00420F3E"/>
    <w:rsid w:val="00423A02"/>
    <w:rsid w:val="004242FA"/>
    <w:rsid w:val="004246DD"/>
    <w:rsid w:val="00427329"/>
    <w:rsid w:val="00431AA1"/>
    <w:rsid w:val="004415E1"/>
    <w:rsid w:val="0046492E"/>
    <w:rsid w:val="00471E6C"/>
    <w:rsid w:val="00480D61"/>
    <w:rsid w:val="00482DA9"/>
    <w:rsid w:val="00482EB0"/>
    <w:rsid w:val="00483A60"/>
    <w:rsid w:val="004858A6"/>
    <w:rsid w:val="00486640"/>
    <w:rsid w:val="004B03B2"/>
    <w:rsid w:val="004B1A12"/>
    <w:rsid w:val="004B3CEA"/>
    <w:rsid w:val="004B5ABF"/>
    <w:rsid w:val="004C05FC"/>
    <w:rsid w:val="004C2875"/>
    <w:rsid w:val="004D754A"/>
    <w:rsid w:val="004F4239"/>
    <w:rsid w:val="004F4A92"/>
    <w:rsid w:val="005042F7"/>
    <w:rsid w:val="00527B4B"/>
    <w:rsid w:val="00553C28"/>
    <w:rsid w:val="005572FB"/>
    <w:rsid w:val="0056110A"/>
    <w:rsid w:val="005C2065"/>
    <w:rsid w:val="005D388F"/>
    <w:rsid w:val="005D4A56"/>
    <w:rsid w:val="005E127E"/>
    <w:rsid w:val="005F373E"/>
    <w:rsid w:val="0061731C"/>
    <w:rsid w:val="0062735C"/>
    <w:rsid w:val="006844B4"/>
    <w:rsid w:val="006854EB"/>
    <w:rsid w:val="006912F8"/>
    <w:rsid w:val="006944D6"/>
    <w:rsid w:val="00696DFA"/>
    <w:rsid w:val="006C10C3"/>
    <w:rsid w:val="006D1626"/>
    <w:rsid w:val="006E78AD"/>
    <w:rsid w:val="007029FF"/>
    <w:rsid w:val="00712993"/>
    <w:rsid w:val="007219D2"/>
    <w:rsid w:val="00725DFA"/>
    <w:rsid w:val="0074147E"/>
    <w:rsid w:val="007455C1"/>
    <w:rsid w:val="00776C39"/>
    <w:rsid w:val="0078333B"/>
    <w:rsid w:val="00785E9C"/>
    <w:rsid w:val="0078618B"/>
    <w:rsid w:val="007A6759"/>
    <w:rsid w:val="007A7C0F"/>
    <w:rsid w:val="007B177E"/>
    <w:rsid w:val="007C31AB"/>
    <w:rsid w:val="007C367D"/>
    <w:rsid w:val="007E76EF"/>
    <w:rsid w:val="007F3CEF"/>
    <w:rsid w:val="00807549"/>
    <w:rsid w:val="00825C6A"/>
    <w:rsid w:val="008345BF"/>
    <w:rsid w:val="008711E9"/>
    <w:rsid w:val="00876CE9"/>
    <w:rsid w:val="008B1686"/>
    <w:rsid w:val="008C7FE0"/>
    <w:rsid w:val="008E6EA3"/>
    <w:rsid w:val="00904999"/>
    <w:rsid w:val="00913051"/>
    <w:rsid w:val="0092242D"/>
    <w:rsid w:val="009275B6"/>
    <w:rsid w:val="00947397"/>
    <w:rsid w:val="00951F87"/>
    <w:rsid w:val="00964508"/>
    <w:rsid w:val="00983A4E"/>
    <w:rsid w:val="009B6551"/>
    <w:rsid w:val="009C172F"/>
    <w:rsid w:val="009C305E"/>
    <w:rsid w:val="009C73C0"/>
    <w:rsid w:val="009D3EE1"/>
    <w:rsid w:val="009E7734"/>
    <w:rsid w:val="009F2031"/>
    <w:rsid w:val="00A01196"/>
    <w:rsid w:val="00A0236A"/>
    <w:rsid w:val="00A02CE3"/>
    <w:rsid w:val="00A10066"/>
    <w:rsid w:val="00A14360"/>
    <w:rsid w:val="00A22212"/>
    <w:rsid w:val="00A268A8"/>
    <w:rsid w:val="00A3646F"/>
    <w:rsid w:val="00A43DCE"/>
    <w:rsid w:val="00A51BD1"/>
    <w:rsid w:val="00A56255"/>
    <w:rsid w:val="00A64870"/>
    <w:rsid w:val="00A80DB4"/>
    <w:rsid w:val="00AC1F6E"/>
    <w:rsid w:val="00AD007C"/>
    <w:rsid w:val="00AE233B"/>
    <w:rsid w:val="00AE3805"/>
    <w:rsid w:val="00AF157B"/>
    <w:rsid w:val="00AF4389"/>
    <w:rsid w:val="00B20B29"/>
    <w:rsid w:val="00B349AF"/>
    <w:rsid w:val="00B4116D"/>
    <w:rsid w:val="00B41D39"/>
    <w:rsid w:val="00B60167"/>
    <w:rsid w:val="00B625FB"/>
    <w:rsid w:val="00B667F0"/>
    <w:rsid w:val="00B8316A"/>
    <w:rsid w:val="00B8770F"/>
    <w:rsid w:val="00BA5700"/>
    <w:rsid w:val="00BC2C59"/>
    <w:rsid w:val="00BD0485"/>
    <w:rsid w:val="00BD08FF"/>
    <w:rsid w:val="00BE29EC"/>
    <w:rsid w:val="00BE7DE2"/>
    <w:rsid w:val="00BF346E"/>
    <w:rsid w:val="00C01AE5"/>
    <w:rsid w:val="00C2000D"/>
    <w:rsid w:val="00C31F69"/>
    <w:rsid w:val="00C90863"/>
    <w:rsid w:val="00C92CDC"/>
    <w:rsid w:val="00CA310F"/>
    <w:rsid w:val="00CC3265"/>
    <w:rsid w:val="00CD0277"/>
    <w:rsid w:val="00CF50C0"/>
    <w:rsid w:val="00D21811"/>
    <w:rsid w:val="00D34D5B"/>
    <w:rsid w:val="00D4501B"/>
    <w:rsid w:val="00D805C7"/>
    <w:rsid w:val="00DA4F8B"/>
    <w:rsid w:val="00DB419C"/>
    <w:rsid w:val="00DD273D"/>
    <w:rsid w:val="00DF0C77"/>
    <w:rsid w:val="00DF523A"/>
    <w:rsid w:val="00E06AA8"/>
    <w:rsid w:val="00E12C95"/>
    <w:rsid w:val="00E1482C"/>
    <w:rsid w:val="00E24A55"/>
    <w:rsid w:val="00E272E6"/>
    <w:rsid w:val="00E276C1"/>
    <w:rsid w:val="00E352A2"/>
    <w:rsid w:val="00E5261C"/>
    <w:rsid w:val="00E6101E"/>
    <w:rsid w:val="00E94244"/>
    <w:rsid w:val="00EB1DDA"/>
    <w:rsid w:val="00EC0532"/>
    <w:rsid w:val="00ED00EB"/>
    <w:rsid w:val="00ED11FB"/>
    <w:rsid w:val="00EE0931"/>
    <w:rsid w:val="00EE1C8F"/>
    <w:rsid w:val="00EE3980"/>
    <w:rsid w:val="00F059D5"/>
    <w:rsid w:val="00F07AC0"/>
    <w:rsid w:val="00F157C7"/>
    <w:rsid w:val="00F178A5"/>
    <w:rsid w:val="00F27000"/>
    <w:rsid w:val="00F345BA"/>
    <w:rsid w:val="00F349EC"/>
    <w:rsid w:val="00F406F1"/>
    <w:rsid w:val="00F528A4"/>
    <w:rsid w:val="00F66B7F"/>
    <w:rsid w:val="00F66EE7"/>
    <w:rsid w:val="00F75729"/>
    <w:rsid w:val="00F77BEA"/>
    <w:rsid w:val="00FA59F1"/>
    <w:rsid w:val="00FA7CA2"/>
    <w:rsid w:val="00FB0474"/>
    <w:rsid w:val="00FB27F2"/>
    <w:rsid w:val="00FB5DF4"/>
    <w:rsid w:val="00FC497A"/>
    <w:rsid w:val="00FD244B"/>
    <w:rsid w:val="00FD4C03"/>
    <w:rsid w:val="00FE1FBA"/>
    <w:rsid w:val="00FE236E"/>
    <w:rsid w:val="00FE6B5F"/>
    <w:rsid w:val="00FE7661"/>
    <w:rsid w:val="00FF1927"/>
    <w:rsid w:val="00FF67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psycnet.apa.org/doi/10.1037/0022-3514.59.5.981"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FD34E2-DC36-D14E-B5B8-3CDE8C6B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4420</Words>
  <Characters>25197</Characters>
  <Application>Microsoft Macintosh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2</cp:revision>
  <dcterms:created xsi:type="dcterms:W3CDTF">2018-04-10T14:58:00Z</dcterms:created>
  <dcterms:modified xsi:type="dcterms:W3CDTF">2018-04-10T14:58:00Z</dcterms:modified>
</cp:coreProperties>
</file>